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48F4E" w14:textId="19A305B8" w:rsidR="00C36E62" w:rsidRDefault="00C36E62" w:rsidP="00C36E62">
      <w:pPr>
        <w:jc w:val="both"/>
        <w:rPr>
          <w:rFonts w:ascii="Times New Roman" w:hAnsi="Times New Roman" w:cs="Times New Roman"/>
          <w:sz w:val="36"/>
          <w:szCs w:val="36"/>
          <w:lang w:val="en-GB"/>
        </w:rPr>
      </w:pPr>
      <w:r w:rsidRPr="00A0574A">
        <w:rPr>
          <w:rFonts w:ascii="Times New Roman" w:hAnsi="Times New Roman" w:cs="Times New Roman"/>
          <w:sz w:val="36"/>
          <w:szCs w:val="36"/>
          <w:lang w:val="en-GB"/>
        </w:rPr>
        <w:t>Discovery of</w:t>
      </w:r>
      <w:r w:rsidR="002F508A">
        <w:rPr>
          <w:rFonts w:ascii="Times New Roman" w:hAnsi="Times New Roman" w:cs="Times New Roman"/>
          <w:sz w:val="36"/>
          <w:szCs w:val="36"/>
          <w:lang w:val="en-GB"/>
        </w:rPr>
        <w:t xml:space="preserve"> membrane-bound pyrophosphatase </w:t>
      </w:r>
      <w:r w:rsidRPr="00A0574A">
        <w:rPr>
          <w:rFonts w:ascii="Times New Roman" w:hAnsi="Times New Roman" w:cs="Times New Roman"/>
          <w:sz w:val="36"/>
          <w:szCs w:val="36"/>
          <w:lang w:val="en-GB"/>
        </w:rPr>
        <w:t>inhibit</w:t>
      </w:r>
      <w:r>
        <w:rPr>
          <w:rFonts w:ascii="Times New Roman" w:hAnsi="Times New Roman" w:cs="Times New Roman"/>
          <w:sz w:val="36"/>
          <w:szCs w:val="36"/>
          <w:lang w:val="en-GB"/>
        </w:rPr>
        <w:t>ors</w:t>
      </w:r>
      <w:r w:rsidRPr="00A0574A">
        <w:rPr>
          <w:rFonts w:ascii="Times New Roman" w:hAnsi="Times New Roman" w:cs="Times New Roman"/>
          <w:sz w:val="36"/>
          <w:szCs w:val="36"/>
          <w:lang w:val="en-GB"/>
        </w:rPr>
        <w:t xml:space="preserve"> </w:t>
      </w:r>
      <w:r w:rsidR="00EE5CE5">
        <w:rPr>
          <w:rFonts w:ascii="Times New Roman" w:hAnsi="Times New Roman" w:cs="Times New Roman"/>
          <w:sz w:val="36"/>
          <w:szCs w:val="36"/>
          <w:lang w:val="en-GB"/>
        </w:rPr>
        <w:t>optimized from a fragment</w:t>
      </w:r>
    </w:p>
    <w:p w14:paraId="45D95D91" w14:textId="77777777" w:rsidR="00B6544D" w:rsidRDefault="00B6544D" w:rsidP="00B6544D">
      <w:pPr>
        <w:spacing w:line="360" w:lineRule="auto"/>
        <w:jc w:val="both"/>
        <w:rPr>
          <w:rFonts w:ascii="Times New Roman" w:hAnsi="Times New Roman" w:cs="Times New Roman"/>
          <w:sz w:val="24"/>
          <w:szCs w:val="24"/>
          <w:lang w:val="en-GB"/>
        </w:rPr>
      </w:pPr>
    </w:p>
    <w:p w14:paraId="7DEA7EBF" w14:textId="3D6EF66D" w:rsidR="00C36E62" w:rsidRPr="009F182A" w:rsidRDefault="00C36E62" w:rsidP="00C36E62">
      <w:pPr>
        <w:jc w:val="both"/>
        <w:rPr>
          <w:rFonts w:ascii="Times New Roman" w:hAnsi="Times New Roman" w:cs="Times New Roman"/>
          <w:i/>
          <w:sz w:val="24"/>
          <w:szCs w:val="24"/>
          <w:lang w:val="en-US"/>
        </w:rPr>
      </w:pPr>
      <w:r w:rsidRPr="009802CF">
        <w:rPr>
          <w:rFonts w:ascii="Times New Roman" w:hAnsi="Times New Roman" w:cs="Times New Roman"/>
          <w:i/>
          <w:sz w:val="24"/>
          <w:szCs w:val="24"/>
          <w:lang w:val="en-GB"/>
        </w:rPr>
        <w:t>Niklas G. Johansson</w:t>
      </w:r>
      <w:r w:rsidRPr="009802CF">
        <w:rPr>
          <w:rFonts w:ascii="Times New Roman" w:hAnsi="Times New Roman" w:cs="Times New Roman"/>
          <w:i/>
          <w:sz w:val="24"/>
          <w:szCs w:val="24"/>
          <w:vertAlign w:val="superscript"/>
          <w:lang w:val="en-GB"/>
        </w:rPr>
        <w:t>1,#</w:t>
      </w:r>
      <w:r w:rsidRPr="009802CF">
        <w:rPr>
          <w:rFonts w:ascii="Times New Roman" w:hAnsi="Times New Roman" w:cs="Times New Roman"/>
          <w:i/>
          <w:sz w:val="24"/>
          <w:szCs w:val="24"/>
          <w:lang w:val="en-GB"/>
        </w:rPr>
        <w:t>, Ainoleena Turku</w:t>
      </w:r>
      <w:r w:rsidRPr="009802CF">
        <w:rPr>
          <w:rFonts w:ascii="Times New Roman" w:hAnsi="Times New Roman" w:cs="Times New Roman"/>
          <w:i/>
          <w:sz w:val="24"/>
          <w:szCs w:val="24"/>
          <w:vertAlign w:val="superscript"/>
          <w:lang w:val="en-GB"/>
        </w:rPr>
        <w:t>1,#</w:t>
      </w:r>
      <w:r w:rsidRPr="009802CF">
        <w:rPr>
          <w:rFonts w:ascii="Times New Roman" w:hAnsi="Times New Roman" w:cs="Times New Roman"/>
          <w:i/>
          <w:sz w:val="24"/>
          <w:szCs w:val="24"/>
          <w:lang w:val="en-GB"/>
        </w:rPr>
        <w:t>, Keni Vidilaseris</w:t>
      </w:r>
      <w:r w:rsidRPr="009802CF">
        <w:rPr>
          <w:rFonts w:ascii="Times New Roman" w:hAnsi="Times New Roman" w:cs="Times New Roman"/>
          <w:i/>
          <w:sz w:val="24"/>
          <w:szCs w:val="24"/>
          <w:vertAlign w:val="superscript"/>
          <w:lang w:val="en-GB"/>
        </w:rPr>
        <w:t>2,#</w:t>
      </w:r>
      <w:r w:rsidRPr="009802CF">
        <w:rPr>
          <w:rFonts w:ascii="Times New Roman" w:hAnsi="Times New Roman" w:cs="Times New Roman"/>
          <w:i/>
          <w:sz w:val="24"/>
          <w:szCs w:val="24"/>
          <w:lang w:val="en-GB"/>
        </w:rPr>
        <w:t xml:space="preserve">, </w:t>
      </w:r>
      <w:r w:rsidRPr="009F182A">
        <w:rPr>
          <w:rFonts w:ascii="Times New Roman" w:hAnsi="Times New Roman" w:cs="Times New Roman"/>
          <w:i/>
          <w:sz w:val="24"/>
          <w:szCs w:val="24"/>
          <w:lang w:val="en-US"/>
        </w:rPr>
        <w:t>Daniel Ayuso Pérez</w:t>
      </w:r>
      <w:r w:rsidRPr="009F182A">
        <w:rPr>
          <w:rFonts w:ascii="Times New Roman" w:hAnsi="Times New Roman" w:cs="Times New Roman"/>
          <w:i/>
          <w:sz w:val="24"/>
          <w:szCs w:val="24"/>
          <w:vertAlign w:val="superscript"/>
          <w:lang w:val="en-US"/>
        </w:rPr>
        <w:t>1</w:t>
      </w:r>
      <w:r w:rsidRPr="009F182A">
        <w:rPr>
          <w:rFonts w:ascii="Times New Roman" w:hAnsi="Times New Roman" w:cs="Times New Roman"/>
          <w:i/>
          <w:sz w:val="24"/>
          <w:szCs w:val="24"/>
          <w:lang w:val="en-US"/>
        </w:rPr>
        <w:t>, Aaron Wilkinson</w:t>
      </w:r>
      <w:r w:rsidRPr="009F182A">
        <w:rPr>
          <w:rFonts w:ascii="Times New Roman" w:hAnsi="Times New Roman" w:cs="Times New Roman"/>
          <w:i/>
          <w:sz w:val="24"/>
          <w:szCs w:val="24"/>
          <w:vertAlign w:val="superscript"/>
          <w:lang w:val="en-US"/>
        </w:rPr>
        <w:t>3</w:t>
      </w:r>
      <w:r w:rsidRPr="009F182A">
        <w:rPr>
          <w:rFonts w:ascii="Times New Roman" w:hAnsi="Times New Roman" w:cs="Times New Roman"/>
          <w:i/>
          <w:sz w:val="24"/>
          <w:szCs w:val="24"/>
          <w:lang w:val="en-US"/>
        </w:rPr>
        <w:t xml:space="preserve">, </w:t>
      </w:r>
      <w:commentRangeStart w:id="0"/>
      <w:r w:rsidR="005D13A0">
        <w:rPr>
          <w:rFonts w:ascii="Times New Roman" w:hAnsi="Times New Roman" w:cs="Times New Roman"/>
          <w:i/>
          <w:sz w:val="24"/>
          <w:szCs w:val="24"/>
          <w:lang w:val="en-US"/>
        </w:rPr>
        <w:t>Olga Lukkonen</w:t>
      </w:r>
      <w:r w:rsidR="005D13A0" w:rsidRPr="005D13A0">
        <w:rPr>
          <w:rFonts w:ascii="Times New Roman" w:hAnsi="Times New Roman" w:cs="Times New Roman"/>
          <w:i/>
          <w:sz w:val="24"/>
          <w:szCs w:val="24"/>
          <w:vertAlign w:val="superscript"/>
          <w:lang w:val="en-US"/>
        </w:rPr>
        <w:t>1</w:t>
      </w:r>
      <w:commentRangeEnd w:id="0"/>
      <w:r w:rsidR="005D13A0">
        <w:rPr>
          <w:rStyle w:val="CommentReference"/>
        </w:rPr>
        <w:commentReference w:id="0"/>
      </w:r>
      <w:r w:rsidR="005D13A0">
        <w:rPr>
          <w:rFonts w:ascii="Times New Roman" w:hAnsi="Times New Roman" w:cs="Times New Roman"/>
          <w:i/>
          <w:sz w:val="24"/>
          <w:szCs w:val="24"/>
          <w:lang w:val="en-US"/>
        </w:rPr>
        <w:t xml:space="preserve">, </w:t>
      </w:r>
      <w:r w:rsidRPr="009F182A">
        <w:rPr>
          <w:rFonts w:ascii="Times New Roman" w:hAnsi="Times New Roman" w:cs="Times New Roman"/>
          <w:i/>
          <w:sz w:val="24"/>
          <w:szCs w:val="24"/>
          <w:lang w:val="en-US"/>
        </w:rPr>
        <w:t>Matti Tamminen</w:t>
      </w:r>
      <w:r w:rsidRPr="009F182A">
        <w:rPr>
          <w:rFonts w:ascii="Times New Roman" w:hAnsi="Times New Roman" w:cs="Times New Roman"/>
          <w:i/>
          <w:sz w:val="24"/>
          <w:szCs w:val="24"/>
          <w:vertAlign w:val="superscript"/>
          <w:lang w:val="en-US"/>
        </w:rPr>
        <w:t>1</w:t>
      </w:r>
      <w:r w:rsidRPr="009F182A">
        <w:rPr>
          <w:rFonts w:ascii="Times New Roman" w:hAnsi="Times New Roman" w:cs="Times New Roman"/>
          <w:i/>
          <w:sz w:val="24"/>
          <w:szCs w:val="24"/>
          <w:lang w:val="en-US"/>
        </w:rPr>
        <w:t>, Yuezhou Zhang</w:t>
      </w:r>
      <w:r w:rsidRPr="009F182A">
        <w:rPr>
          <w:rFonts w:ascii="Times New Roman" w:hAnsi="Times New Roman" w:cs="Times New Roman"/>
          <w:i/>
          <w:sz w:val="24"/>
          <w:szCs w:val="24"/>
          <w:vertAlign w:val="superscript"/>
          <w:lang w:val="en-US"/>
        </w:rPr>
        <w:t>1</w:t>
      </w:r>
      <w:r w:rsidRPr="009F182A">
        <w:rPr>
          <w:rFonts w:ascii="Times New Roman" w:hAnsi="Times New Roman" w:cs="Times New Roman"/>
          <w:i/>
          <w:sz w:val="24"/>
          <w:szCs w:val="24"/>
          <w:lang w:val="en-US"/>
        </w:rPr>
        <w:t xml:space="preserve">, </w:t>
      </w:r>
      <w:r w:rsidR="00EE5CE5">
        <w:rPr>
          <w:rFonts w:ascii="Times New Roman" w:hAnsi="Times New Roman" w:cs="Times New Roman"/>
          <w:i/>
          <w:sz w:val="24"/>
          <w:szCs w:val="24"/>
          <w:lang w:val="en-US"/>
        </w:rPr>
        <w:t>Loïc Dreano</w:t>
      </w:r>
      <w:r w:rsidR="00EE5CE5" w:rsidRPr="00EE5CE5">
        <w:rPr>
          <w:rFonts w:ascii="Times New Roman" w:hAnsi="Times New Roman" w:cs="Times New Roman"/>
          <w:i/>
          <w:sz w:val="24"/>
          <w:szCs w:val="24"/>
          <w:vertAlign w:val="superscript"/>
          <w:lang w:val="en-US"/>
        </w:rPr>
        <w:t>1</w:t>
      </w:r>
      <w:r w:rsidR="00EE5CE5">
        <w:rPr>
          <w:rFonts w:ascii="Times New Roman" w:hAnsi="Times New Roman" w:cs="Times New Roman"/>
          <w:i/>
          <w:sz w:val="24"/>
          <w:szCs w:val="24"/>
          <w:lang w:val="en-US"/>
        </w:rPr>
        <w:t xml:space="preserve">, </w:t>
      </w:r>
      <w:r w:rsidRPr="009F182A">
        <w:rPr>
          <w:rFonts w:ascii="Times New Roman" w:hAnsi="Times New Roman" w:cs="Times New Roman"/>
          <w:i/>
          <w:sz w:val="24"/>
          <w:szCs w:val="24"/>
          <w:lang w:val="en-US"/>
        </w:rPr>
        <w:t>Evgeni Grazhdankin</w:t>
      </w:r>
      <w:r w:rsidRPr="009F182A">
        <w:rPr>
          <w:rFonts w:ascii="Times New Roman" w:hAnsi="Times New Roman" w:cs="Times New Roman"/>
          <w:i/>
          <w:sz w:val="24"/>
          <w:szCs w:val="24"/>
          <w:vertAlign w:val="superscript"/>
          <w:lang w:val="en-US"/>
        </w:rPr>
        <w:t>1</w:t>
      </w:r>
      <w:r w:rsidRPr="009F182A">
        <w:rPr>
          <w:rFonts w:ascii="Times New Roman" w:hAnsi="Times New Roman" w:cs="Times New Roman"/>
          <w:i/>
          <w:sz w:val="24"/>
          <w:szCs w:val="24"/>
          <w:lang w:val="en-US"/>
        </w:rPr>
        <w:t xml:space="preserve">, </w:t>
      </w:r>
      <w:r w:rsidR="00EE5CE5" w:rsidRPr="009F182A">
        <w:rPr>
          <w:rFonts w:ascii="Times New Roman" w:hAnsi="Times New Roman" w:cs="Times New Roman"/>
          <w:i/>
          <w:sz w:val="24"/>
          <w:szCs w:val="24"/>
          <w:lang w:val="en-US"/>
        </w:rPr>
        <w:t>Alexandros Kiriazis</w:t>
      </w:r>
      <w:r w:rsidR="00EE5CE5" w:rsidRPr="009F182A">
        <w:rPr>
          <w:rFonts w:ascii="Times New Roman" w:hAnsi="Times New Roman" w:cs="Times New Roman"/>
          <w:i/>
          <w:sz w:val="24"/>
          <w:szCs w:val="24"/>
          <w:vertAlign w:val="superscript"/>
          <w:lang w:val="en-US"/>
        </w:rPr>
        <w:t>1</w:t>
      </w:r>
      <w:r w:rsidR="00EE5CE5" w:rsidRPr="009F182A">
        <w:rPr>
          <w:rFonts w:ascii="Times New Roman" w:hAnsi="Times New Roman" w:cs="Times New Roman"/>
          <w:i/>
          <w:sz w:val="24"/>
          <w:szCs w:val="24"/>
          <w:lang w:val="en-US"/>
        </w:rPr>
        <w:t>,</w:t>
      </w:r>
      <w:r w:rsidR="0039533D">
        <w:rPr>
          <w:rFonts w:ascii="Times New Roman" w:hAnsi="Times New Roman" w:cs="Times New Roman"/>
          <w:i/>
          <w:sz w:val="24"/>
          <w:szCs w:val="24"/>
          <w:lang w:val="en-US"/>
        </w:rPr>
        <w:t xml:space="preserve"> </w:t>
      </w:r>
      <w:r w:rsidRPr="009F182A">
        <w:rPr>
          <w:rFonts w:ascii="Times New Roman" w:hAnsi="Times New Roman" w:cs="Times New Roman"/>
          <w:i/>
          <w:sz w:val="24"/>
          <w:szCs w:val="24"/>
          <w:lang w:val="en-GB"/>
        </w:rPr>
        <w:t>Colin Fishwick</w:t>
      </w:r>
      <w:r w:rsidRPr="009F182A">
        <w:rPr>
          <w:rFonts w:ascii="Times New Roman" w:hAnsi="Times New Roman" w:cs="Times New Roman"/>
          <w:i/>
          <w:sz w:val="24"/>
          <w:szCs w:val="24"/>
          <w:vertAlign w:val="superscript"/>
          <w:lang w:val="en-GB"/>
        </w:rPr>
        <w:t>3</w:t>
      </w:r>
      <w:r w:rsidRPr="009F182A">
        <w:rPr>
          <w:rFonts w:ascii="Times New Roman" w:hAnsi="Times New Roman" w:cs="Times New Roman"/>
          <w:i/>
          <w:sz w:val="24"/>
          <w:szCs w:val="24"/>
          <w:lang w:val="en-GB"/>
        </w:rPr>
        <w:t>, Jari Yli-Kauhaluoma</w:t>
      </w:r>
      <w:r w:rsidRPr="009F182A">
        <w:rPr>
          <w:rFonts w:ascii="Times New Roman" w:hAnsi="Times New Roman" w:cs="Times New Roman"/>
          <w:i/>
          <w:sz w:val="24"/>
          <w:szCs w:val="24"/>
          <w:vertAlign w:val="superscript"/>
          <w:lang w:val="en-GB"/>
        </w:rPr>
        <w:t>1</w:t>
      </w:r>
      <w:r w:rsidRPr="009F182A">
        <w:rPr>
          <w:rFonts w:ascii="Times New Roman" w:hAnsi="Times New Roman" w:cs="Times New Roman"/>
          <w:i/>
          <w:sz w:val="24"/>
          <w:szCs w:val="24"/>
          <w:lang w:val="en-GB"/>
        </w:rPr>
        <w:t>, Adrian Goldman</w:t>
      </w:r>
      <w:r w:rsidRPr="009F182A">
        <w:rPr>
          <w:rFonts w:ascii="Times New Roman" w:hAnsi="Times New Roman" w:cs="Times New Roman"/>
          <w:i/>
          <w:sz w:val="24"/>
          <w:szCs w:val="24"/>
          <w:vertAlign w:val="superscript"/>
          <w:lang w:val="en-GB"/>
        </w:rPr>
        <w:t>2,4</w:t>
      </w:r>
      <w:r w:rsidRPr="009F182A">
        <w:rPr>
          <w:rFonts w:ascii="Times New Roman" w:hAnsi="Times New Roman" w:cs="Times New Roman"/>
          <w:i/>
          <w:sz w:val="24"/>
          <w:szCs w:val="24"/>
          <w:lang w:val="en-GB"/>
        </w:rPr>
        <w:t>, Gustav Boije af Gennäs</w:t>
      </w:r>
      <w:r w:rsidRPr="009F182A">
        <w:rPr>
          <w:rFonts w:ascii="Times New Roman" w:hAnsi="Times New Roman" w:cs="Times New Roman"/>
          <w:i/>
          <w:sz w:val="24"/>
          <w:szCs w:val="24"/>
          <w:vertAlign w:val="superscript"/>
          <w:lang w:val="en-GB"/>
        </w:rPr>
        <w:t>1</w:t>
      </w:r>
      <w:r w:rsidRPr="009F182A">
        <w:rPr>
          <w:rFonts w:ascii="Times New Roman" w:hAnsi="Times New Roman" w:cs="Times New Roman"/>
          <w:i/>
          <w:sz w:val="24"/>
          <w:szCs w:val="24"/>
          <w:lang w:val="en-GB"/>
        </w:rPr>
        <w:t>, Henri Xhaard</w:t>
      </w:r>
      <w:r w:rsidRPr="009F182A">
        <w:rPr>
          <w:rFonts w:ascii="Times New Roman" w:hAnsi="Times New Roman" w:cs="Times New Roman"/>
          <w:i/>
          <w:sz w:val="24"/>
          <w:szCs w:val="24"/>
          <w:vertAlign w:val="superscript"/>
          <w:lang w:val="en-GB"/>
        </w:rPr>
        <w:t>1,*</w:t>
      </w:r>
    </w:p>
    <w:p w14:paraId="6FA2DFAB" w14:textId="77777777" w:rsidR="00B6544D" w:rsidRDefault="00B6544D" w:rsidP="00B6544D">
      <w:pPr>
        <w:spacing w:line="360" w:lineRule="auto"/>
        <w:jc w:val="both"/>
        <w:rPr>
          <w:rFonts w:ascii="Times New Roman" w:hAnsi="Times New Roman" w:cs="Times New Roman"/>
          <w:sz w:val="24"/>
          <w:szCs w:val="24"/>
          <w:lang w:val="en-GB"/>
        </w:rPr>
      </w:pPr>
    </w:p>
    <w:p w14:paraId="22B4BDFD" w14:textId="77777777" w:rsidR="00C36E62" w:rsidRPr="00AA5BBE" w:rsidRDefault="00C36E62" w:rsidP="00EE5CE5">
      <w:pPr>
        <w:spacing w:line="360" w:lineRule="auto"/>
        <w:jc w:val="both"/>
        <w:rPr>
          <w:rFonts w:ascii="Times New Roman" w:hAnsi="Times New Roman" w:cs="Times New Roman"/>
          <w:sz w:val="24"/>
          <w:szCs w:val="24"/>
          <w:lang w:val="en-GB"/>
        </w:rPr>
      </w:pPr>
      <w:r w:rsidRPr="00AA5BBE">
        <w:rPr>
          <w:rFonts w:ascii="Times New Roman" w:hAnsi="Times New Roman" w:cs="Times New Roman"/>
          <w:sz w:val="24"/>
          <w:szCs w:val="24"/>
          <w:vertAlign w:val="superscript"/>
          <w:lang w:val="en-GB"/>
        </w:rPr>
        <w:t>1</w:t>
      </w:r>
      <w:r w:rsidRPr="00AA5BBE">
        <w:rPr>
          <w:rFonts w:ascii="Times New Roman" w:hAnsi="Times New Roman" w:cs="Times New Roman"/>
          <w:sz w:val="24"/>
          <w:szCs w:val="24"/>
          <w:lang w:val="en-GB"/>
        </w:rPr>
        <w:t>Drug Research Program, Division of Pharmaceutical Chemistry and Technology, Faculty of Pharmacy, University of Helsinki, Helsinki, Finland.</w:t>
      </w:r>
    </w:p>
    <w:p w14:paraId="0AE9499D" w14:textId="77777777" w:rsidR="00C36E62" w:rsidRPr="00AA5BBE" w:rsidRDefault="00C36E62" w:rsidP="00EE5CE5">
      <w:pPr>
        <w:spacing w:line="360" w:lineRule="auto"/>
        <w:jc w:val="both"/>
        <w:rPr>
          <w:rFonts w:ascii="Times New Roman" w:hAnsi="Times New Roman" w:cs="Times New Roman"/>
          <w:sz w:val="24"/>
          <w:szCs w:val="24"/>
          <w:lang w:val="en-GB"/>
        </w:rPr>
      </w:pPr>
      <w:r w:rsidRPr="00AA5BBE">
        <w:rPr>
          <w:rFonts w:ascii="Times New Roman" w:hAnsi="Times New Roman" w:cs="Times New Roman"/>
          <w:sz w:val="24"/>
          <w:szCs w:val="24"/>
          <w:vertAlign w:val="superscript"/>
          <w:lang w:val="en-GB"/>
        </w:rPr>
        <w:t>2</w:t>
      </w:r>
      <w:r w:rsidRPr="00AA5BBE">
        <w:rPr>
          <w:rFonts w:ascii="Times New Roman" w:hAnsi="Times New Roman" w:cs="Times New Roman"/>
          <w:sz w:val="24"/>
          <w:szCs w:val="24"/>
          <w:lang w:val="en-GB"/>
        </w:rPr>
        <w:t>Department of Biosciences, Division of Biochemistry, University of Helsinki, Helsinki, Finland.</w:t>
      </w:r>
    </w:p>
    <w:p w14:paraId="32B9B014" w14:textId="77777777" w:rsidR="00C36E62" w:rsidRDefault="00C36E62" w:rsidP="00EE5CE5">
      <w:pPr>
        <w:spacing w:line="360" w:lineRule="auto"/>
        <w:jc w:val="both"/>
        <w:rPr>
          <w:rFonts w:ascii="Times New Roman" w:hAnsi="Times New Roman" w:cs="Times New Roman"/>
          <w:sz w:val="24"/>
          <w:szCs w:val="24"/>
          <w:vertAlign w:val="superscript"/>
          <w:lang w:val="en-GB"/>
        </w:rPr>
      </w:pPr>
      <w:r>
        <w:rPr>
          <w:rFonts w:ascii="Times New Roman" w:hAnsi="Times New Roman" w:cs="Times New Roman"/>
          <w:sz w:val="24"/>
          <w:szCs w:val="24"/>
          <w:vertAlign w:val="superscript"/>
          <w:lang w:val="en-GB"/>
        </w:rPr>
        <w:t>3</w:t>
      </w:r>
      <w:r w:rsidRPr="00AA5BBE">
        <w:rPr>
          <w:rFonts w:ascii="Times New Roman" w:hAnsi="Times New Roman" w:cs="Times New Roman"/>
          <w:sz w:val="24"/>
          <w:szCs w:val="24"/>
          <w:lang w:val="en-GB"/>
        </w:rPr>
        <w:t xml:space="preserve">School of </w:t>
      </w:r>
      <w:r>
        <w:rPr>
          <w:rFonts w:ascii="Times New Roman" w:hAnsi="Times New Roman" w:cs="Times New Roman"/>
          <w:sz w:val="24"/>
          <w:szCs w:val="24"/>
          <w:lang w:val="en-GB"/>
        </w:rPr>
        <w:t>Chemistry</w:t>
      </w:r>
      <w:r w:rsidRPr="00AA5BBE">
        <w:rPr>
          <w:rFonts w:ascii="Times New Roman" w:hAnsi="Times New Roman" w:cs="Times New Roman"/>
          <w:sz w:val="24"/>
          <w:szCs w:val="24"/>
          <w:lang w:val="en-GB"/>
        </w:rPr>
        <w:t xml:space="preserve"> and Astbury Centre for Structural Molecular Biology, </w:t>
      </w:r>
      <w:r w:rsidRPr="00AA5BBE">
        <w:rPr>
          <w:rStyle w:val="highlight"/>
          <w:rFonts w:ascii="Times New Roman" w:hAnsi="Times New Roman" w:cs="Times New Roman"/>
          <w:sz w:val="24"/>
          <w:szCs w:val="24"/>
          <w:lang w:val="en-GB"/>
        </w:rPr>
        <w:t>University</w:t>
      </w:r>
      <w:r w:rsidRPr="00AA5BBE">
        <w:rPr>
          <w:rFonts w:ascii="Times New Roman" w:hAnsi="Times New Roman" w:cs="Times New Roman"/>
          <w:sz w:val="24"/>
          <w:szCs w:val="24"/>
          <w:lang w:val="en-GB"/>
        </w:rPr>
        <w:t xml:space="preserve"> of </w:t>
      </w:r>
      <w:r w:rsidRPr="00AA5BBE">
        <w:rPr>
          <w:rStyle w:val="highlight"/>
          <w:rFonts w:ascii="Times New Roman" w:hAnsi="Times New Roman" w:cs="Times New Roman"/>
          <w:sz w:val="24"/>
          <w:szCs w:val="24"/>
          <w:lang w:val="en-GB"/>
        </w:rPr>
        <w:t>Leeds,</w:t>
      </w:r>
      <w:r w:rsidRPr="00AA5BBE">
        <w:rPr>
          <w:rFonts w:ascii="Times New Roman" w:hAnsi="Times New Roman" w:cs="Times New Roman"/>
          <w:sz w:val="24"/>
          <w:szCs w:val="24"/>
          <w:lang w:val="en-GB"/>
        </w:rPr>
        <w:t xml:space="preserve"> </w:t>
      </w:r>
      <w:r w:rsidRPr="00AA5BBE">
        <w:rPr>
          <w:rStyle w:val="highlight"/>
          <w:rFonts w:ascii="Times New Roman" w:hAnsi="Times New Roman" w:cs="Times New Roman"/>
          <w:sz w:val="24"/>
          <w:szCs w:val="24"/>
          <w:lang w:val="en-GB"/>
        </w:rPr>
        <w:t>Leeds</w:t>
      </w:r>
      <w:r w:rsidRPr="00AA5BBE">
        <w:rPr>
          <w:rFonts w:ascii="Times New Roman" w:hAnsi="Times New Roman" w:cs="Times New Roman"/>
          <w:sz w:val="24"/>
          <w:szCs w:val="24"/>
          <w:lang w:val="en-GB"/>
        </w:rPr>
        <w:t>, UK.</w:t>
      </w:r>
    </w:p>
    <w:p w14:paraId="18A4B0E8" w14:textId="77777777" w:rsidR="00C36E62" w:rsidRDefault="00C36E62" w:rsidP="00EE5CE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vertAlign w:val="superscript"/>
          <w:lang w:val="en-GB"/>
        </w:rPr>
        <w:t>4</w:t>
      </w:r>
      <w:r w:rsidRPr="00AA5BBE">
        <w:rPr>
          <w:rFonts w:ascii="Times New Roman" w:hAnsi="Times New Roman" w:cs="Times New Roman"/>
          <w:sz w:val="24"/>
          <w:szCs w:val="24"/>
          <w:lang w:val="en-GB"/>
        </w:rPr>
        <w:t xml:space="preserve">School of Biomedical Sciences and Astbury Centre for Structural Molecular Biology, </w:t>
      </w:r>
      <w:r w:rsidRPr="00AA5BBE">
        <w:rPr>
          <w:rStyle w:val="highlight"/>
          <w:rFonts w:ascii="Times New Roman" w:hAnsi="Times New Roman" w:cs="Times New Roman"/>
          <w:sz w:val="24"/>
          <w:szCs w:val="24"/>
          <w:lang w:val="en-GB"/>
        </w:rPr>
        <w:t>University</w:t>
      </w:r>
      <w:r w:rsidRPr="00AA5BBE">
        <w:rPr>
          <w:rFonts w:ascii="Times New Roman" w:hAnsi="Times New Roman" w:cs="Times New Roman"/>
          <w:sz w:val="24"/>
          <w:szCs w:val="24"/>
          <w:lang w:val="en-GB"/>
        </w:rPr>
        <w:t xml:space="preserve"> of </w:t>
      </w:r>
      <w:r w:rsidRPr="00AA5BBE">
        <w:rPr>
          <w:rStyle w:val="highlight"/>
          <w:rFonts w:ascii="Times New Roman" w:hAnsi="Times New Roman" w:cs="Times New Roman"/>
          <w:sz w:val="24"/>
          <w:szCs w:val="24"/>
          <w:lang w:val="en-GB"/>
        </w:rPr>
        <w:t>Leeds,</w:t>
      </w:r>
      <w:r w:rsidRPr="00AA5BBE">
        <w:rPr>
          <w:rFonts w:ascii="Times New Roman" w:hAnsi="Times New Roman" w:cs="Times New Roman"/>
          <w:sz w:val="24"/>
          <w:szCs w:val="24"/>
          <w:lang w:val="en-GB"/>
        </w:rPr>
        <w:t xml:space="preserve"> </w:t>
      </w:r>
      <w:r w:rsidRPr="00AA5BBE">
        <w:rPr>
          <w:rStyle w:val="highlight"/>
          <w:rFonts w:ascii="Times New Roman" w:hAnsi="Times New Roman" w:cs="Times New Roman"/>
          <w:sz w:val="24"/>
          <w:szCs w:val="24"/>
          <w:lang w:val="en-GB"/>
        </w:rPr>
        <w:t>Leeds</w:t>
      </w:r>
      <w:r w:rsidRPr="00AA5BBE">
        <w:rPr>
          <w:rFonts w:ascii="Times New Roman" w:hAnsi="Times New Roman" w:cs="Times New Roman"/>
          <w:sz w:val="24"/>
          <w:szCs w:val="24"/>
          <w:lang w:val="en-GB"/>
        </w:rPr>
        <w:t>, UK.</w:t>
      </w:r>
    </w:p>
    <w:p w14:paraId="01236C42" w14:textId="77777777" w:rsidR="00C36E62" w:rsidRDefault="00C36E62" w:rsidP="00EE5CE5">
      <w:pPr>
        <w:spacing w:line="360" w:lineRule="auto"/>
        <w:jc w:val="both"/>
        <w:rPr>
          <w:rFonts w:ascii="Times New Roman" w:hAnsi="Times New Roman" w:cs="Times New Roman"/>
          <w:sz w:val="24"/>
          <w:szCs w:val="24"/>
          <w:lang w:val="en-GB"/>
        </w:rPr>
      </w:pPr>
    </w:p>
    <w:p w14:paraId="46FCC764" w14:textId="77777777" w:rsidR="00C36E62" w:rsidRDefault="00C36E62" w:rsidP="00EE5CE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Equal contribution</w:t>
      </w:r>
    </w:p>
    <w:p w14:paraId="6A7A0FA2" w14:textId="77777777" w:rsidR="00C36E62" w:rsidRPr="00AA5BBE" w:rsidRDefault="00C36E62" w:rsidP="00EE5CE5">
      <w:pPr>
        <w:spacing w:line="360" w:lineRule="auto"/>
        <w:jc w:val="both"/>
        <w:rPr>
          <w:rFonts w:ascii="Times New Roman" w:hAnsi="Times New Roman" w:cs="Times New Roman"/>
          <w:sz w:val="24"/>
          <w:szCs w:val="24"/>
          <w:lang w:val="en-GB"/>
        </w:rPr>
      </w:pPr>
    </w:p>
    <w:p w14:paraId="67B6AA04" w14:textId="77777777" w:rsidR="00C36E62" w:rsidRPr="009F182A" w:rsidRDefault="00C36E62" w:rsidP="00EE5CE5">
      <w:pPr>
        <w:spacing w:line="360" w:lineRule="auto"/>
        <w:jc w:val="both"/>
        <w:rPr>
          <w:rFonts w:ascii="Times New Roman" w:hAnsi="Times New Roman" w:cs="Times New Roman"/>
          <w:sz w:val="24"/>
          <w:szCs w:val="24"/>
          <w:lang w:val="en-GB"/>
        </w:rPr>
      </w:pPr>
      <w:r w:rsidRPr="00AA5BBE">
        <w:rPr>
          <w:rFonts w:ascii="Times New Roman" w:hAnsi="Times New Roman" w:cs="Times New Roman"/>
          <w:sz w:val="24"/>
          <w:szCs w:val="24"/>
          <w:lang w:val="en-GB"/>
        </w:rPr>
        <w:t>*Correspondence and requests for materials should be addressed to H.X. (e-mail: henri.xhaard@helsinki.fi)</w:t>
      </w:r>
      <w:r w:rsidRPr="00A0574A">
        <w:rPr>
          <w:lang w:val="en-GB"/>
        </w:rPr>
        <w:br w:type="page"/>
      </w:r>
    </w:p>
    <w:p w14:paraId="65A5586E" w14:textId="77777777" w:rsidR="00C36E62" w:rsidRPr="00F03219" w:rsidRDefault="00C36E62" w:rsidP="00C36E62">
      <w:pPr>
        <w:pStyle w:val="Heading1"/>
        <w:spacing w:after="240" w:line="360" w:lineRule="auto"/>
        <w:jc w:val="both"/>
        <w:rPr>
          <w:rFonts w:ascii="Times New Roman" w:hAnsi="Times New Roman" w:cs="Times New Roman"/>
          <w:b/>
          <w:color w:val="auto"/>
          <w:sz w:val="24"/>
          <w:szCs w:val="24"/>
          <w:lang w:val="en-US"/>
        </w:rPr>
      </w:pPr>
      <w:bookmarkStart w:id="1" w:name="_Toc529881733"/>
      <w:r w:rsidRPr="00F03219">
        <w:rPr>
          <w:rFonts w:ascii="Times New Roman" w:hAnsi="Times New Roman" w:cs="Times New Roman"/>
          <w:b/>
          <w:color w:val="auto"/>
          <w:sz w:val="24"/>
          <w:szCs w:val="24"/>
          <w:lang w:val="en-US"/>
        </w:rPr>
        <w:lastRenderedPageBreak/>
        <w:t>ABSTRACT</w:t>
      </w:r>
      <w:bookmarkEnd w:id="1"/>
    </w:p>
    <w:p w14:paraId="133E7344" w14:textId="3128EA12" w:rsidR="00C36E62" w:rsidRDefault="00C36E62" w:rsidP="00C36E62">
      <w:pPr>
        <w:spacing w:line="480" w:lineRule="auto"/>
        <w:jc w:val="both"/>
        <w:rPr>
          <w:rFonts w:ascii="Times New Roman" w:hAnsi="Times New Roman" w:cs="Times New Roman"/>
          <w:sz w:val="24"/>
          <w:szCs w:val="24"/>
          <w:lang w:val="en-GB"/>
        </w:rPr>
      </w:pPr>
      <w:r w:rsidRPr="00A0574A">
        <w:rPr>
          <w:rFonts w:ascii="Times New Roman" w:hAnsi="Times New Roman" w:cs="Times New Roman"/>
          <w:sz w:val="24"/>
          <w:szCs w:val="24"/>
          <w:lang w:val="en-GB"/>
        </w:rPr>
        <w:t xml:space="preserve">Membrane-bound pyrophosphatases (mPPases) are proteins, characterized by 17 transmembrane helices, present in many parasites such as </w:t>
      </w:r>
      <w:r w:rsidRPr="00A0574A">
        <w:rPr>
          <w:rFonts w:ascii="Times New Roman" w:hAnsi="Times New Roman" w:cs="Times New Roman"/>
          <w:i/>
          <w:sz w:val="24"/>
          <w:szCs w:val="24"/>
          <w:lang w:val="en-GB"/>
        </w:rPr>
        <w:t>Plasmodium</w:t>
      </w:r>
      <w:r w:rsidRPr="00A0574A">
        <w:rPr>
          <w:rFonts w:ascii="Times New Roman" w:hAnsi="Times New Roman" w:cs="Times New Roman"/>
          <w:sz w:val="24"/>
          <w:szCs w:val="24"/>
          <w:lang w:val="en-GB"/>
        </w:rPr>
        <w:t xml:space="preserve"> (malaria) and </w:t>
      </w:r>
      <w:r w:rsidRPr="00A0574A">
        <w:rPr>
          <w:rFonts w:ascii="Times New Roman" w:hAnsi="Times New Roman" w:cs="Times New Roman"/>
          <w:i/>
          <w:sz w:val="24"/>
          <w:szCs w:val="24"/>
          <w:lang w:val="en-GB"/>
        </w:rPr>
        <w:t>Leishmania</w:t>
      </w:r>
      <w:r w:rsidRPr="00A0574A">
        <w:rPr>
          <w:rFonts w:ascii="Times New Roman" w:hAnsi="Times New Roman" w:cs="Times New Roman"/>
          <w:sz w:val="24"/>
          <w:szCs w:val="24"/>
          <w:lang w:val="en-GB"/>
        </w:rPr>
        <w:t xml:space="preserve"> (leishmaniasis). They have a key role in </w:t>
      </w:r>
      <w:r>
        <w:rPr>
          <w:rFonts w:ascii="Times New Roman" w:hAnsi="Times New Roman" w:cs="Times New Roman"/>
          <w:sz w:val="24"/>
          <w:szCs w:val="24"/>
          <w:lang w:val="en-GB"/>
        </w:rPr>
        <w:t xml:space="preserve">the </w:t>
      </w:r>
      <w:r w:rsidRPr="00A0574A">
        <w:rPr>
          <w:rFonts w:ascii="Times New Roman" w:hAnsi="Times New Roman" w:cs="Times New Roman"/>
          <w:sz w:val="24"/>
          <w:szCs w:val="24"/>
          <w:lang w:val="en-GB"/>
        </w:rPr>
        <w:t>energy homeosta</w:t>
      </w:r>
      <w:r>
        <w:rPr>
          <w:rFonts w:ascii="Times New Roman" w:hAnsi="Times New Roman" w:cs="Times New Roman"/>
          <w:sz w:val="24"/>
          <w:szCs w:val="24"/>
          <w:lang w:val="en-GB"/>
        </w:rPr>
        <w:t>sis</w:t>
      </w:r>
      <w:r w:rsidRPr="00A0574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of these parasites </w:t>
      </w:r>
      <w:r w:rsidR="005D13A0">
        <w:rPr>
          <w:rFonts w:ascii="Times New Roman" w:hAnsi="Times New Roman" w:cs="Times New Roman"/>
          <w:sz w:val="24"/>
          <w:szCs w:val="24"/>
          <w:lang w:val="en-GB"/>
        </w:rPr>
        <w:t>but</w:t>
      </w:r>
      <w:r w:rsidRPr="00A0574A">
        <w:rPr>
          <w:rFonts w:ascii="Times New Roman" w:hAnsi="Times New Roman" w:cs="Times New Roman"/>
          <w:sz w:val="24"/>
          <w:szCs w:val="24"/>
          <w:lang w:val="en-GB"/>
        </w:rPr>
        <w:t xml:space="preserve"> no human homologue, thus making them ideal as drug targets</w:t>
      </w:r>
      <w:r>
        <w:rPr>
          <w:rFonts w:ascii="Times New Roman" w:hAnsi="Times New Roman" w:cs="Times New Roman"/>
          <w:sz w:val="24"/>
          <w:szCs w:val="24"/>
          <w:lang w:val="en-GB"/>
        </w:rPr>
        <w:t>.</w:t>
      </w:r>
      <w:r w:rsidRPr="00A0574A">
        <w:rPr>
          <w:rFonts w:ascii="Times New Roman" w:hAnsi="Times New Roman" w:cs="Times New Roman"/>
          <w:sz w:val="24"/>
          <w:szCs w:val="24"/>
          <w:lang w:val="en-GB"/>
        </w:rPr>
        <w:t xml:space="preserve"> Here we </w:t>
      </w:r>
      <w:r>
        <w:rPr>
          <w:rFonts w:ascii="Times New Roman" w:hAnsi="Times New Roman" w:cs="Times New Roman"/>
          <w:sz w:val="24"/>
          <w:szCs w:val="24"/>
          <w:lang w:val="en-GB"/>
        </w:rPr>
        <w:t>aimed to target mPPases by</w:t>
      </w:r>
      <w:r w:rsidRPr="00A0574A">
        <w:rPr>
          <w:rFonts w:ascii="Times New Roman" w:hAnsi="Times New Roman" w:cs="Times New Roman"/>
          <w:sz w:val="24"/>
          <w:szCs w:val="24"/>
          <w:lang w:val="en-GB"/>
        </w:rPr>
        <w:t xml:space="preserve"> a multistep sequential screening process, starting with phosphate</w:t>
      </w:r>
      <w:r>
        <w:rPr>
          <w:rFonts w:ascii="Times New Roman" w:hAnsi="Times New Roman" w:cs="Times New Roman"/>
          <w:sz w:val="24"/>
          <w:szCs w:val="24"/>
          <w:lang w:val="en-GB"/>
        </w:rPr>
        <w:t xml:space="preserve"> isosteres</w:t>
      </w:r>
      <w:r w:rsidRPr="00A0574A">
        <w:rPr>
          <w:rFonts w:ascii="Times New Roman" w:hAnsi="Times New Roman" w:cs="Times New Roman"/>
          <w:sz w:val="24"/>
          <w:szCs w:val="24"/>
          <w:lang w:val="en-GB"/>
        </w:rPr>
        <w:t xml:space="preserve">. </w:t>
      </w:r>
      <w:r w:rsidRPr="00E74360">
        <w:rPr>
          <w:rFonts w:ascii="Times New Roman" w:hAnsi="Times New Roman" w:cs="Times New Roman"/>
          <w:sz w:val="24"/>
          <w:szCs w:val="24"/>
          <w:lang w:val="en-GB"/>
        </w:rPr>
        <w:t xml:space="preserve">The best compound, </w:t>
      </w:r>
      <w:r w:rsidR="007E0E0F">
        <w:rPr>
          <w:rFonts w:ascii="Times New Roman" w:hAnsi="Times New Roman" w:cs="Times New Roman"/>
          <w:b/>
          <w:sz w:val="24"/>
          <w:szCs w:val="24"/>
          <w:lang w:val="en-GB"/>
        </w:rPr>
        <w:t>§11l</w:t>
      </w:r>
      <w:r w:rsidRPr="00E74360">
        <w:rPr>
          <w:rFonts w:ascii="Times New Roman" w:hAnsi="Times New Roman" w:cs="Times New Roman"/>
          <w:sz w:val="24"/>
          <w:szCs w:val="24"/>
          <w:lang w:val="en-GB"/>
        </w:rPr>
        <w:t>, has an IC</w:t>
      </w:r>
      <w:r w:rsidRPr="00E74360">
        <w:rPr>
          <w:rFonts w:ascii="Times New Roman" w:hAnsi="Times New Roman" w:cs="Times New Roman"/>
          <w:sz w:val="24"/>
          <w:szCs w:val="24"/>
          <w:vertAlign w:val="subscript"/>
          <w:lang w:val="en-GB"/>
        </w:rPr>
        <w:t>50</w:t>
      </w:r>
      <w:r w:rsidRPr="00E74360">
        <w:rPr>
          <w:rFonts w:ascii="Times New Roman" w:hAnsi="Times New Roman" w:cs="Times New Roman"/>
          <w:sz w:val="24"/>
          <w:szCs w:val="24"/>
          <w:lang w:val="en-GB"/>
        </w:rPr>
        <w:t xml:space="preserve"> of 7 µM</w:t>
      </w:r>
      <w:r>
        <w:rPr>
          <w:rFonts w:ascii="Times New Roman" w:hAnsi="Times New Roman" w:cs="Times New Roman"/>
          <w:sz w:val="24"/>
          <w:szCs w:val="24"/>
          <w:lang w:val="en-GB"/>
        </w:rPr>
        <w:t xml:space="preserve"> (on </w:t>
      </w:r>
      <w:r w:rsidR="005D13A0" w:rsidRPr="002643D7">
        <w:rPr>
          <w:rFonts w:ascii="Times" w:eastAsia="Calibri" w:hAnsi="Times" w:cs="Times New Roman"/>
          <w:i/>
          <w:sz w:val="24"/>
          <w:szCs w:val="24"/>
          <w:lang w:val="en-GB"/>
        </w:rPr>
        <w:t>Thermotoga maritima</w:t>
      </w:r>
      <w:r w:rsidR="005D13A0">
        <w:rPr>
          <w:rFonts w:ascii="Times New Roman" w:hAnsi="Times New Roman" w:cs="Times New Roman"/>
          <w:sz w:val="24"/>
          <w:szCs w:val="24"/>
          <w:lang w:val="en-GB"/>
        </w:rPr>
        <w:t xml:space="preserve"> </w:t>
      </w:r>
      <w:r>
        <w:rPr>
          <w:rFonts w:ascii="Times New Roman" w:hAnsi="Times New Roman" w:cs="Times New Roman"/>
          <w:sz w:val="24"/>
          <w:szCs w:val="24"/>
          <w:lang w:val="en-GB"/>
        </w:rPr>
        <w:t>mPPase)</w:t>
      </w:r>
      <w:r w:rsidRPr="00E74360">
        <w:rPr>
          <w:rFonts w:ascii="Times New Roman" w:hAnsi="Times New Roman" w:cs="Times New Roman"/>
          <w:sz w:val="24"/>
          <w:szCs w:val="24"/>
          <w:lang w:val="en-GB"/>
        </w:rPr>
        <w:t xml:space="preserve">, and its SARs were characterized </w:t>
      </w:r>
      <w:commentRangeStart w:id="2"/>
      <w:r w:rsidRPr="00E74360">
        <w:rPr>
          <w:rFonts w:ascii="Times New Roman" w:hAnsi="Times New Roman" w:cs="Times New Roman"/>
          <w:sz w:val="24"/>
          <w:szCs w:val="24"/>
          <w:lang w:val="en-GB"/>
        </w:rPr>
        <w:t>but did lead to improved activity</w:t>
      </w:r>
      <w:commentRangeEnd w:id="2"/>
      <w:r w:rsidR="005D13A0">
        <w:rPr>
          <w:rStyle w:val="CommentReference"/>
        </w:rPr>
        <w:commentReference w:id="2"/>
      </w:r>
      <w:r w:rsidRPr="00E7436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016A48">
        <w:rPr>
          <w:rFonts w:ascii="Times New Roman" w:hAnsi="Times New Roman" w:cs="Times New Roman"/>
          <w:sz w:val="24"/>
          <w:szCs w:val="24"/>
          <w:highlight w:val="yellow"/>
          <w:lang w:val="en-GB"/>
        </w:rPr>
        <w:t>We</w:t>
      </w:r>
      <w:r w:rsidRPr="004E2C80">
        <w:rPr>
          <w:rFonts w:ascii="Times New Roman" w:hAnsi="Times New Roman" w:cs="Times New Roman"/>
          <w:sz w:val="24"/>
          <w:szCs w:val="24"/>
          <w:highlight w:val="yellow"/>
          <w:lang w:val="en-GB"/>
        </w:rPr>
        <w:t xml:space="preserve"> verified</w:t>
      </w:r>
      <w:r>
        <w:rPr>
          <w:rFonts w:ascii="Times New Roman" w:hAnsi="Times New Roman" w:cs="Times New Roman"/>
          <w:sz w:val="24"/>
          <w:szCs w:val="24"/>
          <w:highlight w:val="yellow"/>
          <w:lang w:val="en-GB"/>
        </w:rPr>
        <w:t xml:space="preserve"> the </w:t>
      </w:r>
      <w:r w:rsidRPr="004E2C80">
        <w:rPr>
          <w:rFonts w:ascii="Times New Roman" w:hAnsi="Times New Roman" w:cs="Times New Roman"/>
          <w:sz w:val="24"/>
          <w:szCs w:val="24"/>
          <w:highlight w:val="yellow"/>
          <w:lang w:val="en-GB"/>
        </w:rPr>
        <w:t xml:space="preserve">mechanism of action </w:t>
      </w:r>
      <w:r>
        <w:rPr>
          <w:rFonts w:ascii="Times New Roman" w:hAnsi="Times New Roman" w:cs="Times New Roman"/>
          <w:sz w:val="24"/>
          <w:szCs w:val="24"/>
          <w:highlight w:val="yellow"/>
          <w:lang w:val="en-GB"/>
        </w:rPr>
        <w:t>of our best hits using kinetics studies; our hits act non-competitively and present thus a novel series of allosteric modulators of the mPPase activity</w:t>
      </w:r>
      <w:r w:rsidRPr="004E2C80">
        <w:rPr>
          <w:rFonts w:ascii="Times New Roman" w:hAnsi="Times New Roman" w:cs="Times New Roman"/>
          <w:sz w:val="24"/>
          <w:szCs w:val="24"/>
          <w:highlight w:val="yellow"/>
          <w:lang w:val="en-GB"/>
        </w:rPr>
        <w:t>.</w:t>
      </w:r>
      <w:r>
        <w:rPr>
          <w:rFonts w:ascii="Times New Roman" w:hAnsi="Times New Roman" w:cs="Times New Roman"/>
          <w:sz w:val="24"/>
          <w:szCs w:val="24"/>
          <w:lang w:val="en-GB"/>
        </w:rPr>
        <w:t xml:space="preserve"> </w:t>
      </w:r>
      <w:r w:rsidRPr="00A0574A">
        <w:rPr>
          <w:rFonts w:ascii="Times New Roman" w:hAnsi="Times New Roman" w:cs="Times New Roman"/>
          <w:sz w:val="24"/>
          <w:szCs w:val="24"/>
          <w:lang w:val="en-GB"/>
        </w:rPr>
        <w:t>Altogether</w:t>
      </w:r>
      <w:r>
        <w:rPr>
          <w:rFonts w:ascii="Times New Roman" w:hAnsi="Times New Roman" w:cs="Times New Roman"/>
          <w:sz w:val="24"/>
          <w:szCs w:val="24"/>
          <w:lang w:val="en-GB"/>
        </w:rPr>
        <w:t>,</w:t>
      </w:r>
      <w:r w:rsidRPr="00A0574A">
        <w:rPr>
          <w:rFonts w:ascii="Times New Roman" w:hAnsi="Times New Roman" w:cs="Times New Roman"/>
          <w:sz w:val="24"/>
          <w:szCs w:val="24"/>
          <w:lang w:val="en-GB"/>
        </w:rPr>
        <w:t xml:space="preserve"> this study </w:t>
      </w:r>
      <w:r w:rsidR="00C00362">
        <w:rPr>
          <w:rFonts w:ascii="Times New Roman" w:hAnsi="Times New Roman" w:cs="Times New Roman"/>
          <w:sz w:val="24"/>
          <w:szCs w:val="24"/>
          <w:lang w:val="en-GB"/>
        </w:rPr>
        <w:t>set</w:t>
      </w:r>
      <w:r w:rsidRPr="00A0574A">
        <w:rPr>
          <w:rFonts w:ascii="Times New Roman" w:hAnsi="Times New Roman" w:cs="Times New Roman"/>
          <w:sz w:val="24"/>
          <w:szCs w:val="24"/>
          <w:lang w:val="en-GB"/>
        </w:rPr>
        <w:t xml:space="preserve"> the ground for further tracking of mPPase as a potential drug target in the treatment of protozoan diseases.</w:t>
      </w:r>
    </w:p>
    <w:p w14:paraId="5DD8C27B" w14:textId="77777777" w:rsidR="00C36E62" w:rsidRDefault="00C36E62" w:rsidP="00C36E62">
      <w:pPr>
        <w:spacing w:line="480" w:lineRule="auto"/>
        <w:jc w:val="both"/>
        <w:rPr>
          <w:rFonts w:ascii="Times New Roman" w:hAnsi="Times New Roman" w:cs="Times New Roman"/>
          <w:sz w:val="24"/>
          <w:szCs w:val="24"/>
          <w:lang w:val="en-GB"/>
        </w:rPr>
      </w:pPr>
    </w:p>
    <w:p w14:paraId="5FA9CD29" w14:textId="5B56D639" w:rsidR="00C36E62" w:rsidRPr="00D63AEE" w:rsidRDefault="00C36E62" w:rsidP="00C36E62">
      <w:pPr>
        <w:spacing w:line="480" w:lineRule="auto"/>
        <w:jc w:val="both"/>
        <w:rPr>
          <w:rFonts w:ascii="Times New Roman" w:hAnsi="Times New Roman" w:cs="Times New Roman"/>
          <w:b/>
          <w:sz w:val="24"/>
          <w:szCs w:val="24"/>
          <w:lang w:val="en-GB"/>
        </w:rPr>
      </w:pPr>
      <w:r w:rsidRPr="00D63AEE">
        <w:rPr>
          <w:rFonts w:ascii="Times New Roman" w:hAnsi="Times New Roman" w:cs="Times New Roman"/>
          <w:b/>
          <w:sz w:val="24"/>
          <w:szCs w:val="24"/>
          <w:lang w:val="en-GB"/>
        </w:rPr>
        <w:t xml:space="preserve">Keywords: </w:t>
      </w:r>
      <w:r w:rsidRPr="00D63AEE">
        <w:rPr>
          <w:rFonts w:ascii="Times" w:eastAsia="Times New Roman" w:hAnsi="Times" w:cs="Times New Roman"/>
          <w:sz w:val="24"/>
          <w:szCs w:val="24"/>
          <w:lang w:val="en-US"/>
        </w:rPr>
        <w:t>membrane</w:t>
      </w:r>
      <w:r w:rsidR="00A538B6">
        <w:rPr>
          <w:rFonts w:ascii="Times" w:eastAsia="Times New Roman" w:hAnsi="Times" w:cs="Times New Roman"/>
          <w:sz w:val="24"/>
          <w:szCs w:val="24"/>
          <w:lang w:val="en-US"/>
        </w:rPr>
        <w:t>-</w:t>
      </w:r>
      <w:r w:rsidRPr="00D63AEE">
        <w:rPr>
          <w:rFonts w:ascii="Times" w:eastAsia="Times New Roman" w:hAnsi="Times" w:cs="Times New Roman"/>
          <w:sz w:val="24"/>
          <w:szCs w:val="24"/>
          <w:lang w:val="en-US"/>
        </w:rPr>
        <w:t xml:space="preserve">bound pyrophosphatase, </w:t>
      </w:r>
      <w:r w:rsidRPr="00A0574A">
        <w:rPr>
          <w:rFonts w:ascii="Times New Roman" w:hAnsi="Times New Roman" w:cs="Times New Roman"/>
          <w:sz w:val="24"/>
          <w:szCs w:val="24"/>
          <w:lang w:val="en-GB"/>
        </w:rPr>
        <w:t>prot</w:t>
      </w:r>
      <w:r w:rsidR="00E14291">
        <w:rPr>
          <w:rFonts w:ascii="Times New Roman" w:hAnsi="Times New Roman" w:cs="Times New Roman"/>
          <w:sz w:val="24"/>
          <w:szCs w:val="24"/>
          <w:lang w:val="en-GB"/>
        </w:rPr>
        <w:t>ist</w:t>
      </w:r>
      <w:r w:rsidRPr="00A0574A">
        <w:rPr>
          <w:rFonts w:ascii="Times New Roman" w:hAnsi="Times New Roman" w:cs="Times New Roman"/>
          <w:sz w:val="24"/>
          <w:szCs w:val="24"/>
          <w:lang w:val="en-GB"/>
        </w:rPr>
        <w:t xml:space="preserve"> diseases</w:t>
      </w:r>
      <w:r>
        <w:rPr>
          <w:rFonts w:ascii="Times" w:eastAsia="Times New Roman" w:hAnsi="Times" w:cs="Times New Roman"/>
          <w:sz w:val="24"/>
          <w:szCs w:val="24"/>
          <w:lang w:val="en-US"/>
        </w:rPr>
        <w:t xml:space="preserve">, </w:t>
      </w:r>
      <w:r w:rsidRPr="00D63AEE">
        <w:rPr>
          <w:rFonts w:ascii="Times" w:eastAsia="Times New Roman" w:hAnsi="Times" w:cs="Times New Roman"/>
          <w:sz w:val="24"/>
          <w:szCs w:val="24"/>
          <w:lang w:val="en-US"/>
        </w:rPr>
        <w:t>drug design</w:t>
      </w:r>
      <w:r>
        <w:rPr>
          <w:rFonts w:ascii="Times" w:eastAsia="Times New Roman" w:hAnsi="Times" w:cs="Times New Roman"/>
          <w:sz w:val="24"/>
          <w:szCs w:val="24"/>
          <w:lang w:val="en-US"/>
        </w:rPr>
        <w:t>, isoxazoles</w:t>
      </w:r>
    </w:p>
    <w:p w14:paraId="10308DFE" w14:textId="77777777" w:rsidR="00C36E62" w:rsidRPr="00A0574A" w:rsidRDefault="00C36E62" w:rsidP="00C36E62">
      <w:pPr>
        <w:spacing w:line="480" w:lineRule="auto"/>
        <w:jc w:val="both"/>
        <w:rPr>
          <w:rFonts w:ascii="Times New Roman" w:hAnsi="Times New Roman" w:cs="Times New Roman"/>
          <w:sz w:val="24"/>
          <w:szCs w:val="24"/>
          <w:lang w:val="en-GB"/>
        </w:rPr>
      </w:pPr>
      <w:r w:rsidRPr="00A0574A">
        <w:rPr>
          <w:rFonts w:ascii="Times New Roman" w:hAnsi="Times New Roman" w:cs="Times New Roman"/>
          <w:sz w:val="24"/>
          <w:szCs w:val="24"/>
          <w:lang w:val="en-GB"/>
        </w:rPr>
        <w:br w:type="page"/>
      </w:r>
    </w:p>
    <w:p w14:paraId="31C3F28F" w14:textId="629739E6" w:rsidR="00C36E62" w:rsidRPr="00F03219" w:rsidRDefault="00C36E62" w:rsidP="00C36E62">
      <w:pPr>
        <w:pStyle w:val="Heading1"/>
        <w:spacing w:after="240" w:line="360" w:lineRule="auto"/>
        <w:jc w:val="both"/>
        <w:rPr>
          <w:rFonts w:ascii="Times New Roman" w:hAnsi="Times New Roman" w:cs="Times New Roman"/>
          <w:b/>
          <w:color w:val="auto"/>
          <w:sz w:val="24"/>
          <w:szCs w:val="24"/>
          <w:lang w:val="en-US"/>
        </w:rPr>
      </w:pPr>
      <w:bookmarkStart w:id="3" w:name="_Toc529881734"/>
      <w:commentRangeStart w:id="4"/>
      <w:r w:rsidRPr="00F03219">
        <w:rPr>
          <w:rFonts w:ascii="Times New Roman" w:hAnsi="Times New Roman" w:cs="Times New Roman"/>
          <w:b/>
          <w:color w:val="auto"/>
          <w:sz w:val="24"/>
          <w:szCs w:val="24"/>
          <w:lang w:val="en-US"/>
        </w:rPr>
        <w:t>INTRODUCTION</w:t>
      </w:r>
      <w:bookmarkEnd w:id="3"/>
      <w:r w:rsidR="00EE5CE5">
        <w:rPr>
          <w:rFonts w:ascii="Times New Roman" w:hAnsi="Times New Roman" w:cs="Times New Roman"/>
          <w:b/>
          <w:color w:val="auto"/>
          <w:sz w:val="24"/>
          <w:szCs w:val="24"/>
          <w:lang w:val="en-US"/>
        </w:rPr>
        <w:t xml:space="preserve"> </w:t>
      </w:r>
      <w:commentRangeEnd w:id="4"/>
      <w:r w:rsidR="00E14291">
        <w:rPr>
          <w:rStyle w:val="CommentReference"/>
          <w:rFonts w:asciiTheme="minorHAnsi" w:eastAsiaTheme="minorHAnsi" w:hAnsiTheme="minorHAnsi" w:cstheme="minorBidi"/>
          <w:color w:val="auto"/>
        </w:rPr>
        <w:commentReference w:id="4"/>
      </w:r>
    </w:p>
    <w:p w14:paraId="4309DDC4" w14:textId="65C999F8" w:rsidR="004A5836" w:rsidRDefault="004A5836" w:rsidP="004A5836">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w:t>
      </w:r>
      <w:r w:rsidRPr="00A0574A">
        <w:rPr>
          <w:rFonts w:ascii="Times New Roman" w:hAnsi="Times New Roman" w:cs="Times New Roman"/>
          <w:sz w:val="24"/>
          <w:szCs w:val="24"/>
          <w:lang w:val="en-GB"/>
        </w:rPr>
        <w:t xml:space="preserve">mutual aspect of many </w:t>
      </w:r>
      <w:r>
        <w:rPr>
          <w:rFonts w:ascii="Times New Roman" w:hAnsi="Times New Roman" w:cs="Times New Roman"/>
          <w:sz w:val="24"/>
          <w:szCs w:val="24"/>
          <w:lang w:val="en-GB"/>
        </w:rPr>
        <w:t>p</w:t>
      </w:r>
      <w:r w:rsidRPr="006B4858">
        <w:rPr>
          <w:rFonts w:ascii="Times New Roman" w:hAnsi="Times New Roman" w:cs="Times New Roman"/>
          <w:sz w:val="24"/>
          <w:szCs w:val="24"/>
          <w:lang w:val="en-GB"/>
        </w:rPr>
        <w:t>rotist parasites</w:t>
      </w:r>
      <w:r>
        <w:rPr>
          <w:rFonts w:ascii="Times New Roman" w:hAnsi="Times New Roman" w:cs="Times New Roman"/>
          <w:sz w:val="24"/>
          <w:szCs w:val="24"/>
          <w:lang w:val="en-GB"/>
        </w:rPr>
        <w:t>,</w:t>
      </w:r>
      <w:r w:rsidRPr="006B4858">
        <w:rPr>
          <w:rFonts w:ascii="Times New Roman" w:hAnsi="Times New Roman" w:cs="Times New Roman"/>
          <w:sz w:val="24"/>
          <w:szCs w:val="24"/>
          <w:lang w:val="en-GB"/>
        </w:rPr>
        <w:t xml:space="preserve"> </w:t>
      </w:r>
      <w:r w:rsidR="002F508A" w:rsidRPr="006B4858">
        <w:rPr>
          <w:rFonts w:ascii="Times New Roman" w:hAnsi="Times New Roman" w:cs="Times New Roman"/>
          <w:sz w:val="24"/>
          <w:szCs w:val="24"/>
          <w:lang w:val="en-GB"/>
        </w:rPr>
        <w:t>for instance</w:t>
      </w:r>
      <w:r w:rsidRPr="006B4858">
        <w:rPr>
          <w:rFonts w:ascii="Times New Roman" w:hAnsi="Times New Roman" w:cs="Times New Roman"/>
          <w:sz w:val="24"/>
          <w:szCs w:val="24"/>
          <w:lang w:val="en-GB"/>
        </w:rPr>
        <w:t xml:space="preserve"> </w:t>
      </w:r>
      <w:r w:rsidRPr="006B4858">
        <w:rPr>
          <w:rFonts w:ascii="Times New Roman" w:hAnsi="Times New Roman" w:cs="Times New Roman"/>
          <w:i/>
          <w:sz w:val="24"/>
          <w:szCs w:val="24"/>
          <w:lang w:val="en-GB"/>
        </w:rPr>
        <w:t xml:space="preserve">Plasmodium </w:t>
      </w:r>
      <w:ins w:id="5" w:author="Johansson, Niklas G" w:date="2019-03-06T14:29:00Z">
        <w:r w:rsidR="00C02430">
          <w:rPr>
            <w:rFonts w:ascii="Times New Roman" w:hAnsi="Times New Roman" w:cs="Times New Roman"/>
            <w:sz w:val="24"/>
            <w:szCs w:val="24"/>
            <w:lang w:val="en-GB"/>
          </w:rPr>
          <w:t>spp.</w:t>
        </w:r>
      </w:ins>
      <w:del w:id="6" w:author="Johansson, Niklas G" w:date="2019-03-06T14:29:00Z">
        <w:r w:rsidRPr="006B4858" w:rsidDel="00C02430">
          <w:rPr>
            <w:rFonts w:ascii="Times New Roman" w:hAnsi="Times New Roman" w:cs="Times New Roman"/>
            <w:i/>
            <w:sz w:val="24"/>
            <w:szCs w:val="24"/>
            <w:lang w:val="en-GB"/>
          </w:rPr>
          <w:delText>falciparum</w:delText>
        </w:r>
      </w:del>
      <w:r w:rsidRPr="006B4858">
        <w:rPr>
          <w:rFonts w:ascii="Times New Roman" w:hAnsi="Times New Roman" w:cs="Times New Roman"/>
          <w:sz w:val="24"/>
          <w:szCs w:val="24"/>
          <w:lang w:val="en-GB"/>
        </w:rPr>
        <w:t xml:space="preserve">, </w:t>
      </w:r>
      <w:r w:rsidRPr="006B4858">
        <w:rPr>
          <w:rFonts w:ascii="Times New Roman" w:hAnsi="Times New Roman" w:cs="Times New Roman"/>
          <w:i/>
          <w:sz w:val="24"/>
          <w:szCs w:val="24"/>
          <w:lang w:val="en-GB"/>
        </w:rPr>
        <w:t xml:space="preserve">Toxoplasma </w:t>
      </w:r>
      <w:ins w:id="7" w:author="Johansson, Niklas G" w:date="2019-03-06T14:29:00Z">
        <w:r w:rsidR="00C02430">
          <w:rPr>
            <w:rFonts w:ascii="Times New Roman" w:hAnsi="Times New Roman" w:cs="Times New Roman"/>
            <w:sz w:val="24"/>
            <w:szCs w:val="24"/>
            <w:lang w:val="en-GB"/>
          </w:rPr>
          <w:t>spp.</w:t>
        </w:r>
      </w:ins>
      <w:del w:id="8" w:author="Johansson, Niklas G" w:date="2019-03-06T14:29:00Z">
        <w:r w:rsidRPr="006B4858" w:rsidDel="00C02430">
          <w:rPr>
            <w:rFonts w:ascii="Times New Roman" w:hAnsi="Times New Roman" w:cs="Times New Roman"/>
            <w:i/>
            <w:sz w:val="24"/>
            <w:szCs w:val="24"/>
            <w:lang w:val="en-GB"/>
          </w:rPr>
          <w:delText>gondii</w:delText>
        </w:r>
      </w:del>
      <w:r w:rsidRPr="006B4858">
        <w:rPr>
          <w:rFonts w:ascii="Times New Roman" w:hAnsi="Times New Roman" w:cs="Times New Roman"/>
          <w:sz w:val="24"/>
          <w:szCs w:val="24"/>
          <w:lang w:val="en-GB"/>
        </w:rPr>
        <w:t xml:space="preserve">, </w:t>
      </w:r>
      <w:r w:rsidRPr="006B4858">
        <w:rPr>
          <w:rFonts w:ascii="Times New Roman" w:hAnsi="Times New Roman" w:cs="Times New Roman"/>
          <w:i/>
          <w:sz w:val="24"/>
          <w:szCs w:val="24"/>
          <w:lang w:val="en-GB"/>
        </w:rPr>
        <w:t xml:space="preserve">Trypanosoma </w:t>
      </w:r>
      <w:ins w:id="9" w:author="Johansson, Niklas G" w:date="2019-03-06T14:29:00Z">
        <w:r w:rsidR="00C02430">
          <w:rPr>
            <w:rFonts w:ascii="Times New Roman" w:hAnsi="Times New Roman" w:cs="Times New Roman"/>
            <w:sz w:val="24"/>
            <w:szCs w:val="24"/>
            <w:lang w:val="en-GB"/>
          </w:rPr>
          <w:t>spp.</w:t>
        </w:r>
      </w:ins>
      <w:del w:id="10" w:author="Johansson, Niklas G" w:date="2019-03-06T14:29:00Z">
        <w:r w:rsidRPr="006B4858" w:rsidDel="00C02430">
          <w:rPr>
            <w:rFonts w:ascii="Times New Roman" w:hAnsi="Times New Roman" w:cs="Times New Roman"/>
            <w:i/>
            <w:sz w:val="24"/>
            <w:szCs w:val="24"/>
            <w:lang w:val="en-GB"/>
          </w:rPr>
          <w:delText>brucei</w:delText>
        </w:r>
      </w:del>
      <w:r w:rsidRPr="006B4858">
        <w:rPr>
          <w:rFonts w:ascii="Times New Roman" w:hAnsi="Times New Roman" w:cs="Times New Roman"/>
          <w:sz w:val="24"/>
          <w:szCs w:val="24"/>
          <w:lang w:val="en-GB"/>
        </w:rPr>
        <w:t xml:space="preserve"> and </w:t>
      </w:r>
      <w:r w:rsidRPr="006B4858">
        <w:rPr>
          <w:rFonts w:ascii="Times New Roman" w:hAnsi="Times New Roman" w:cs="Times New Roman"/>
          <w:i/>
          <w:sz w:val="24"/>
          <w:szCs w:val="24"/>
          <w:lang w:val="en-GB"/>
        </w:rPr>
        <w:t xml:space="preserve">Leishmania </w:t>
      </w:r>
      <w:ins w:id="11" w:author="Johansson, Niklas G" w:date="2019-03-06T14:29:00Z">
        <w:r w:rsidR="00C02430">
          <w:rPr>
            <w:rFonts w:ascii="Times New Roman" w:hAnsi="Times New Roman" w:cs="Times New Roman"/>
            <w:sz w:val="24"/>
            <w:szCs w:val="24"/>
            <w:lang w:val="en-GB"/>
          </w:rPr>
          <w:t>spp.</w:t>
        </w:r>
      </w:ins>
      <w:del w:id="12" w:author="Johansson, Niklas G" w:date="2019-03-06T14:29:00Z">
        <w:r w:rsidRPr="006B4858" w:rsidDel="00C02430">
          <w:rPr>
            <w:rFonts w:ascii="Times New Roman" w:hAnsi="Times New Roman" w:cs="Times New Roman"/>
            <w:i/>
            <w:sz w:val="24"/>
            <w:szCs w:val="24"/>
            <w:lang w:val="en-GB"/>
          </w:rPr>
          <w:delText>donovani</w:delText>
        </w:r>
      </w:del>
      <w:r>
        <w:rPr>
          <w:rFonts w:ascii="Times New Roman" w:hAnsi="Times New Roman" w:cs="Times New Roman"/>
          <w:sz w:val="24"/>
          <w:szCs w:val="24"/>
          <w:lang w:val="en-GB"/>
        </w:rPr>
        <w:t>,</w:t>
      </w:r>
      <w:r w:rsidRPr="00A0574A">
        <w:rPr>
          <w:rFonts w:ascii="Times New Roman" w:hAnsi="Times New Roman" w:cs="Times New Roman"/>
          <w:sz w:val="24"/>
          <w:szCs w:val="24"/>
          <w:lang w:val="en-GB"/>
        </w:rPr>
        <w:t xml:space="preserve"> is </w:t>
      </w:r>
      <w:r>
        <w:rPr>
          <w:rFonts w:ascii="Times New Roman" w:hAnsi="Times New Roman" w:cs="Times New Roman"/>
          <w:sz w:val="24"/>
          <w:szCs w:val="24"/>
          <w:lang w:val="en-GB"/>
        </w:rPr>
        <w:t>that they possess a family of enzymes called</w:t>
      </w:r>
      <w:r w:rsidRPr="00A0574A">
        <w:rPr>
          <w:rFonts w:ascii="Times New Roman" w:hAnsi="Times New Roman" w:cs="Times New Roman"/>
          <w:sz w:val="24"/>
          <w:szCs w:val="24"/>
          <w:lang w:val="en-GB"/>
        </w:rPr>
        <w:t xml:space="preserve"> membrane-bound pyrophosphatase</w:t>
      </w:r>
      <w:r>
        <w:rPr>
          <w:rFonts w:ascii="Times New Roman" w:hAnsi="Times New Roman" w:cs="Times New Roman"/>
          <w:sz w:val="24"/>
          <w:szCs w:val="24"/>
          <w:lang w:val="en-GB"/>
        </w:rPr>
        <w:t>s(</w:t>
      </w:r>
      <w:r w:rsidRPr="006B4858">
        <w:rPr>
          <w:rFonts w:ascii="Times New Roman" w:hAnsi="Times New Roman" w:cs="Times New Roman"/>
          <w:sz w:val="24"/>
          <w:szCs w:val="24"/>
          <w:lang w:val="en-GB"/>
        </w:rPr>
        <w:t xml:space="preserve">Shah </w:t>
      </w:r>
      <w:r w:rsidRPr="0010571E">
        <w:rPr>
          <w:rFonts w:ascii="Times New Roman" w:hAnsi="Times New Roman" w:cs="Times New Roman"/>
          <w:i/>
          <w:sz w:val="24"/>
          <w:szCs w:val="24"/>
          <w:lang w:val="en-GB"/>
        </w:rPr>
        <w:t>et al</w:t>
      </w:r>
      <w:r w:rsidRPr="006B4858">
        <w:rPr>
          <w:rFonts w:ascii="Times New Roman" w:hAnsi="Times New Roman" w:cs="Times New Roman"/>
          <w:sz w:val="24"/>
          <w:szCs w:val="24"/>
          <w:lang w:val="en-GB"/>
        </w:rPr>
        <w:t>., 2016)</w:t>
      </w:r>
      <w:r w:rsidR="006E4A3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95339">
        <w:rPr>
          <w:rFonts w:ascii="Times New Roman" w:hAnsi="Times New Roman" w:cs="Times New Roman"/>
          <w:sz w:val="24"/>
          <w:szCs w:val="24"/>
          <w:lang w:val="en-US"/>
        </w:rPr>
        <w:t>T</w:t>
      </w:r>
      <w:r>
        <w:rPr>
          <w:rFonts w:ascii="Times New Roman" w:hAnsi="Times New Roman" w:cs="Times New Roman"/>
          <w:sz w:val="24"/>
          <w:szCs w:val="24"/>
          <w:lang w:val="en-US"/>
        </w:rPr>
        <w:t>he</w:t>
      </w:r>
      <w:r>
        <w:rPr>
          <w:rFonts w:ascii="Times New Roman" w:hAnsi="Times New Roman" w:cs="Times New Roman"/>
          <w:sz w:val="24"/>
          <w:szCs w:val="24"/>
          <w:lang w:val="en-GB"/>
        </w:rPr>
        <w:t>se large (</w:t>
      </w:r>
      <w:r w:rsidRPr="002673FF">
        <w:rPr>
          <w:rFonts w:ascii="Times New Roman" w:hAnsi="Times New Roman" w:cs="Times New Roman"/>
          <w:sz w:val="24"/>
          <w:szCs w:val="24"/>
          <w:lang w:val="en-US"/>
        </w:rPr>
        <w:t>70–81 kDa</w:t>
      </w:r>
      <w:r>
        <w:rPr>
          <w:rFonts w:ascii="Times New Roman" w:hAnsi="Times New Roman" w:cs="Times New Roman"/>
          <w:sz w:val="24"/>
          <w:szCs w:val="24"/>
          <w:lang w:val="en-GB"/>
        </w:rPr>
        <w:t xml:space="preserve">) homodimeric </w:t>
      </w:r>
      <w:r w:rsidRPr="00A0574A">
        <w:rPr>
          <w:rFonts w:ascii="Times New Roman" w:hAnsi="Times New Roman" w:cs="Times New Roman"/>
          <w:sz w:val="24"/>
          <w:szCs w:val="24"/>
          <w:lang w:val="en-GB"/>
        </w:rPr>
        <w:t>integral membrane proteins</w:t>
      </w:r>
      <w:r>
        <w:rPr>
          <w:rFonts w:ascii="Times New Roman" w:hAnsi="Times New Roman" w:cs="Times New Roman"/>
          <w:sz w:val="24"/>
          <w:szCs w:val="24"/>
          <w:lang w:val="en-GB"/>
        </w:rPr>
        <w:t xml:space="preserve"> consis</w:t>
      </w:r>
      <w:r w:rsidR="00305EBA">
        <w:rPr>
          <w:rFonts w:ascii="Times New Roman" w:hAnsi="Times New Roman" w:cs="Times New Roman"/>
          <w:sz w:val="24"/>
          <w:szCs w:val="24"/>
          <w:lang w:val="en-GB"/>
        </w:rPr>
        <w:t>t</w:t>
      </w:r>
      <w:r>
        <w:rPr>
          <w:rFonts w:ascii="Times New Roman" w:hAnsi="Times New Roman" w:cs="Times New Roman"/>
          <w:sz w:val="24"/>
          <w:szCs w:val="24"/>
          <w:lang w:val="en-GB"/>
        </w:rPr>
        <w:t xml:space="preserve"> of </w:t>
      </w:r>
      <w:r w:rsidRPr="005F559D">
        <w:rPr>
          <w:rFonts w:ascii="Times New Roman" w:hAnsi="Times New Roman" w:cs="Times New Roman"/>
          <w:sz w:val="24"/>
          <w:szCs w:val="24"/>
          <w:highlight w:val="yellow"/>
          <w:lang w:val="en-GB"/>
        </w:rPr>
        <w:t>15–17</w:t>
      </w:r>
      <w:r>
        <w:rPr>
          <w:rFonts w:ascii="Times New Roman" w:hAnsi="Times New Roman" w:cs="Times New Roman"/>
          <w:sz w:val="24"/>
          <w:szCs w:val="24"/>
          <w:lang w:val="en-GB"/>
        </w:rPr>
        <w:t xml:space="preserve"> transmembrane helices per monomer </w:t>
      </w:r>
      <w:r w:rsidR="00F95339">
        <w:rPr>
          <w:rFonts w:ascii="Times New Roman" w:hAnsi="Times New Roman" w:cs="Times New Roman"/>
          <w:sz w:val="24"/>
          <w:szCs w:val="24"/>
          <w:lang w:val="en-GB"/>
        </w:rPr>
        <w:t xml:space="preserve">and </w:t>
      </w:r>
      <w:r>
        <w:rPr>
          <w:rFonts w:ascii="Times New Roman" w:hAnsi="Times New Roman" w:cs="Times New Roman"/>
          <w:sz w:val="24"/>
          <w:szCs w:val="24"/>
          <w:lang w:val="en-GB"/>
        </w:rPr>
        <w:t xml:space="preserve">are </w:t>
      </w:r>
      <w:r w:rsidR="00F95339">
        <w:rPr>
          <w:rFonts w:ascii="Times New Roman" w:hAnsi="Times New Roman" w:cs="Times New Roman"/>
          <w:sz w:val="24"/>
          <w:szCs w:val="24"/>
          <w:lang w:val="en-US"/>
        </w:rPr>
        <w:t xml:space="preserve">in parasites </w:t>
      </w:r>
      <w:r>
        <w:rPr>
          <w:rFonts w:ascii="Times New Roman" w:hAnsi="Times New Roman" w:cs="Times New Roman"/>
          <w:sz w:val="24"/>
          <w:szCs w:val="24"/>
          <w:lang w:val="en-GB"/>
        </w:rPr>
        <w:t xml:space="preserve">usually located in the plasma membrane of the acidocalcisome. Their assignment is </w:t>
      </w:r>
      <w:r w:rsidRPr="00A0574A">
        <w:rPr>
          <w:rFonts w:ascii="Times New Roman" w:hAnsi="Times New Roman" w:cs="Times New Roman"/>
          <w:sz w:val="24"/>
          <w:szCs w:val="24"/>
          <w:lang w:val="en-GB"/>
        </w:rPr>
        <w:t>hydrolys</w:t>
      </w:r>
      <w:r w:rsidR="002F508A">
        <w:rPr>
          <w:rFonts w:ascii="Times New Roman" w:hAnsi="Times New Roman" w:cs="Times New Roman"/>
          <w:sz w:val="24"/>
          <w:szCs w:val="24"/>
          <w:lang w:val="en-GB"/>
        </w:rPr>
        <w:t>is of</w:t>
      </w:r>
      <w:r w:rsidRPr="00A0574A">
        <w:rPr>
          <w:rFonts w:ascii="Times New Roman" w:hAnsi="Times New Roman" w:cs="Times New Roman"/>
          <w:sz w:val="24"/>
          <w:szCs w:val="24"/>
          <w:lang w:val="en-GB"/>
        </w:rPr>
        <w:t xml:space="preserve"> pyrophosphate</w:t>
      </w:r>
      <w:r>
        <w:rPr>
          <w:rFonts w:ascii="Times New Roman" w:hAnsi="Times New Roman" w:cs="Times New Roman"/>
          <w:sz w:val="24"/>
          <w:szCs w:val="24"/>
          <w:lang w:val="en-GB"/>
        </w:rPr>
        <w:t xml:space="preserve">, a </w:t>
      </w:r>
      <w:r w:rsidRPr="00A0574A">
        <w:rPr>
          <w:rFonts w:ascii="Times New Roman" w:hAnsi="Times New Roman" w:cs="Times New Roman"/>
          <w:sz w:val="24"/>
          <w:szCs w:val="24"/>
          <w:lang w:val="en-GB"/>
        </w:rPr>
        <w:t>by-product from many biosynthetic pathways</w:t>
      </w:r>
      <w:r>
        <w:rPr>
          <w:rFonts w:ascii="Times New Roman" w:hAnsi="Times New Roman" w:cs="Times New Roman"/>
          <w:sz w:val="24"/>
          <w:szCs w:val="24"/>
          <w:lang w:val="en-GB"/>
        </w:rPr>
        <w:t xml:space="preserve"> that </w:t>
      </w:r>
      <w:r w:rsidRPr="00A0574A">
        <w:rPr>
          <w:rFonts w:ascii="Times New Roman" w:hAnsi="Times New Roman" w:cs="Times New Roman"/>
          <w:sz w:val="24"/>
          <w:szCs w:val="24"/>
          <w:lang w:val="en-GB"/>
        </w:rPr>
        <w:t>may disturb physiological reactions</w:t>
      </w:r>
      <w:r w:rsidR="001C501E" w:rsidRPr="001C501E">
        <w:rPr>
          <w:rFonts w:ascii="Times New Roman" w:hAnsi="Times New Roman" w:cs="Times New Roman"/>
          <w:sz w:val="24"/>
          <w:szCs w:val="24"/>
          <w:lang w:val="en-GB"/>
        </w:rPr>
        <w:t xml:space="preserve"> </w:t>
      </w:r>
      <w:r w:rsidR="001C501E">
        <w:rPr>
          <w:rFonts w:ascii="Times New Roman" w:hAnsi="Times New Roman" w:cs="Times New Roman"/>
          <w:sz w:val="24"/>
          <w:szCs w:val="24"/>
          <w:lang w:val="en-GB"/>
        </w:rPr>
        <w:t>in</w:t>
      </w:r>
      <w:r w:rsidR="001C501E" w:rsidRPr="00A0574A">
        <w:rPr>
          <w:rFonts w:ascii="Times New Roman" w:hAnsi="Times New Roman" w:cs="Times New Roman"/>
          <w:sz w:val="24"/>
          <w:szCs w:val="24"/>
          <w:lang w:val="en-GB"/>
        </w:rPr>
        <w:t xml:space="preserve"> too high concentrations</w:t>
      </w:r>
      <w:r>
        <w:rPr>
          <w:rFonts w:ascii="Times New Roman" w:hAnsi="Times New Roman" w:cs="Times New Roman"/>
          <w:sz w:val="24"/>
          <w:szCs w:val="24"/>
          <w:lang w:val="en-GB"/>
        </w:rPr>
        <w:t>,</w:t>
      </w:r>
      <w:r w:rsidRPr="00A0574A">
        <w:rPr>
          <w:rFonts w:ascii="Times New Roman" w:hAnsi="Times New Roman" w:cs="Times New Roman"/>
          <w:sz w:val="24"/>
          <w:szCs w:val="24"/>
          <w:lang w:val="en-GB"/>
        </w:rPr>
        <w:t xml:space="preserve"> into orthophosphates</w:t>
      </w:r>
      <w:r>
        <w:rPr>
          <w:rFonts w:ascii="Times New Roman" w:hAnsi="Times New Roman" w:cs="Times New Roman"/>
          <w:sz w:val="24"/>
          <w:szCs w:val="24"/>
          <w:lang w:val="en-GB"/>
        </w:rPr>
        <w:t xml:space="preserve">. This process generates </w:t>
      </w:r>
      <w:r w:rsidR="002F508A">
        <w:rPr>
          <w:rFonts w:ascii="Times New Roman" w:hAnsi="Times New Roman" w:cs="Times New Roman"/>
          <w:sz w:val="24"/>
          <w:szCs w:val="24"/>
          <w:lang w:val="en-GB"/>
        </w:rPr>
        <w:t xml:space="preserve">an ion gradient </w:t>
      </w:r>
      <w:r w:rsidRPr="00A0574A">
        <w:rPr>
          <w:rFonts w:ascii="Times New Roman" w:hAnsi="Times New Roman" w:cs="Times New Roman"/>
          <w:sz w:val="24"/>
          <w:szCs w:val="24"/>
          <w:lang w:val="en-GB"/>
        </w:rPr>
        <w:t>coupled with the active transport of H</w:t>
      </w:r>
      <w:r w:rsidRPr="00A0574A">
        <w:rPr>
          <w:rFonts w:ascii="Times New Roman" w:hAnsi="Times New Roman" w:cs="Times New Roman"/>
          <w:sz w:val="24"/>
          <w:szCs w:val="24"/>
          <w:vertAlign w:val="superscript"/>
          <w:lang w:val="en-GB"/>
        </w:rPr>
        <w:t>+</w:t>
      </w:r>
      <w:r w:rsidRPr="00A0574A">
        <w:rPr>
          <w:rFonts w:ascii="Times New Roman" w:hAnsi="Times New Roman" w:cs="Times New Roman"/>
          <w:sz w:val="24"/>
          <w:szCs w:val="24"/>
          <w:lang w:val="en-GB"/>
        </w:rPr>
        <w:t xml:space="preserve"> or Na</w:t>
      </w:r>
      <w:r w:rsidRPr="00A0574A">
        <w:rPr>
          <w:rFonts w:ascii="Times New Roman" w:hAnsi="Times New Roman" w:cs="Times New Roman"/>
          <w:sz w:val="24"/>
          <w:szCs w:val="24"/>
          <w:vertAlign w:val="superscript"/>
          <w:lang w:val="en-GB"/>
        </w:rPr>
        <w:t>+</w:t>
      </w:r>
      <w:r w:rsidRPr="00A0574A">
        <w:rPr>
          <w:rFonts w:ascii="Times New Roman" w:hAnsi="Times New Roman" w:cs="Times New Roman"/>
          <w:sz w:val="24"/>
          <w:szCs w:val="24"/>
          <w:lang w:val="en-GB"/>
        </w:rPr>
        <w:t xml:space="preserve"> across the membranes</w:t>
      </w:r>
      <w:r>
        <w:rPr>
          <w:rFonts w:ascii="Times New Roman" w:hAnsi="Times New Roman" w:cs="Times New Roman"/>
          <w:sz w:val="24"/>
          <w:szCs w:val="24"/>
          <w:lang w:val="en-GB"/>
        </w:rPr>
        <w:t xml:space="preserve">. </w:t>
      </w:r>
      <w:r w:rsidR="001655CC">
        <w:rPr>
          <w:rFonts w:ascii="Times New Roman" w:hAnsi="Times New Roman" w:cs="Times New Roman"/>
          <w:sz w:val="24"/>
          <w:szCs w:val="24"/>
          <w:lang w:val="en-GB"/>
        </w:rPr>
        <w:t>B</w:t>
      </w:r>
      <w:r w:rsidR="00305EBA">
        <w:rPr>
          <w:rFonts w:ascii="Times New Roman" w:hAnsi="Times New Roman" w:cs="Times New Roman"/>
          <w:sz w:val="24"/>
          <w:szCs w:val="24"/>
          <w:lang w:val="en-GB"/>
        </w:rPr>
        <w:t>y</w:t>
      </w:r>
      <w:r w:rsidR="005F559D">
        <w:rPr>
          <w:rFonts w:ascii="Times New Roman" w:hAnsi="Times New Roman" w:cs="Times New Roman"/>
          <w:sz w:val="24"/>
          <w:szCs w:val="24"/>
          <w:lang w:val="en-GB"/>
        </w:rPr>
        <w:t xml:space="preserve"> </w:t>
      </w:r>
      <w:r w:rsidR="005F559D" w:rsidRPr="006676F4">
        <w:rPr>
          <w:rFonts w:ascii="Times New Roman" w:hAnsi="Times New Roman" w:cs="Times New Roman"/>
          <w:sz w:val="24"/>
          <w:szCs w:val="24"/>
          <w:lang w:val="en-GB"/>
        </w:rPr>
        <w:t>maintain</w:t>
      </w:r>
      <w:r w:rsidR="00305EBA">
        <w:rPr>
          <w:rFonts w:ascii="Times New Roman" w:hAnsi="Times New Roman" w:cs="Times New Roman"/>
          <w:sz w:val="24"/>
          <w:szCs w:val="24"/>
          <w:lang w:val="en-GB"/>
        </w:rPr>
        <w:t>ing</w:t>
      </w:r>
      <w:r w:rsidR="005F559D" w:rsidRPr="006676F4">
        <w:rPr>
          <w:rFonts w:ascii="Times New Roman" w:hAnsi="Times New Roman" w:cs="Times New Roman"/>
          <w:sz w:val="24"/>
          <w:szCs w:val="24"/>
          <w:lang w:val="en-GB"/>
        </w:rPr>
        <w:t xml:space="preserve"> the charge o</w:t>
      </w:r>
      <w:r w:rsidR="00F95339">
        <w:rPr>
          <w:rFonts w:ascii="Times New Roman" w:hAnsi="Times New Roman" w:cs="Times New Roman"/>
          <w:sz w:val="24"/>
          <w:szCs w:val="24"/>
          <w:lang w:val="en-GB"/>
        </w:rPr>
        <w:t xml:space="preserve">n </w:t>
      </w:r>
      <w:r w:rsidR="005F559D" w:rsidRPr="006676F4">
        <w:rPr>
          <w:rFonts w:ascii="Times New Roman" w:hAnsi="Times New Roman" w:cs="Times New Roman"/>
          <w:sz w:val="24"/>
          <w:szCs w:val="24"/>
          <w:lang w:val="en-GB"/>
        </w:rPr>
        <w:t xml:space="preserve">the acidocalcisome and </w:t>
      </w:r>
      <w:r w:rsidR="005F559D">
        <w:rPr>
          <w:rFonts w:ascii="Times New Roman" w:hAnsi="Times New Roman" w:cs="Times New Roman"/>
          <w:sz w:val="24"/>
          <w:szCs w:val="24"/>
          <w:lang w:val="en-GB"/>
        </w:rPr>
        <w:t xml:space="preserve">thereby </w:t>
      </w:r>
      <w:r w:rsidR="005F559D" w:rsidRPr="006676F4">
        <w:rPr>
          <w:rFonts w:ascii="Times New Roman" w:hAnsi="Times New Roman" w:cs="Times New Roman"/>
          <w:sz w:val="24"/>
          <w:szCs w:val="24"/>
          <w:lang w:val="en-GB"/>
        </w:rPr>
        <w:t>its function</w:t>
      </w:r>
      <w:r w:rsidR="00305EBA">
        <w:rPr>
          <w:rFonts w:ascii="Times New Roman" w:hAnsi="Times New Roman" w:cs="Times New Roman"/>
          <w:sz w:val="24"/>
          <w:szCs w:val="24"/>
          <w:lang w:val="en-GB"/>
        </w:rPr>
        <w:t>, mPPases</w:t>
      </w:r>
      <w:r>
        <w:rPr>
          <w:rFonts w:ascii="Times New Roman" w:hAnsi="Times New Roman" w:cs="Times New Roman"/>
          <w:sz w:val="24"/>
          <w:szCs w:val="24"/>
          <w:lang w:val="en-GB"/>
        </w:rPr>
        <w:t xml:space="preserve"> </w:t>
      </w:r>
      <w:r w:rsidR="009C49C8" w:rsidRPr="006676F4">
        <w:rPr>
          <w:rFonts w:ascii="Times New Roman" w:hAnsi="Times New Roman" w:cs="Times New Roman"/>
          <w:sz w:val="24"/>
          <w:szCs w:val="24"/>
          <w:lang w:val="en-GB"/>
        </w:rPr>
        <w:t>lik</w:t>
      </w:r>
      <w:r w:rsidR="002F508A">
        <w:rPr>
          <w:rFonts w:ascii="Times New Roman" w:hAnsi="Times New Roman" w:cs="Times New Roman"/>
          <w:sz w:val="24"/>
          <w:szCs w:val="24"/>
          <w:lang w:val="en-GB"/>
        </w:rPr>
        <w:t>ely</w:t>
      </w:r>
      <w:r w:rsidR="009C49C8">
        <w:rPr>
          <w:rFonts w:ascii="Times New Roman" w:hAnsi="Times New Roman" w:cs="Times New Roman"/>
          <w:sz w:val="24"/>
          <w:szCs w:val="24"/>
          <w:lang w:val="en-GB"/>
        </w:rPr>
        <w:t xml:space="preserve"> play</w:t>
      </w:r>
      <w:r>
        <w:rPr>
          <w:rFonts w:ascii="Times New Roman" w:hAnsi="Times New Roman" w:cs="Times New Roman"/>
          <w:sz w:val="24"/>
          <w:szCs w:val="24"/>
          <w:lang w:val="en-GB"/>
        </w:rPr>
        <w:t xml:space="preserve"> a significant role </w:t>
      </w:r>
      <w:r w:rsidR="009C49C8">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the lifecycle of many parasites </w:t>
      </w:r>
      <w:r w:rsidRPr="006676F4">
        <w:rPr>
          <w:rFonts w:ascii="Times New Roman" w:hAnsi="Times New Roman" w:cs="Times New Roman"/>
          <w:sz w:val="24"/>
          <w:szCs w:val="24"/>
          <w:lang w:val="en-GB"/>
        </w:rPr>
        <w:t xml:space="preserve">(Docampo </w:t>
      </w:r>
      <w:r w:rsidRPr="0010571E">
        <w:rPr>
          <w:rFonts w:ascii="Times New Roman" w:hAnsi="Times New Roman" w:cs="Times New Roman"/>
          <w:i/>
          <w:sz w:val="24"/>
          <w:szCs w:val="24"/>
          <w:lang w:val="en-GB"/>
        </w:rPr>
        <w:t>et al</w:t>
      </w:r>
      <w:r w:rsidRPr="006676F4">
        <w:rPr>
          <w:rFonts w:ascii="Times New Roman" w:hAnsi="Times New Roman" w:cs="Times New Roman"/>
          <w:sz w:val="24"/>
          <w:szCs w:val="24"/>
          <w:lang w:val="en-GB"/>
        </w:rPr>
        <w:t xml:space="preserve">., 2005; McIntosh </w:t>
      </w:r>
      <w:r w:rsidRPr="0010571E">
        <w:rPr>
          <w:rFonts w:ascii="Times New Roman" w:hAnsi="Times New Roman" w:cs="Times New Roman"/>
          <w:i/>
          <w:sz w:val="24"/>
          <w:szCs w:val="24"/>
          <w:lang w:val="en-GB"/>
        </w:rPr>
        <w:t>et al</w:t>
      </w:r>
      <w:r w:rsidRPr="006676F4">
        <w:rPr>
          <w:rFonts w:ascii="Times New Roman" w:hAnsi="Times New Roman" w:cs="Times New Roman"/>
          <w:sz w:val="24"/>
          <w:szCs w:val="24"/>
          <w:lang w:val="en-GB"/>
        </w:rPr>
        <w:t>., 2001)</w:t>
      </w:r>
      <w:r>
        <w:rPr>
          <w:rFonts w:ascii="Times New Roman" w:hAnsi="Times New Roman" w:cs="Times New Roman"/>
          <w:sz w:val="24"/>
          <w:szCs w:val="24"/>
          <w:lang w:val="en-GB"/>
        </w:rPr>
        <w:t>.</w:t>
      </w:r>
      <w:r w:rsidR="00076D0A">
        <w:rPr>
          <w:rFonts w:ascii="Times New Roman" w:hAnsi="Times New Roman" w:cs="Times New Roman"/>
          <w:sz w:val="24"/>
          <w:szCs w:val="24"/>
          <w:lang w:val="en-GB"/>
        </w:rPr>
        <w:t xml:space="preserve"> </w:t>
      </w:r>
      <w:r w:rsidR="009C49C8">
        <w:rPr>
          <w:rFonts w:ascii="Times New Roman" w:hAnsi="Times New Roman" w:cs="Times New Roman"/>
          <w:sz w:val="24"/>
          <w:szCs w:val="24"/>
          <w:lang w:val="en-GB"/>
        </w:rPr>
        <w:t>Although mPPases are</w:t>
      </w:r>
      <w:r w:rsidR="009C49C8" w:rsidRPr="009C49C8">
        <w:rPr>
          <w:rFonts w:ascii="Times New Roman" w:hAnsi="Times New Roman" w:cs="Times New Roman"/>
          <w:sz w:val="24"/>
          <w:szCs w:val="24"/>
          <w:lang w:val="en-US"/>
        </w:rPr>
        <w:t xml:space="preserve"> </w:t>
      </w:r>
      <w:r w:rsidR="009C49C8">
        <w:rPr>
          <w:rFonts w:ascii="Times New Roman" w:hAnsi="Times New Roman" w:cs="Times New Roman"/>
          <w:sz w:val="24"/>
          <w:szCs w:val="24"/>
          <w:lang w:val="en-US"/>
        </w:rPr>
        <w:t>essential</w:t>
      </w:r>
      <w:r w:rsidR="009C49C8" w:rsidRPr="009C49C8">
        <w:rPr>
          <w:rFonts w:ascii="Times New Roman" w:hAnsi="Times New Roman" w:cs="Times New Roman"/>
          <w:sz w:val="24"/>
          <w:szCs w:val="24"/>
          <w:lang w:val="en-US"/>
        </w:rPr>
        <w:t xml:space="preserve"> </w:t>
      </w:r>
      <w:r w:rsidR="009C49C8">
        <w:rPr>
          <w:rFonts w:ascii="Times New Roman" w:hAnsi="Times New Roman" w:cs="Times New Roman"/>
          <w:sz w:val="24"/>
          <w:szCs w:val="24"/>
          <w:lang w:val="en-US"/>
        </w:rPr>
        <w:t>for</w:t>
      </w:r>
      <w:r w:rsidR="009C49C8" w:rsidRPr="006B3183">
        <w:rPr>
          <w:rFonts w:ascii="Times New Roman" w:hAnsi="Times New Roman" w:cs="Times New Roman"/>
          <w:sz w:val="24"/>
          <w:szCs w:val="24"/>
          <w:lang w:val="en-US"/>
        </w:rPr>
        <w:t xml:space="preserve"> parasites, especially under co</w:t>
      </w:r>
      <w:r w:rsidR="009C49C8">
        <w:rPr>
          <w:rFonts w:ascii="Times New Roman" w:hAnsi="Times New Roman" w:cs="Times New Roman"/>
          <w:sz w:val="24"/>
          <w:szCs w:val="24"/>
          <w:lang w:val="en-US"/>
        </w:rPr>
        <w:t>nditions of low-energy stress,</w:t>
      </w:r>
      <w:r w:rsidR="009C49C8" w:rsidRPr="006B3183">
        <w:rPr>
          <w:rFonts w:ascii="Times New Roman" w:hAnsi="Times New Roman" w:cs="Times New Roman"/>
          <w:sz w:val="24"/>
          <w:szCs w:val="24"/>
          <w:lang w:val="en-US"/>
        </w:rPr>
        <w:t xml:space="preserve"> no homologous proteins exist in vertebrates</w:t>
      </w:r>
      <w:r w:rsidR="009C49C8">
        <w:rPr>
          <w:rFonts w:ascii="Times New Roman" w:hAnsi="Times New Roman" w:cs="Times New Roman"/>
          <w:sz w:val="24"/>
          <w:szCs w:val="24"/>
          <w:lang w:val="en-US"/>
        </w:rPr>
        <w:t>.</w:t>
      </w:r>
      <w:r w:rsidR="006E4A34" w:rsidRPr="006E4A34">
        <w:rPr>
          <w:rFonts w:ascii="Times New Roman" w:hAnsi="Times New Roman" w:cs="Times New Roman"/>
          <w:sz w:val="24"/>
          <w:szCs w:val="24"/>
          <w:lang w:val="en-US"/>
        </w:rPr>
        <w:t xml:space="preserve"> </w:t>
      </w:r>
      <w:r w:rsidR="006E4A34">
        <w:rPr>
          <w:rFonts w:ascii="Times New Roman" w:hAnsi="Times New Roman" w:cs="Times New Roman"/>
          <w:sz w:val="24"/>
          <w:szCs w:val="24"/>
          <w:lang w:val="en-US"/>
        </w:rPr>
        <w:t>For example, humans have other ways of</w:t>
      </w:r>
      <w:r w:rsidR="006E4A34" w:rsidRPr="002279FD">
        <w:rPr>
          <w:rFonts w:ascii="Times New Roman" w:hAnsi="Times New Roman" w:cs="Times New Roman"/>
          <w:sz w:val="24"/>
          <w:szCs w:val="24"/>
          <w:lang w:val="en-US"/>
        </w:rPr>
        <w:t xml:space="preserve"> </w:t>
      </w:r>
      <w:r w:rsidR="006E4A34">
        <w:rPr>
          <w:rFonts w:ascii="Times New Roman" w:hAnsi="Times New Roman" w:cs="Times New Roman"/>
          <w:sz w:val="24"/>
          <w:szCs w:val="24"/>
          <w:lang w:val="en-US"/>
        </w:rPr>
        <w:t>dealing with</w:t>
      </w:r>
      <w:r w:rsidR="006E4A34" w:rsidRPr="002279FD">
        <w:rPr>
          <w:rFonts w:ascii="Times New Roman" w:hAnsi="Times New Roman" w:cs="Times New Roman"/>
          <w:sz w:val="24"/>
          <w:szCs w:val="24"/>
          <w:lang w:val="en-US"/>
        </w:rPr>
        <w:t xml:space="preserve"> </w:t>
      </w:r>
      <w:r w:rsidR="006E4A34">
        <w:rPr>
          <w:rFonts w:ascii="Times New Roman" w:hAnsi="Times New Roman" w:cs="Times New Roman"/>
          <w:sz w:val="24"/>
          <w:szCs w:val="24"/>
          <w:lang w:val="en-US"/>
        </w:rPr>
        <w:t xml:space="preserve">pyrophosphate </w:t>
      </w:r>
      <w:r w:rsidR="006E4A34" w:rsidRPr="002279FD">
        <w:rPr>
          <w:rFonts w:ascii="Times New Roman" w:hAnsi="Times New Roman" w:cs="Times New Roman"/>
          <w:sz w:val="24"/>
          <w:szCs w:val="24"/>
          <w:lang w:val="en-US"/>
        </w:rPr>
        <w:t>such as ecto-nucleotide pyrophosphatase</w:t>
      </w:r>
      <w:r w:rsidR="006E4A34">
        <w:rPr>
          <w:rFonts w:ascii="Times New Roman" w:hAnsi="Times New Roman" w:cs="Times New Roman"/>
          <w:sz w:val="24"/>
          <w:szCs w:val="24"/>
          <w:lang w:val="en-US"/>
        </w:rPr>
        <w:t>s</w:t>
      </w:r>
      <w:r w:rsidR="006E4A34" w:rsidRPr="002279FD">
        <w:rPr>
          <w:rFonts w:ascii="Times New Roman" w:hAnsi="Times New Roman" w:cs="Times New Roman"/>
          <w:sz w:val="24"/>
          <w:szCs w:val="24"/>
          <w:lang w:val="en-US"/>
        </w:rPr>
        <w:t>/phosphodiesterases</w:t>
      </w:r>
      <w:r w:rsidR="006E4A34">
        <w:rPr>
          <w:rFonts w:ascii="Times New Roman" w:hAnsi="Times New Roman" w:cs="Times New Roman"/>
          <w:sz w:val="24"/>
          <w:szCs w:val="24"/>
          <w:lang w:val="en-US"/>
        </w:rPr>
        <w:t>,</w:t>
      </w:r>
      <w:r w:rsidR="006E4A34" w:rsidRPr="002279FD">
        <w:rPr>
          <w:rFonts w:ascii="Times New Roman" w:hAnsi="Times New Roman" w:cs="Times New Roman"/>
          <w:sz w:val="24"/>
          <w:szCs w:val="24"/>
          <w:lang w:val="en-US"/>
        </w:rPr>
        <w:t xml:space="preserve"> inorganic pyrophosphatases and polymerases </w:t>
      </w:r>
      <w:r w:rsidR="006E4A34">
        <w:rPr>
          <w:rFonts w:ascii="Times New Roman" w:hAnsi="Times New Roman" w:cs="Times New Roman"/>
          <w:sz w:val="24"/>
          <w:szCs w:val="24"/>
          <w:lang w:val="en-US"/>
        </w:rPr>
        <w:t>(</w:t>
      </w:r>
      <w:r w:rsidR="006E4A34" w:rsidRPr="00BB5635">
        <w:rPr>
          <w:rFonts w:ascii="Times New Roman" w:hAnsi="Times New Roman" w:cs="Times New Roman"/>
          <w:sz w:val="24"/>
          <w:szCs w:val="24"/>
          <w:highlight w:val="yellow"/>
          <w:lang w:val="en-US"/>
        </w:rPr>
        <w:t>REF</w:t>
      </w:r>
      <w:r w:rsidR="006E4A34">
        <w:rPr>
          <w:rFonts w:ascii="Times New Roman" w:hAnsi="Times New Roman" w:cs="Times New Roman"/>
          <w:sz w:val="24"/>
          <w:szCs w:val="24"/>
          <w:lang w:val="en-US"/>
        </w:rPr>
        <w:t>).</w:t>
      </w:r>
    </w:p>
    <w:p w14:paraId="2F584068" w14:textId="5D411C2C" w:rsidR="006E4A34" w:rsidRPr="00592C7C" w:rsidRDefault="005C766F" w:rsidP="006E4A34">
      <w:pPr>
        <w:spacing w:line="480" w:lineRule="auto"/>
        <w:jc w:val="both"/>
        <w:rPr>
          <w:rFonts w:ascii="Times New Roman" w:hAnsi="Times New Roman" w:cs="Times New Roman"/>
          <w:color w:val="FF0000"/>
          <w:sz w:val="24"/>
          <w:szCs w:val="24"/>
          <w:lang w:val="en-GB"/>
        </w:rPr>
      </w:pPr>
      <w:r>
        <w:rPr>
          <w:rFonts w:ascii="Times New Roman" w:hAnsi="Times New Roman" w:cs="Times New Roman"/>
          <w:sz w:val="24"/>
          <w:szCs w:val="24"/>
          <w:lang w:val="en-GB"/>
        </w:rPr>
        <w:t>So far</w:t>
      </w:r>
      <w:r w:rsidR="006E4A34">
        <w:rPr>
          <w:rFonts w:ascii="Times New Roman" w:hAnsi="Times New Roman" w:cs="Times New Roman"/>
          <w:sz w:val="24"/>
          <w:szCs w:val="24"/>
          <w:lang w:val="en-GB"/>
        </w:rPr>
        <w:t xml:space="preserve">, </w:t>
      </w:r>
      <w:r w:rsidR="00842354">
        <w:rPr>
          <w:rFonts w:ascii="Times New Roman" w:hAnsi="Times New Roman" w:cs="Times New Roman"/>
          <w:sz w:val="24"/>
          <w:szCs w:val="24"/>
          <w:lang w:val="en-GB"/>
        </w:rPr>
        <w:t xml:space="preserve">only two </w:t>
      </w:r>
      <w:r w:rsidR="006E4A34">
        <w:rPr>
          <w:rFonts w:ascii="Times New Roman" w:hAnsi="Times New Roman" w:cs="Times New Roman"/>
          <w:sz w:val="24"/>
          <w:szCs w:val="24"/>
          <w:lang w:val="en-GB"/>
        </w:rPr>
        <w:t xml:space="preserve">X-ray structures of </w:t>
      </w:r>
      <w:r w:rsidR="006E4A34" w:rsidRPr="002643D7">
        <w:rPr>
          <w:rFonts w:ascii="Times" w:eastAsia="Calibri" w:hAnsi="Times" w:cs="Times New Roman"/>
          <w:i/>
          <w:sz w:val="24"/>
          <w:szCs w:val="24"/>
          <w:lang w:val="en-GB"/>
        </w:rPr>
        <w:t>Thermotoga maritima</w:t>
      </w:r>
      <w:r w:rsidRPr="0010571E">
        <w:rPr>
          <w:rFonts w:ascii="Times" w:eastAsia="Calibri" w:hAnsi="Times" w:cs="Times New Roman"/>
          <w:sz w:val="24"/>
          <w:szCs w:val="24"/>
          <w:lang w:val="en-US"/>
        </w:rPr>
        <w:t xml:space="preserve">(Kellosalo </w:t>
      </w:r>
      <w:r w:rsidRPr="0010571E">
        <w:rPr>
          <w:rFonts w:ascii="Times" w:eastAsia="Calibri" w:hAnsi="Times" w:cs="Times New Roman"/>
          <w:i/>
          <w:sz w:val="24"/>
          <w:szCs w:val="24"/>
          <w:lang w:val="en-US"/>
        </w:rPr>
        <w:t>et al</w:t>
      </w:r>
      <w:r w:rsidRPr="0010571E">
        <w:rPr>
          <w:rFonts w:ascii="Times" w:eastAsia="Calibri" w:hAnsi="Times" w:cs="Times New Roman"/>
          <w:sz w:val="24"/>
          <w:szCs w:val="24"/>
          <w:lang w:val="en-US"/>
        </w:rPr>
        <w:t>., 2012</w:t>
      </w:r>
      <w:r>
        <w:rPr>
          <w:rFonts w:ascii="Times" w:eastAsia="Calibri" w:hAnsi="Times" w:cs="Times New Roman"/>
          <w:sz w:val="24"/>
          <w:szCs w:val="24"/>
          <w:lang w:val="en-US"/>
        </w:rPr>
        <w:t xml:space="preserve">; Li </w:t>
      </w:r>
      <w:r w:rsidRPr="00260F09">
        <w:rPr>
          <w:rFonts w:ascii="Times" w:eastAsia="Calibri" w:hAnsi="Times" w:cs="Times New Roman"/>
          <w:i/>
          <w:sz w:val="24"/>
          <w:szCs w:val="24"/>
          <w:lang w:val="en-US"/>
        </w:rPr>
        <w:t>et al.</w:t>
      </w:r>
      <w:r>
        <w:rPr>
          <w:rFonts w:ascii="Times" w:eastAsia="Calibri" w:hAnsi="Times" w:cs="Times New Roman"/>
          <w:sz w:val="24"/>
          <w:szCs w:val="24"/>
          <w:lang w:val="en-US"/>
        </w:rPr>
        <w:t xml:space="preserve">, 2016; Vidilaseris </w:t>
      </w:r>
      <w:r w:rsidRPr="00260F09">
        <w:rPr>
          <w:rFonts w:ascii="Times" w:eastAsia="Calibri" w:hAnsi="Times" w:cs="Times New Roman"/>
          <w:i/>
          <w:sz w:val="24"/>
          <w:szCs w:val="24"/>
          <w:lang w:val="en-US"/>
        </w:rPr>
        <w:t>et al</w:t>
      </w:r>
      <w:r>
        <w:rPr>
          <w:rFonts w:ascii="Times" w:eastAsia="Calibri" w:hAnsi="Times" w:cs="Times New Roman"/>
          <w:sz w:val="24"/>
          <w:szCs w:val="24"/>
          <w:lang w:val="en-US"/>
        </w:rPr>
        <w:t>., 2018</w:t>
      </w:r>
      <w:r w:rsidRPr="0010571E">
        <w:rPr>
          <w:rFonts w:ascii="Times" w:eastAsia="Calibri" w:hAnsi="Times" w:cs="Times New Roman"/>
          <w:sz w:val="24"/>
          <w:szCs w:val="24"/>
          <w:lang w:val="en-US"/>
        </w:rPr>
        <w:t>)</w:t>
      </w:r>
      <w:r w:rsidR="00842354">
        <w:rPr>
          <w:rFonts w:ascii="Times" w:eastAsia="Calibri" w:hAnsi="Times" w:cs="Times New Roman"/>
          <w:i/>
          <w:sz w:val="24"/>
          <w:szCs w:val="24"/>
          <w:lang w:val="en-GB"/>
        </w:rPr>
        <w:t xml:space="preserve"> </w:t>
      </w:r>
      <w:r w:rsidR="00842354">
        <w:rPr>
          <w:rFonts w:ascii="Times" w:eastAsia="Calibri" w:hAnsi="Times" w:cs="Times New Roman"/>
          <w:sz w:val="24"/>
          <w:szCs w:val="24"/>
          <w:lang w:val="en-GB"/>
        </w:rPr>
        <w:t>and</w:t>
      </w:r>
      <w:r w:rsidR="00842354" w:rsidRPr="00842354">
        <w:rPr>
          <w:rFonts w:ascii="Times" w:eastAsia="Calibri" w:hAnsi="Times" w:cs="Times New Roman"/>
          <w:sz w:val="24"/>
          <w:szCs w:val="24"/>
          <w:lang w:val="en-US"/>
        </w:rPr>
        <w:t xml:space="preserve"> </w:t>
      </w:r>
      <w:del w:id="13" w:author="Johansson, Niklas G" w:date="2019-03-06T14:28:00Z">
        <w:r w:rsidRPr="00F94340" w:rsidDel="00C02430">
          <w:rPr>
            <w:rFonts w:ascii="Times" w:eastAsia="Calibri" w:hAnsi="Times" w:cs="Times New Roman"/>
            <w:sz w:val="24"/>
            <w:szCs w:val="24"/>
            <w:lang w:val="en-US"/>
          </w:rPr>
          <w:delText>mung bean</w:delText>
        </w:r>
        <w:r w:rsidRPr="005C766F" w:rsidDel="00C02430">
          <w:rPr>
            <w:rFonts w:ascii="Times" w:eastAsia="Calibri" w:hAnsi="Times" w:cs="Times New Roman"/>
            <w:sz w:val="24"/>
            <w:szCs w:val="24"/>
            <w:lang w:val="en-US"/>
          </w:rPr>
          <w:delText xml:space="preserve"> </w:delText>
        </w:r>
      </w:del>
      <w:r w:rsidR="00842354" w:rsidRPr="00F94340">
        <w:rPr>
          <w:rFonts w:ascii="Times" w:eastAsia="Calibri" w:hAnsi="Times" w:cs="Times New Roman"/>
          <w:i/>
          <w:sz w:val="24"/>
          <w:szCs w:val="24"/>
          <w:lang w:val="en-US"/>
        </w:rPr>
        <w:t>Vigna radiata</w:t>
      </w:r>
      <w:r w:rsidR="00842354" w:rsidRPr="00842354">
        <w:rPr>
          <w:rFonts w:ascii="Times New Roman" w:hAnsi="Times New Roman" w:cs="Times New Roman"/>
          <w:sz w:val="24"/>
          <w:szCs w:val="24"/>
          <w:lang w:val="en-GB"/>
        </w:rPr>
        <w:t xml:space="preserve"> </w:t>
      </w:r>
      <w:r w:rsidRPr="0010571E">
        <w:rPr>
          <w:rFonts w:ascii="Times" w:eastAsia="Calibri" w:hAnsi="Times" w:cs="Times New Roman"/>
          <w:sz w:val="24"/>
          <w:szCs w:val="24"/>
          <w:lang w:val="en-US"/>
        </w:rPr>
        <w:t>(</w:t>
      </w:r>
      <w:r>
        <w:rPr>
          <w:rFonts w:ascii="Times" w:eastAsia="Calibri" w:hAnsi="Times" w:cs="Times New Roman"/>
          <w:sz w:val="24"/>
          <w:szCs w:val="24"/>
          <w:lang w:val="en-US"/>
        </w:rPr>
        <w:t xml:space="preserve">Lin </w:t>
      </w:r>
      <w:r w:rsidRPr="00260F09">
        <w:rPr>
          <w:rFonts w:ascii="Times" w:eastAsia="Calibri" w:hAnsi="Times" w:cs="Times New Roman"/>
          <w:i/>
          <w:sz w:val="24"/>
          <w:szCs w:val="24"/>
          <w:lang w:val="en-US"/>
        </w:rPr>
        <w:t>et al</w:t>
      </w:r>
      <w:r>
        <w:rPr>
          <w:rFonts w:ascii="Times" w:eastAsia="Calibri" w:hAnsi="Times" w:cs="Times New Roman"/>
          <w:sz w:val="24"/>
          <w:szCs w:val="24"/>
          <w:lang w:val="en-US"/>
        </w:rPr>
        <w:t xml:space="preserve">., 2012; </w:t>
      </w:r>
      <w:r w:rsidRPr="0010571E">
        <w:rPr>
          <w:rFonts w:ascii="Times" w:eastAsia="Calibri" w:hAnsi="Times" w:cs="Times New Roman"/>
          <w:sz w:val="24"/>
          <w:szCs w:val="24"/>
          <w:lang w:val="en-US"/>
        </w:rPr>
        <w:t xml:space="preserve">Li </w:t>
      </w:r>
      <w:r w:rsidRPr="0010571E">
        <w:rPr>
          <w:rFonts w:ascii="Times" w:eastAsia="Calibri" w:hAnsi="Times" w:cs="Times New Roman"/>
          <w:i/>
          <w:sz w:val="24"/>
          <w:szCs w:val="24"/>
          <w:lang w:val="en-US"/>
        </w:rPr>
        <w:t>et al</w:t>
      </w:r>
      <w:r w:rsidRPr="0010571E">
        <w:rPr>
          <w:rFonts w:ascii="Times" w:eastAsia="Calibri" w:hAnsi="Times" w:cs="Times New Roman"/>
          <w:sz w:val="24"/>
          <w:szCs w:val="24"/>
          <w:lang w:val="en-US"/>
        </w:rPr>
        <w:t>., 2016)</w:t>
      </w:r>
      <w:r w:rsidR="00842354" w:rsidRPr="00F94340">
        <w:rPr>
          <w:rFonts w:ascii="Times" w:eastAsia="Calibri" w:hAnsi="Times" w:cs="Times New Roman"/>
          <w:i/>
          <w:sz w:val="24"/>
          <w:szCs w:val="24"/>
          <w:lang w:val="en-US"/>
        </w:rPr>
        <w:t xml:space="preserve"> </w:t>
      </w:r>
      <w:r w:rsidR="00842354">
        <w:rPr>
          <w:rFonts w:ascii="Times New Roman" w:hAnsi="Times New Roman" w:cs="Times New Roman"/>
          <w:sz w:val="24"/>
          <w:szCs w:val="24"/>
          <w:lang w:val="en-GB"/>
        </w:rPr>
        <w:t>mPPases</w:t>
      </w:r>
      <w:r>
        <w:rPr>
          <w:rFonts w:ascii="Times New Roman" w:hAnsi="Times New Roman" w:cs="Times New Roman"/>
          <w:sz w:val="24"/>
          <w:szCs w:val="24"/>
          <w:lang w:val="en-GB"/>
        </w:rPr>
        <w:t xml:space="preserve"> have been solved. In addition, t</w:t>
      </w:r>
      <w:r w:rsidRPr="005C766F">
        <w:rPr>
          <w:rFonts w:ascii="Times New Roman" w:hAnsi="Times New Roman" w:cs="Times New Roman"/>
          <w:sz w:val="24"/>
          <w:szCs w:val="24"/>
          <w:lang w:val="en-GB"/>
        </w:rPr>
        <w:t xml:space="preserve">he fact that mPPases </w:t>
      </w:r>
      <w:r>
        <w:rPr>
          <w:rFonts w:ascii="Times New Roman" w:hAnsi="Times New Roman" w:cs="Times New Roman"/>
          <w:sz w:val="24"/>
          <w:szCs w:val="24"/>
          <w:lang w:val="en-GB"/>
        </w:rPr>
        <w:t xml:space="preserve">do </w:t>
      </w:r>
      <w:r w:rsidRPr="005C766F">
        <w:rPr>
          <w:rFonts w:ascii="Times New Roman" w:hAnsi="Times New Roman" w:cs="Times New Roman"/>
          <w:sz w:val="24"/>
          <w:szCs w:val="24"/>
          <w:lang w:val="en-GB"/>
        </w:rPr>
        <w:t xml:space="preserve">not exist in humans </w:t>
      </w:r>
      <w:r>
        <w:rPr>
          <w:rFonts w:ascii="Times New Roman" w:hAnsi="Times New Roman" w:cs="Times New Roman"/>
          <w:sz w:val="24"/>
          <w:szCs w:val="24"/>
          <w:lang w:val="en-GB"/>
        </w:rPr>
        <w:t xml:space="preserve">but </w:t>
      </w:r>
      <w:r w:rsidR="00305EBA">
        <w:rPr>
          <w:rFonts w:ascii="Times New Roman" w:hAnsi="Times New Roman" w:cs="Times New Roman"/>
          <w:sz w:val="24"/>
          <w:szCs w:val="24"/>
          <w:lang w:val="en-GB"/>
        </w:rPr>
        <w:t xml:space="preserve">nonetheless </w:t>
      </w:r>
      <w:r w:rsidRPr="005C766F">
        <w:rPr>
          <w:rFonts w:ascii="Times New Roman" w:hAnsi="Times New Roman" w:cs="Times New Roman"/>
          <w:sz w:val="24"/>
          <w:szCs w:val="24"/>
          <w:lang w:val="en-GB"/>
        </w:rPr>
        <w:t xml:space="preserve">are essential </w:t>
      </w:r>
      <w:r>
        <w:rPr>
          <w:rFonts w:ascii="Times New Roman" w:hAnsi="Times New Roman" w:cs="Times New Roman"/>
          <w:sz w:val="24"/>
          <w:szCs w:val="24"/>
          <w:lang w:val="en-GB"/>
        </w:rPr>
        <w:t>for parasites</w:t>
      </w:r>
      <w:r w:rsidRPr="005C766F">
        <w:rPr>
          <w:rFonts w:ascii="Times New Roman" w:hAnsi="Times New Roman" w:cs="Times New Roman"/>
          <w:sz w:val="24"/>
          <w:szCs w:val="24"/>
          <w:lang w:val="en-GB"/>
        </w:rPr>
        <w:t xml:space="preserve"> makes them promising potential drug targets against prot</w:t>
      </w:r>
      <w:r>
        <w:rPr>
          <w:rFonts w:ascii="Times New Roman" w:hAnsi="Times New Roman" w:cs="Times New Roman"/>
          <w:sz w:val="24"/>
          <w:szCs w:val="24"/>
          <w:lang w:val="en-GB"/>
        </w:rPr>
        <w:t>ist</w:t>
      </w:r>
      <w:r w:rsidRPr="005C766F">
        <w:rPr>
          <w:rFonts w:ascii="Times New Roman" w:hAnsi="Times New Roman" w:cs="Times New Roman"/>
          <w:sz w:val="24"/>
          <w:szCs w:val="24"/>
          <w:lang w:val="en-GB"/>
        </w:rPr>
        <w:t xml:space="preserve"> diseases.</w:t>
      </w:r>
      <w:r w:rsidRPr="005C766F">
        <w:rPr>
          <w:rFonts w:ascii="Times New Roman" w:hAnsi="Times New Roman" w:cs="Times New Roman"/>
          <w:sz w:val="24"/>
          <w:szCs w:val="24"/>
          <w:lang w:val="en-US"/>
        </w:rPr>
        <w:t xml:space="preserve"> </w:t>
      </w:r>
      <w:r>
        <w:rPr>
          <w:rFonts w:ascii="Times New Roman" w:hAnsi="Times New Roman" w:cs="Times New Roman"/>
          <w:sz w:val="24"/>
          <w:szCs w:val="24"/>
          <w:lang w:val="en-US"/>
        </w:rPr>
        <w:t>Most of the current compounds inhibiting the mPPase functions are non-</w:t>
      </w:r>
      <w:r w:rsidR="00305EBA">
        <w:rPr>
          <w:rFonts w:ascii="Times New Roman" w:hAnsi="Times New Roman" w:cs="Times New Roman"/>
          <w:sz w:val="24"/>
          <w:szCs w:val="24"/>
          <w:lang w:val="en-US"/>
        </w:rPr>
        <w:t>hydrolysable</w:t>
      </w:r>
      <w:r>
        <w:rPr>
          <w:rFonts w:ascii="Times New Roman" w:hAnsi="Times New Roman" w:cs="Times New Roman"/>
          <w:sz w:val="24"/>
          <w:szCs w:val="24"/>
          <w:lang w:val="en-US"/>
        </w:rPr>
        <w:t xml:space="preserve"> </w:t>
      </w:r>
      <w:r w:rsidR="00D53690">
        <w:rPr>
          <w:rFonts w:ascii="Times New Roman" w:hAnsi="Times New Roman" w:cs="Times New Roman"/>
          <w:sz w:val="24"/>
          <w:szCs w:val="24"/>
          <w:lang w:val="en-US"/>
        </w:rPr>
        <w:t>pyrophosphate</w:t>
      </w:r>
      <w:r>
        <w:rPr>
          <w:rFonts w:ascii="Times New Roman" w:hAnsi="Times New Roman" w:cs="Times New Roman"/>
          <w:sz w:val="24"/>
          <w:szCs w:val="24"/>
          <w:lang w:val="en-US"/>
        </w:rPr>
        <w:t xml:space="preserve"> analogues (</w:t>
      </w:r>
      <w:r w:rsidRPr="00BB5635">
        <w:rPr>
          <w:rFonts w:ascii="Times New Roman" w:hAnsi="Times New Roman" w:cs="Times New Roman"/>
          <w:sz w:val="24"/>
          <w:szCs w:val="24"/>
          <w:highlight w:val="yellow"/>
          <w:lang w:val="en-US"/>
        </w:rPr>
        <w:t>REF</w:t>
      </w:r>
      <w:r>
        <w:rPr>
          <w:rFonts w:ascii="Times New Roman" w:hAnsi="Times New Roman" w:cs="Times New Roman"/>
          <w:sz w:val="24"/>
          <w:szCs w:val="24"/>
          <w:lang w:val="en-US"/>
        </w:rPr>
        <w:t>), and only one mPPase inhibitor clas</w:t>
      </w:r>
      <w:r w:rsidR="00A13BB2">
        <w:rPr>
          <w:rFonts w:ascii="Times New Roman" w:hAnsi="Times New Roman" w:cs="Times New Roman"/>
          <w:sz w:val="24"/>
          <w:szCs w:val="24"/>
          <w:lang w:val="en-US"/>
        </w:rPr>
        <w:t>s of non-pyrophosphate origin has been</w:t>
      </w:r>
      <w:r w:rsidR="00305EB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reported (Vidilaseris </w:t>
      </w:r>
      <w:r w:rsidRPr="00280A6F">
        <w:rPr>
          <w:rFonts w:ascii="Times New Roman" w:hAnsi="Times New Roman" w:cs="Times New Roman"/>
          <w:i/>
          <w:sz w:val="24"/>
          <w:szCs w:val="24"/>
          <w:lang w:val="en-US"/>
        </w:rPr>
        <w:t>et al</w:t>
      </w:r>
      <w:r>
        <w:rPr>
          <w:rFonts w:ascii="Times New Roman" w:hAnsi="Times New Roman" w:cs="Times New Roman"/>
          <w:sz w:val="24"/>
          <w:szCs w:val="24"/>
          <w:lang w:val="en-US"/>
        </w:rPr>
        <w:t xml:space="preserve">., 2019). To avoid </w:t>
      </w:r>
      <w:r w:rsidR="00D53690">
        <w:rPr>
          <w:rFonts w:ascii="Times New Roman" w:hAnsi="Times New Roman" w:cs="Times New Roman"/>
          <w:sz w:val="24"/>
          <w:szCs w:val="24"/>
          <w:lang w:val="en-US"/>
        </w:rPr>
        <w:t>pyrophosphate</w:t>
      </w:r>
      <w:r w:rsidR="006E4A34">
        <w:rPr>
          <w:rFonts w:ascii="Times New Roman" w:hAnsi="Times New Roman" w:cs="Times New Roman"/>
          <w:sz w:val="24"/>
          <w:szCs w:val="24"/>
          <w:lang w:val="en-US"/>
        </w:rPr>
        <w:t xml:space="preserve"> analogues </w:t>
      </w:r>
      <w:r>
        <w:rPr>
          <w:rFonts w:ascii="Times New Roman" w:hAnsi="Times New Roman" w:cs="Times New Roman"/>
          <w:sz w:val="24"/>
          <w:szCs w:val="24"/>
          <w:lang w:val="en-US"/>
        </w:rPr>
        <w:t>from also</w:t>
      </w:r>
      <w:r w:rsidR="006E4A34">
        <w:rPr>
          <w:rFonts w:ascii="Times New Roman" w:hAnsi="Times New Roman" w:cs="Times New Roman"/>
          <w:sz w:val="24"/>
          <w:szCs w:val="24"/>
          <w:lang w:val="en-US"/>
        </w:rPr>
        <w:t xml:space="preserve"> target</w:t>
      </w:r>
      <w:r>
        <w:rPr>
          <w:rFonts w:ascii="Times New Roman" w:hAnsi="Times New Roman" w:cs="Times New Roman"/>
          <w:sz w:val="24"/>
          <w:szCs w:val="24"/>
          <w:lang w:val="en-US"/>
        </w:rPr>
        <w:t>ing</w:t>
      </w:r>
      <w:r w:rsidR="006E4A34">
        <w:rPr>
          <w:rFonts w:ascii="Times New Roman" w:hAnsi="Times New Roman" w:cs="Times New Roman"/>
          <w:sz w:val="24"/>
          <w:szCs w:val="24"/>
          <w:lang w:val="en-US"/>
        </w:rPr>
        <w:t xml:space="preserve"> human enzymes bearing </w:t>
      </w:r>
      <w:r w:rsidR="00D53690">
        <w:rPr>
          <w:rFonts w:ascii="Times New Roman" w:hAnsi="Times New Roman" w:cs="Times New Roman"/>
          <w:sz w:val="24"/>
          <w:szCs w:val="24"/>
          <w:lang w:val="en-US"/>
        </w:rPr>
        <w:t>pyrophosphate</w:t>
      </w:r>
      <w:r w:rsidR="006E4A34">
        <w:rPr>
          <w:rFonts w:ascii="Times New Roman" w:hAnsi="Times New Roman" w:cs="Times New Roman"/>
          <w:sz w:val="24"/>
          <w:szCs w:val="24"/>
          <w:lang w:val="en-US"/>
        </w:rPr>
        <w:t xml:space="preserve"> binding sites, our interest lies in the discovery of non-phosphorous organic compounds that </w:t>
      </w:r>
      <w:r w:rsidR="006E4A34" w:rsidRPr="00434A94">
        <w:rPr>
          <w:rFonts w:ascii="Times New Roman" w:hAnsi="Times New Roman" w:cs="Times New Roman"/>
          <w:sz w:val="24"/>
          <w:szCs w:val="24"/>
          <w:lang w:val="en-US"/>
        </w:rPr>
        <w:t xml:space="preserve">would inhibit the activity of </w:t>
      </w:r>
      <w:r w:rsidR="006E4A34">
        <w:rPr>
          <w:rFonts w:ascii="Times New Roman" w:hAnsi="Times New Roman" w:cs="Times New Roman"/>
          <w:sz w:val="24"/>
          <w:szCs w:val="24"/>
          <w:lang w:val="en-US"/>
        </w:rPr>
        <w:t xml:space="preserve">protist </w:t>
      </w:r>
      <w:r w:rsidR="006E4A34" w:rsidRPr="00434A94">
        <w:rPr>
          <w:rFonts w:ascii="Times New Roman" w:hAnsi="Times New Roman" w:cs="Times New Roman"/>
          <w:sz w:val="24"/>
          <w:szCs w:val="24"/>
          <w:lang w:val="en-US"/>
        </w:rPr>
        <w:t>m</w:t>
      </w:r>
      <w:r w:rsidR="006E4A34">
        <w:rPr>
          <w:rFonts w:ascii="Times New Roman" w:hAnsi="Times New Roman" w:cs="Times New Roman"/>
          <w:sz w:val="24"/>
          <w:szCs w:val="24"/>
          <w:lang w:val="en-US"/>
        </w:rPr>
        <w:t>PPases. To attain this, we</w:t>
      </w:r>
      <w:r w:rsidR="006E4A34">
        <w:rPr>
          <w:rFonts w:ascii="Times New Roman" w:hAnsi="Times New Roman" w:cs="Times New Roman"/>
          <w:sz w:val="24"/>
          <w:szCs w:val="24"/>
          <w:lang w:val="en-GB"/>
        </w:rPr>
        <w:t xml:space="preserve"> used</w:t>
      </w:r>
      <w:r w:rsidR="006E4A34" w:rsidRPr="002643D7">
        <w:rPr>
          <w:rFonts w:ascii="Times New Roman" w:hAnsi="Times New Roman" w:cs="Times New Roman"/>
          <w:sz w:val="24"/>
          <w:szCs w:val="24"/>
          <w:lang w:val="en-GB"/>
        </w:rPr>
        <w:t xml:space="preserve"> a multistep sequential </w:t>
      </w:r>
      <w:r w:rsidR="006E4A34">
        <w:rPr>
          <w:rFonts w:ascii="Times New Roman" w:hAnsi="Times New Roman" w:cs="Times New Roman"/>
          <w:sz w:val="24"/>
          <w:szCs w:val="24"/>
          <w:lang w:val="en-GB"/>
        </w:rPr>
        <w:t xml:space="preserve">compound </w:t>
      </w:r>
      <w:r w:rsidR="006E4A34" w:rsidRPr="002643D7">
        <w:rPr>
          <w:rFonts w:ascii="Times New Roman" w:hAnsi="Times New Roman" w:cs="Times New Roman"/>
          <w:sz w:val="24"/>
          <w:szCs w:val="24"/>
          <w:lang w:val="en-GB"/>
        </w:rPr>
        <w:t>screening process, starting with</w:t>
      </w:r>
      <w:r w:rsidR="006E4A34">
        <w:rPr>
          <w:rFonts w:ascii="Times New Roman" w:hAnsi="Times New Roman" w:cs="Times New Roman"/>
          <w:sz w:val="24"/>
          <w:szCs w:val="24"/>
          <w:lang w:val="en-GB"/>
        </w:rPr>
        <w:t xml:space="preserve"> </w:t>
      </w:r>
      <w:r w:rsidR="006E4A34" w:rsidRPr="00A0574A">
        <w:rPr>
          <w:rFonts w:ascii="Times New Roman" w:hAnsi="Times New Roman" w:cs="Times New Roman"/>
          <w:sz w:val="24"/>
          <w:szCs w:val="24"/>
          <w:lang w:val="en-GB"/>
        </w:rPr>
        <w:t>phosphate</w:t>
      </w:r>
      <w:r w:rsidR="006E4A34">
        <w:rPr>
          <w:rFonts w:ascii="Times New Roman" w:hAnsi="Times New Roman" w:cs="Times New Roman"/>
          <w:sz w:val="24"/>
          <w:szCs w:val="24"/>
          <w:lang w:val="en-GB"/>
        </w:rPr>
        <w:t xml:space="preserve"> isosteres and our </w:t>
      </w:r>
      <w:commentRangeStart w:id="14"/>
      <w:r w:rsidR="006E4A34">
        <w:rPr>
          <w:rFonts w:ascii="Times New Roman" w:hAnsi="Times New Roman" w:cs="Times New Roman"/>
          <w:sz w:val="24"/>
          <w:szCs w:val="24"/>
          <w:lang w:val="en-GB"/>
        </w:rPr>
        <w:t xml:space="preserve">recently developed </w:t>
      </w:r>
      <w:r w:rsidR="00A13BB2">
        <w:rPr>
          <w:rFonts w:ascii="Times New Roman" w:hAnsi="Times New Roman" w:cs="Times New Roman"/>
          <w:sz w:val="24"/>
          <w:szCs w:val="24"/>
          <w:lang w:val="en-GB"/>
        </w:rPr>
        <w:t>TmPPase based</w:t>
      </w:r>
      <w:r w:rsidR="006E4A34">
        <w:rPr>
          <w:rFonts w:ascii="Times New Roman" w:hAnsi="Times New Roman" w:cs="Times New Roman"/>
          <w:sz w:val="24"/>
          <w:szCs w:val="24"/>
          <w:lang w:val="en-GB"/>
        </w:rPr>
        <w:t xml:space="preserve"> assay</w:t>
      </w:r>
      <w:r w:rsidR="00A13BB2">
        <w:rPr>
          <w:rFonts w:ascii="Times New Roman" w:hAnsi="Times New Roman" w:cs="Times New Roman"/>
          <w:sz w:val="24"/>
          <w:szCs w:val="24"/>
          <w:lang w:val="en-GB"/>
        </w:rPr>
        <w:t>.</w:t>
      </w:r>
      <w:commentRangeEnd w:id="14"/>
      <w:r w:rsidR="006E4A34">
        <w:rPr>
          <w:rStyle w:val="CommentReference"/>
        </w:rPr>
        <w:commentReference w:id="14"/>
      </w:r>
      <w:r w:rsidR="006E4A34">
        <w:rPr>
          <w:rFonts w:ascii="Times New Roman" w:hAnsi="Times New Roman" w:cs="Times New Roman"/>
          <w:sz w:val="24"/>
          <w:szCs w:val="24"/>
          <w:lang w:val="en-GB"/>
        </w:rPr>
        <w:t xml:space="preserve"> (Vidilaseris </w:t>
      </w:r>
      <w:r w:rsidR="006E4A34" w:rsidRPr="00280A6F">
        <w:rPr>
          <w:rFonts w:ascii="Times New Roman" w:hAnsi="Times New Roman" w:cs="Times New Roman"/>
          <w:i/>
          <w:sz w:val="24"/>
          <w:szCs w:val="24"/>
          <w:lang w:val="en-GB"/>
        </w:rPr>
        <w:t>et al.</w:t>
      </w:r>
      <w:r w:rsidR="006E4A34">
        <w:rPr>
          <w:rFonts w:ascii="Times New Roman" w:hAnsi="Times New Roman" w:cs="Times New Roman"/>
          <w:sz w:val="24"/>
          <w:szCs w:val="24"/>
          <w:lang w:val="en-GB"/>
        </w:rPr>
        <w:t>, 2018</w:t>
      </w:r>
      <w:r w:rsidR="00E14291">
        <w:rPr>
          <w:rFonts w:ascii="Times New Roman" w:hAnsi="Times New Roman" w:cs="Times New Roman"/>
          <w:sz w:val="24"/>
          <w:szCs w:val="24"/>
          <w:lang w:val="en-GB"/>
        </w:rPr>
        <w:t>).</w:t>
      </w:r>
    </w:p>
    <w:p w14:paraId="4AD98934" w14:textId="0E2B35DD" w:rsidR="004A5836" w:rsidRDefault="004A5836" w:rsidP="004A5836">
      <w:pPr>
        <w:spacing w:line="480" w:lineRule="auto"/>
        <w:jc w:val="both"/>
        <w:rPr>
          <w:rFonts w:ascii="Times New Roman" w:hAnsi="Times New Roman" w:cs="Times New Roman"/>
          <w:sz w:val="24"/>
          <w:szCs w:val="24"/>
          <w:lang w:val="en-GB"/>
        </w:rPr>
      </w:pPr>
    </w:p>
    <w:p w14:paraId="008EBDAF" w14:textId="50A0DAC0" w:rsidR="00C4037D" w:rsidRPr="00592C7C" w:rsidRDefault="00C4037D" w:rsidP="00C4037D">
      <w:pPr>
        <w:spacing w:line="480" w:lineRule="auto"/>
        <w:jc w:val="both"/>
        <w:rPr>
          <w:rFonts w:ascii="Times New Roman" w:hAnsi="Times New Roman" w:cs="Times New Roman"/>
          <w:color w:val="FF0000"/>
          <w:sz w:val="24"/>
          <w:szCs w:val="24"/>
          <w:lang w:val="en-GB"/>
        </w:rPr>
      </w:pPr>
      <w:r w:rsidRPr="00592C7C">
        <w:rPr>
          <w:rFonts w:ascii="Times New Roman" w:hAnsi="Times New Roman" w:cs="Times New Roman"/>
          <w:color w:val="FF0000"/>
          <w:sz w:val="24"/>
          <w:szCs w:val="24"/>
          <w:lang w:val="en-GB"/>
        </w:rPr>
        <w:t xml:space="preserve">Based on the preliminary structure-activity relationships of the best hit compounds, we developed more active analogues and subsequently ended up with the present three compounds, compounds </w:t>
      </w:r>
      <w:r w:rsidR="00592C7C">
        <w:rPr>
          <w:rFonts w:ascii="Times New Roman" w:hAnsi="Times New Roman" w:cs="Times New Roman"/>
          <w:b/>
          <w:color w:val="FF0000"/>
          <w:sz w:val="24"/>
          <w:szCs w:val="24"/>
          <w:lang w:val="en-GB"/>
        </w:rPr>
        <w:t>§</w:t>
      </w:r>
      <w:r w:rsidR="00592C7C" w:rsidRPr="007E0E0F">
        <w:rPr>
          <w:rFonts w:ascii="Times New Roman" w:hAnsi="Times New Roman" w:cs="Times New Roman"/>
          <w:b/>
          <w:color w:val="FF0000"/>
          <w:sz w:val="24"/>
          <w:szCs w:val="24"/>
          <w:lang w:val="en-GB"/>
        </w:rPr>
        <w:t>4</w:t>
      </w:r>
      <w:r w:rsidRPr="007E0E0F">
        <w:rPr>
          <w:rFonts w:ascii="Times New Roman" w:hAnsi="Times New Roman" w:cs="Times New Roman"/>
          <w:color w:val="FF0000"/>
          <w:sz w:val="24"/>
          <w:szCs w:val="24"/>
          <w:lang w:val="en-GB"/>
        </w:rPr>
        <w:t>,</w:t>
      </w:r>
      <w:r w:rsidRPr="007E0E0F">
        <w:rPr>
          <w:rFonts w:ascii="Times New Roman" w:hAnsi="Times New Roman" w:cs="Times New Roman"/>
          <w:b/>
          <w:color w:val="FF0000"/>
          <w:sz w:val="24"/>
          <w:szCs w:val="24"/>
          <w:lang w:val="en-GB"/>
        </w:rPr>
        <w:t xml:space="preserve"> </w:t>
      </w:r>
      <w:r w:rsidR="007E0E0F" w:rsidRPr="007E0E0F">
        <w:rPr>
          <w:rFonts w:ascii="Times New Roman" w:hAnsi="Times New Roman" w:cs="Times New Roman"/>
          <w:b/>
          <w:color w:val="FF0000"/>
          <w:sz w:val="24"/>
          <w:szCs w:val="24"/>
          <w:lang w:val="en-GB"/>
        </w:rPr>
        <w:t>§11l</w:t>
      </w:r>
      <w:r w:rsidRPr="007E0E0F">
        <w:rPr>
          <w:rFonts w:ascii="Times New Roman" w:hAnsi="Times New Roman" w:cs="Times New Roman"/>
          <w:b/>
          <w:color w:val="FF0000"/>
          <w:sz w:val="24"/>
          <w:szCs w:val="24"/>
          <w:lang w:val="en-GB"/>
        </w:rPr>
        <w:t xml:space="preserve"> </w:t>
      </w:r>
      <w:r w:rsidRPr="007E0E0F">
        <w:rPr>
          <w:rFonts w:ascii="Times New Roman" w:hAnsi="Times New Roman" w:cs="Times New Roman"/>
          <w:color w:val="FF0000"/>
          <w:sz w:val="24"/>
          <w:szCs w:val="24"/>
          <w:lang w:val="en-GB"/>
        </w:rPr>
        <w:t xml:space="preserve">and </w:t>
      </w:r>
      <w:r w:rsidR="007E0E0F" w:rsidRPr="007E0E0F">
        <w:rPr>
          <w:rFonts w:ascii="Times New Roman" w:hAnsi="Times New Roman" w:cs="Times New Roman"/>
          <w:b/>
          <w:color w:val="FF0000"/>
          <w:sz w:val="24"/>
          <w:szCs w:val="24"/>
          <w:lang w:val="en-GB"/>
        </w:rPr>
        <w:t>§11m</w:t>
      </w:r>
      <w:r w:rsidRPr="007E0E0F">
        <w:rPr>
          <w:rFonts w:ascii="Times New Roman" w:hAnsi="Times New Roman" w:cs="Times New Roman"/>
          <w:color w:val="FF0000"/>
          <w:sz w:val="24"/>
          <w:szCs w:val="24"/>
          <w:lang w:val="en-GB"/>
        </w:rPr>
        <w:t xml:space="preserve">, </w:t>
      </w:r>
      <w:r w:rsidRPr="00592C7C">
        <w:rPr>
          <w:rFonts w:ascii="Times New Roman" w:hAnsi="Times New Roman" w:cs="Times New Roman"/>
          <w:color w:val="FF0000"/>
          <w:sz w:val="24"/>
          <w:szCs w:val="24"/>
          <w:lang w:val="en-GB"/>
        </w:rPr>
        <w:t>with an IC</w:t>
      </w:r>
      <w:r w:rsidRPr="00592C7C">
        <w:rPr>
          <w:rFonts w:ascii="Times New Roman" w:hAnsi="Times New Roman" w:cs="Times New Roman"/>
          <w:color w:val="FF0000"/>
          <w:sz w:val="24"/>
          <w:szCs w:val="24"/>
          <w:vertAlign w:val="subscript"/>
          <w:lang w:val="en-GB"/>
        </w:rPr>
        <w:t>50</w:t>
      </w:r>
      <w:r w:rsidRPr="00592C7C">
        <w:rPr>
          <w:rFonts w:ascii="Times New Roman" w:hAnsi="Times New Roman" w:cs="Times New Roman"/>
          <w:color w:val="FF0000"/>
          <w:sz w:val="24"/>
          <w:szCs w:val="24"/>
          <w:lang w:val="en-GB"/>
        </w:rPr>
        <w:t xml:space="preserve"> &lt; 20 µM and a MW of 210–460 Da.</w:t>
      </w:r>
    </w:p>
    <w:p w14:paraId="144C04A6" w14:textId="77777777" w:rsidR="00EE5CE5" w:rsidRPr="00EE5CE5" w:rsidRDefault="00EE5CE5" w:rsidP="00EE5CE5">
      <w:pPr>
        <w:spacing w:line="480" w:lineRule="auto"/>
        <w:jc w:val="both"/>
        <w:rPr>
          <w:rFonts w:ascii="Times New Roman" w:hAnsi="Times New Roman" w:cs="Times New Roman"/>
          <w:color w:val="FF0000"/>
          <w:sz w:val="24"/>
          <w:szCs w:val="24"/>
          <w:lang w:val="en-GB"/>
        </w:rPr>
      </w:pPr>
      <w:r w:rsidRPr="00EE5CE5">
        <w:rPr>
          <w:rFonts w:ascii="Times New Roman" w:hAnsi="Times New Roman" w:cs="Times New Roman"/>
          <w:color w:val="FF0000"/>
          <w:sz w:val="24"/>
          <w:szCs w:val="24"/>
          <w:lang w:val="en-GB"/>
        </w:rPr>
        <w:t>a goal is to get compounds with F for structural studies and small size to carry optimization</w:t>
      </w:r>
    </w:p>
    <w:p w14:paraId="435B15A4" w14:textId="77777777" w:rsidR="00EE5CE5" w:rsidRPr="0086026B" w:rsidRDefault="00EE5CE5" w:rsidP="00EE5CE5">
      <w:pPr>
        <w:spacing w:line="480" w:lineRule="auto"/>
        <w:jc w:val="both"/>
        <w:rPr>
          <w:rFonts w:ascii="Times New Roman" w:hAnsi="Times New Roman" w:cs="Times New Roman"/>
          <w:color w:val="FF0000"/>
          <w:sz w:val="24"/>
          <w:szCs w:val="24"/>
          <w:lang w:val="en-GB"/>
        </w:rPr>
      </w:pPr>
      <w:r w:rsidRPr="0086026B">
        <w:rPr>
          <w:rFonts w:ascii="Times New Roman" w:hAnsi="Times New Roman" w:cs="Times New Roman"/>
          <w:color w:val="FF0000"/>
          <w:sz w:val="24"/>
          <w:szCs w:val="24"/>
          <w:lang w:val="en-GB"/>
        </w:rPr>
        <w:t>Overall we attempted to use computational docking to guide the synthesis, however it remains speculative first as to whether the hits actually target the active site, and second the binding poses of fragment showed not robust poses. The modelling will thus not be presented in this manuscript.</w:t>
      </w:r>
    </w:p>
    <w:p w14:paraId="320F81DC" w14:textId="77777777" w:rsidR="00C36E62" w:rsidRPr="00A0574A" w:rsidRDefault="00C36E62" w:rsidP="00C36E62">
      <w:pPr>
        <w:spacing w:line="480" w:lineRule="auto"/>
        <w:jc w:val="both"/>
        <w:rPr>
          <w:rFonts w:ascii="Times New Roman" w:hAnsi="Times New Roman" w:cs="Times New Roman"/>
          <w:b/>
          <w:sz w:val="24"/>
          <w:szCs w:val="24"/>
          <w:lang w:val="en-GB"/>
        </w:rPr>
      </w:pPr>
      <w:r w:rsidRPr="00A0574A">
        <w:rPr>
          <w:rFonts w:ascii="Times New Roman" w:hAnsi="Times New Roman" w:cs="Times New Roman"/>
          <w:b/>
          <w:sz w:val="24"/>
          <w:szCs w:val="24"/>
          <w:lang w:val="en-GB"/>
        </w:rPr>
        <w:br w:type="page"/>
      </w:r>
    </w:p>
    <w:p w14:paraId="17F5B5A8" w14:textId="77777777" w:rsidR="00C36E62" w:rsidRPr="00F03219" w:rsidRDefault="00C36E62" w:rsidP="00C36E62">
      <w:pPr>
        <w:pStyle w:val="Heading1"/>
        <w:spacing w:after="240" w:line="360" w:lineRule="auto"/>
        <w:jc w:val="both"/>
        <w:rPr>
          <w:rFonts w:ascii="Times New Roman" w:hAnsi="Times New Roman" w:cs="Times New Roman"/>
          <w:b/>
          <w:color w:val="auto"/>
          <w:sz w:val="24"/>
          <w:szCs w:val="24"/>
          <w:lang w:val="en-US"/>
        </w:rPr>
      </w:pPr>
      <w:bookmarkStart w:id="15" w:name="_Toc529881735"/>
      <w:r w:rsidRPr="00F03219">
        <w:rPr>
          <w:rFonts w:ascii="Times New Roman" w:hAnsi="Times New Roman" w:cs="Times New Roman"/>
          <w:b/>
          <w:color w:val="auto"/>
          <w:sz w:val="24"/>
          <w:szCs w:val="24"/>
          <w:lang w:val="en-US"/>
        </w:rPr>
        <w:t>RESULTS AND DISCUSSION</w:t>
      </w:r>
      <w:bookmarkEnd w:id="15"/>
      <w:r w:rsidRPr="00F03219">
        <w:rPr>
          <w:rFonts w:ascii="Times New Roman" w:hAnsi="Times New Roman" w:cs="Times New Roman"/>
          <w:b/>
          <w:color w:val="auto"/>
          <w:sz w:val="24"/>
          <w:szCs w:val="24"/>
          <w:lang w:val="en-US"/>
        </w:rPr>
        <w:t xml:space="preserve"> </w:t>
      </w:r>
    </w:p>
    <w:p w14:paraId="4846B49D" w14:textId="6108FD08" w:rsidR="00C36E62" w:rsidRDefault="0086026B" w:rsidP="00C36E62">
      <w:pPr>
        <w:spacing w:line="480" w:lineRule="auto"/>
        <w:jc w:val="both"/>
        <w:rPr>
          <w:rFonts w:ascii="Times New Roman" w:hAnsi="Times New Roman" w:cs="Times New Roman"/>
          <w:b/>
          <w:sz w:val="24"/>
          <w:szCs w:val="24"/>
          <w:lang w:val="en-GB"/>
        </w:rPr>
      </w:pPr>
      <w:commentRangeStart w:id="16"/>
      <w:r>
        <w:rPr>
          <w:rFonts w:ascii="Times New Roman" w:hAnsi="Times New Roman" w:cs="Times New Roman"/>
          <w:b/>
          <w:sz w:val="24"/>
          <w:szCs w:val="24"/>
          <w:lang w:val="en-GB"/>
        </w:rPr>
        <w:t>Initial s</w:t>
      </w:r>
      <w:r w:rsidR="00C36E62" w:rsidRPr="00C57C0C">
        <w:rPr>
          <w:rFonts w:ascii="Times New Roman" w:hAnsi="Times New Roman" w:cs="Times New Roman"/>
          <w:b/>
          <w:sz w:val="24"/>
          <w:szCs w:val="24"/>
          <w:lang w:val="en-GB"/>
        </w:rPr>
        <w:t>creening</w:t>
      </w:r>
      <w:commentRangeEnd w:id="16"/>
      <w:r w:rsidR="009A3C56">
        <w:rPr>
          <w:rStyle w:val="CommentReference"/>
        </w:rPr>
        <w:commentReference w:id="16"/>
      </w:r>
    </w:p>
    <w:p w14:paraId="700F5DA0" w14:textId="373CF584" w:rsidR="008E7C06" w:rsidRDefault="008E7C06" w:rsidP="00EA4C0C">
      <w:pPr>
        <w:spacing w:line="480" w:lineRule="auto"/>
        <w:jc w:val="both"/>
        <w:rPr>
          <w:rFonts w:ascii="Times New Roman" w:hAnsi="Times New Roman" w:cs="Times New Roman"/>
          <w:sz w:val="24"/>
          <w:szCs w:val="24"/>
          <w:lang w:val="en-GB"/>
        </w:rPr>
      </w:pPr>
      <w:r w:rsidRPr="00D178FF">
        <w:rPr>
          <w:rFonts w:ascii="Times New Roman" w:hAnsi="Times New Roman" w:cs="Times New Roman"/>
          <w:i/>
          <w:sz w:val="24"/>
          <w:szCs w:val="24"/>
          <w:lang w:val="en-GB"/>
        </w:rPr>
        <w:t xml:space="preserve">Focussed </w:t>
      </w:r>
      <w:r>
        <w:rPr>
          <w:rFonts w:ascii="Times New Roman" w:hAnsi="Times New Roman" w:cs="Times New Roman"/>
          <w:i/>
          <w:sz w:val="24"/>
          <w:szCs w:val="24"/>
          <w:lang w:val="en-GB"/>
        </w:rPr>
        <w:t xml:space="preserve">bioisostere </w:t>
      </w:r>
      <w:r w:rsidRPr="00D178FF">
        <w:rPr>
          <w:rFonts w:ascii="Times New Roman" w:hAnsi="Times New Roman" w:cs="Times New Roman"/>
          <w:i/>
          <w:sz w:val="24"/>
          <w:szCs w:val="24"/>
          <w:lang w:val="en-GB"/>
        </w:rPr>
        <w:t>screening</w:t>
      </w:r>
      <w:r>
        <w:rPr>
          <w:rFonts w:ascii="Times New Roman" w:hAnsi="Times New Roman" w:cs="Times New Roman"/>
          <w:sz w:val="24"/>
          <w:szCs w:val="24"/>
          <w:lang w:val="en-GB"/>
        </w:rPr>
        <w:t xml:space="preserve"> </w:t>
      </w:r>
      <w:r w:rsidR="009673DB">
        <w:rPr>
          <w:rFonts w:ascii="Times New Roman" w:hAnsi="Times New Roman" w:cs="Times New Roman"/>
          <w:sz w:val="24"/>
          <w:szCs w:val="24"/>
          <w:lang w:val="en-GB"/>
        </w:rPr>
        <w:t>– In our primary</w:t>
      </w:r>
      <w:r w:rsidRPr="00A0574A">
        <w:rPr>
          <w:rFonts w:ascii="Times New Roman" w:hAnsi="Times New Roman" w:cs="Times New Roman"/>
          <w:sz w:val="24"/>
          <w:szCs w:val="24"/>
          <w:lang w:val="en-GB"/>
        </w:rPr>
        <w:t xml:space="preserve"> screen</w:t>
      </w:r>
      <w:r w:rsidR="009673DB">
        <w:rPr>
          <w:rFonts w:ascii="Times New Roman" w:hAnsi="Times New Roman" w:cs="Times New Roman"/>
          <w:sz w:val="24"/>
          <w:szCs w:val="24"/>
          <w:lang w:val="en-GB"/>
        </w:rPr>
        <w:t xml:space="preserve"> (leading to the</w:t>
      </w:r>
      <w:r w:rsidR="00AC68E7">
        <w:rPr>
          <w:rFonts w:ascii="Times New Roman" w:hAnsi="Times New Roman" w:cs="Times New Roman"/>
          <w:sz w:val="24"/>
          <w:szCs w:val="24"/>
          <w:lang w:val="en-GB"/>
        </w:rPr>
        <w:t xml:space="preserve"> found</w:t>
      </w:r>
      <w:r w:rsidR="009673DB">
        <w:rPr>
          <w:rFonts w:ascii="Times New Roman" w:hAnsi="Times New Roman" w:cs="Times New Roman"/>
          <w:sz w:val="24"/>
          <w:szCs w:val="24"/>
          <w:lang w:val="en-GB"/>
        </w:rPr>
        <w:t xml:space="preserve"> inhibitors)</w:t>
      </w:r>
      <w:r w:rsidR="00AC68E7">
        <w:rPr>
          <w:rFonts w:ascii="Times New Roman" w:hAnsi="Times New Roman" w:cs="Times New Roman"/>
          <w:sz w:val="24"/>
          <w:szCs w:val="24"/>
          <w:lang w:val="en-GB"/>
        </w:rPr>
        <w:t xml:space="preserve"> we assessed a small library o</w:t>
      </w:r>
      <w:r w:rsidR="00AC68E7" w:rsidRPr="00A0574A">
        <w:rPr>
          <w:rFonts w:ascii="Times New Roman" w:hAnsi="Times New Roman" w:cs="Times New Roman"/>
          <w:sz w:val="24"/>
          <w:szCs w:val="24"/>
          <w:lang w:val="en-GB"/>
        </w:rPr>
        <w:t xml:space="preserve">f phosphate </w:t>
      </w:r>
      <w:commentRangeStart w:id="17"/>
      <w:r w:rsidR="00AC68E7" w:rsidRPr="00A0574A">
        <w:rPr>
          <w:rFonts w:ascii="Times New Roman" w:hAnsi="Times New Roman" w:cs="Times New Roman"/>
          <w:sz w:val="24"/>
          <w:szCs w:val="24"/>
          <w:lang w:val="en-GB"/>
        </w:rPr>
        <w:t>mimics</w:t>
      </w:r>
      <w:commentRangeEnd w:id="17"/>
      <w:r w:rsidR="00AC68E7">
        <w:rPr>
          <w:rStyle w:val="CommentReference"/>
        </w:rPr>
        <w:commentReference w:id="17"/>
      </w:r>
      <w:r w:rsidR="00AC68E7">
        <w:rPr>
          <w:rFonts w:ascii="Times New Roman" w:hAnsi="Times New Roman" w:cs="Times New Roman"/>
          <w:sz w:val="24"/>
          <w:szCs w:val="24"/>
          <w:lang w:val="en-GB"/>
        </w:rPr>
        <w:t xml:space="preserve"> possessing</w:t>
      </w:r>
      <w:r>
        <w:rPr>
          <w:rFonts w:ascii="Times New Roman" w:hAnsi="Times New Roman" w:cs="Times New Roman"/>
          <w:sz w:val="24"/>
          <w:szCs w:val="24"/>
          <w:lang w:val="en-GB"/>
        </w:rPr>
        <w:t xml:space="preserve"> properties </w:t>
      </w:r>
      <w:r w:rsidR="00EA4C0C">
        <w:rPr>
          <w:rFonts w:ascii="Times New Roman" w:hAnsi="Times New Roman" w:cs="Times New Roman"/>
          <w:sz w:val="24"/>
          <w:szCs w:val="24"/>
          <w:lang w:val="en-GB"/>
        </w:rPr>
        <w:t xml:space="preserve">required </w:t>
      </w:r>
      <w:r w:rsidR="00AC68E7">
        <w:rPr>
          <w:rFonts w:ascii="Times New Roman" w:hAnsi="Times New Roman" w:cs="Times New Roman"/>
          <w:sz w:val="24"/>
          <w:szCs w:val="24"/>
          <w:lang w:val="en-GB"/>
        </w:rPr>
        <w:t>to hypothetically match</w:t>
      </w:r>
      <w:r>
        <w:rPr>
          <w:rFonts w:ascii="Times New Roman" w:hAnsi="Times New Roman" w:cs="Times New Roman"/>
          <w:sz w:val="24"/>
          <w:szCs w:val="24"/>
          <w:lang w:val="en-GB"/>
        </w:rPr>
        <w:t xml:space="preserve"> the pyrophosphate substrate </w:t>
      </w:r>
      <w:r w:rsidR="00AC68E7">
        <w:rPr>
          <w:rFonts w:ascii="Times New Roman" w:hAnsi="Times New Roman" w:cs="Times New Roman"/>
          <w:sz w:val="24"/>
          <w:szCs w:val="24"/>
          <w:lang w:val="en-GB"/>
        </w:rPr>
        <w:t xml:space="preserve">binding </w:t>
      </w:r>
      <w:r>
        <w:rPr>
          <w:rFonts w:ascii="Times New Roman" w:hAnsi="Times New Roman" w:cs="Times New Roman"/>
          <w:sz w:val="24"/>
          <w:szCs w:val="24"/>
          <w:lang w:val="en-GB"/>
        </w:rPr>
        <w:t>site</w:t>
      </w:r>
      <w:r w:rsidR="00AC68E7">
        <w:rPr>
          <w:rFonts w:ascii="Times New Roman" w:hAnsi="Times New Roman" w:cs="Times New Roman"/>
          <w:sz w:val="24"/>
          <w:szCs w:val="24"/>
          <w:lang w:val="en-GB"/>
        </w:rPr>
        <w:t xml:space="preserve"> (</w:t>
      </w:r>
      <w:r w:rsidR="00AC68E7" w:rsidRPr="009A3C56">
        <w:rPr>
          <w:rFonts w:ascii="Times New Roman" w:hAnsi="Times New Roman" w:cs="Times New Roman"/>
          <w:i/>
          <w:sz w:val="24"/>
          <w:szCs w:val="24"/>
          <w:lang w:val="en-GB"/>
        </w:rPr>
        <w:t>e.g.</w:t>
      </w:r>
      <w:r w:rsidR="00A65D54">
        <w:rPr>
          <w:rFonts w:ascii="Times New Roman" w:hAnsi="Times New Roman" w:cs="Times New Roman"/>
          <w:sz w:val="24"/>
          <w:szCs w:val="24"/>
          <w:lang w:val="en-GB"/>
        </w:rPr>
        <w:t xml:space="preserve"> </w:t>
      </w:r>
      <w:r>
        <w:rPr>
          <w:rFonts w:ascii="Times New Roman" w:hAnsi="Times New Roman" w:cs="Times New Roman"/>
          <w:sz w:val="24"/>
          <w:szCs w:val="24"/>
          <w:lang w:val="en-GB"/>
        </w:rPr>
        <w:t>high polarity</w:t>
      </w:r>
      <w:r w:rsidR="00AC68E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C68E7">
        <w:rPr>
          <w:rFonts w:ascii="Times New Roman" w:hAnsi="Times New Roman" w:cs="Times New Roman"/>
          <w:sz w:val="24"/>
          <w:szCs w:val="24"/>
          <w:lang w:val="en-GB"/>
        </w:rPr>
        <w:t xml:space="preserve">Having in mind a medicinal chemistry driven optimization we screened </w:t>
      </w:r>
      <w:r w:rsidR="00EA4C0C" w:rsidRPr="00A0574A">
        <w:rPr>
          <w:rFonts w:ascii="Times New Roman" w:hAnsi="Times New Roman" w:cs="Times New Roman"/>
          <w:sz w:val="24"/>
          <w:szCs w:val="24"/>
          <w:lang w:val="en-GB"/>
        </w:rPr>
        <w:t>22</w:t>
      </w:r>
      <w:r w:rsidR="00EA4C0C">
        <w:rPr>
          <w:rFonts w:ascii="Times New Roman" w:hAnsi="Times New Roman" w:cs="Times New Roman"/>
          <w:sz w:val="24"/>
          <w:szCs w:val="24"/>
          <w:lang w:val="en-GB"/>
        </w:rPr>
        <w:t xml:space="preserve"> commercially purchased,</w:t>
      </w:r>
      <w:r w:rsidR="00EA4C0C" w:rsidRPr="00A0574A">
        <w:rPr>
          <w:rFonts w:ascii="Times New Roman" w:hAnsi="Times New Roman" w:cs="Times New Roman"/>
          <w:sz w:val="24"/>
          <w:szCs w:val="24"/>
          <w:lang w:val="en-GB"/>
        </w:rPr>
        <w:t xml:space="preserve"> </w:t>
      </w:r>
      <w:r w:rsidR="00AC68E7" w:rsidRPr="00A0574A">
        <w:rPr>
          <w:rFonts w:ascii="Times New Roman" w:hAnsi="Times New Roman" w:cs="Times New Roman"/>
          <w:sz w:val="24"/>
          <w:szCs w:val="24"/>
          <w:lang w:val="en-GB"/>
        </w:rPr>
        <w:t xml:space="preserve">low </w:t>
      </w:r>
      <w:r w:rsidR="00AC68E7">
        <w:rPr>
          <w:rFonts w:ascii="Times New Roman" w:hAnsi="Times New Roman" w:cs="Times New Roman"/>
          <w:sz w:val="24"/>
          <w:szCs w:val="24"/>
          <w:lang w:val="en-GB"/>
        </w:rPr>
        <w:t>molecular weight (</w:t>
      </w:r>
      <w:r w:rsidR="00EA4C0C" w:rsidRPr="008E7C06">
        <w:rPr>
          <w:rFonts w:ascii="Times New Roman" w:hAnsi="Times New Roman" w:cs="Times New Roman"/>
          <w:sz w:val="24"/>
          <w:szCs w:val="24"/>
          <w:lang w:val="en-GB"/>
        </w:rPr>
        <w:t>MW</w:t>
      </w:r>
      <w:r w:rsidR="00EA4C0C">
        <w:rPr>
          <w:rFonts w:ascii="Times New Roman" w:hAnsi="Times New Roman" w:cs="Times New Roman"/>
          <w:sz w:val="24"/>
          <w:szCs w:val="24"/>
          <w:lang w:val="en-GB"/>
        </w:rPr>
        <w:t>,</w:t>
      </w:r>
      <w:r w:rsidR="00EA4C0C" w:rsidRPr="008E7C06">
        <w:rPr>
          <w:rFonts w:ascii="Times New Roman" w:hAnsi="Times New Roman" w:cs="Times New Roman"/>
          <w:sz w:val="24"/>
          <w:szCs w:val="24"/>
          <w:lang w:val="en-GB"/>
        </w:rPr>
        <w:t xml:space="preserve"> range 128–338</w:t>
      </w:r>
      <w:r w:rsidR="00EA4C0C">
        <w:rPr>
          <w:rFonts w:ascii="Times New Roman" w:hAnsi="Times New Roman" w:cs="Times New Roman"/>
          <w:sz w:val="24"/>
          <w:szCs w:val="24"/>
          <w:lang w:val="en-GB"/>
        </w:rPr>
        <w:t xml:space="preserve"> Da</w:t>
      </w:r>
      <w:r w:rsidR="00EA4C0C" w:rsidRPr="008E7C06">
        <w:rPr>
          <w:rFonts w:ascii="Times New Roman" w:hAnsi="Times New Roman" w:cs="Times New Roman"/>
          <w:sz w:val="24"/>
          <w:szCs w:val="24"/>
          <w:lang w:val="en-GB"/>
        </w:rPr>
        <w:t>, average 220</w:t>
      </w:r>
      <w:r w:rsidR="00EA4C0C">
        <w:rPr>
          <w:rFonts w:ascii="Times New Roman" w:hAnsi="Times New Roman" w:cs="Times New Roman"/>
          <w:sz w:val="24"/>
          <w:szCs w:val="24"/>
          <w:lang w:val="en-GB"/>
        </w:rPr>
        <w:t xml:space="preserve"> Da</w:t>
      </w:r>
      <w:r w:rsidR="00AC68E7">
        <w:rPr>
          <w:rFonts w:ascii="Times New Roman" w:hAnsi="Times New Roman" w:cs="Times New Roman"/>
          <w:sz w:val="24"/>
          <w:szCs w:val="24"/>
          <w:lang w:val="en-GB"/>
        </w:rPr>
        <w:t>) fragment</w:t>
      </w:r>
      <w:r w:rsidR="00EA4C0C">
        <w:rPr>
          <w:rFonts w:ascii="Times New Roman" w:hAnsi="Times New Roman" w:cs="Times New Roman"/>
          <w:sz w:val="24"/>
          <w:szCs w:val="24"/>
          <w:lang w:val="en-GB"/>
        </w:rPr>
        <w:t>s</w:t>
      </w:r>
      <w:commentRangeStart w:id="18"/>
      <w:r w:rsidR="00EA4C0C" w:rsidRPr="002F147F">
        <w:rPr>
          <w:rFonts w:ascii="Times New Roman" w:hAnsi="Times New Roman" w:cs="Times New Roman"/>
          <w:sz w:val="24"/>
          <w:szCs w:val="24"/>
          <w:lang w:val="en-GB"/>
        </w:rPr>
        <w:t>(</w:t>
      </w:r>
      <w:r w:rsidR="00EA4C0C">
        <w:rPr>
          <w:rFonts w:ascii="Times New Roman" w:hAnsi="Times New Roman" w:cs="Times New Roman"/>
          <w:sz w:val="24"/>
          <w:szCs w:val="24"/>
          <w:lang w:val="en-GB"/>
        </w:rPr>
        <w:t>Supporting Information</w:t>
      </w:r>
      <w:r w:rsidR="00877B7B">
        <w:rPr>
          <w:rFonts w:ascii="Times New Roman" w:hAnsi="Times New Roman" w:cs="Times New Roman"/>
          <w:sz w:val="24"/>
          <w:szCs w:val="24"/>
          <w:lang w:val="en-GB"/>
        </w:rPr>
        <w:t>,</w:t>
      </w:r>
      <w:r w:rsidR="00EA4C0C" w:rsidRPr="002F147F">
        <w:rPr>
          <w:rFonts w:ascii="Times New Roman" w:hAnsi="Times New Roman" w:cs="Times New Roman"/>
          <w:sz w:val="24"/>
          <w:szCs w:val="24"/>
          <w:lang w:val="en-GB"/>
        </w:rPr>
        <w:t xml:space="preserve"> Figure </w:t>
      </w:r>
      <w:r w:rsidR="00EA4C0C">
        <w:rPr>
          <w:rFonts w:ascii="Times New Roman" w:hAnsi="Times New Roman" w:cs="Times New Roman"/>
          <w:sz w:val="24"/>
          <w:szCs w:val="24"/>
          <w:lang w:val="en-GB"/>
        </w:rPr>
        <w:t>S</w:t>
      </w:r>
      <w:r w:rsidR="00EA4C0C" w:rsidRPr="002F147F">
        <w:rPr>
          <w:rFonts w:ascii="Times New Roman" w:hAnsi="Times New Roman" w:cs="Times New Roman"/>
          <w:sz w:val="24"/>
          <w:szCs w:val="24"/>
          <w:lang w:val="en-GB"/>
        </w:rPr>
        <w:t>1)</w:t>
      </w:r>
      <w:commentRangeEnd w:id="18"/>
      <w:r w:rsidR="00EA4C0C">
        <w:rPr>
          <w:rStyle w:val="CommentReference"/>
        </w:rPr>
        <w:commentReference w:id="18"/>
      </w:r>
      <w:r w:rsidR="00EA4C0C">
        <w:rPr>
          <w:rFonts w:ascii="Times New Roman" w:hAnsi="Times New Roman" w:cs="Times New Roman"/>
          <w:sz w:val="24"/>
          <w:szCs w:val="24"/>
          <w:lang w:val="en-GB"/>
        </w:rPr>
        <w:t xml:space="preserve">. The library included common phosphate isosteres such as </w:t>
      </w:r>
      <w:r w:rsidR="00EA4C0C" w:rsidRPr="00A0574A">
        <w:rPr>
          <w:rFonts w:ascii="Times New Roman" w:hAnsi="Times New Roman" w:cs="Times New Roman"/>
          <w:sz w:val="24"/>
          <w:szCs w:val="24"/>
          <w:lang w:val="en-GB"/>
        </w:rPr>
        <w:t xml:space="preserve">boronate, sulfone, sulfonamide, </w:t>
      </w:r>
      <w:r w:rsidR="00EA4C0C">
        <w:rPr>
          <w:rFonts w:ascii="Times New Roman" w:hAnsi="Times New Roman" w:cs="Times New Roman"/>
          <w:sz w:val="24"/>
          <w:szCs w:val="24"/>
          <w:lang w:val="en-GB"/>
        </w:rPr>
        <w:t xml:space="preserve">and </w:t>
      </w:r>
      <w:commentRangeStart w:id="19"/>
      <w:r w:rsidR="00EA4C0C">
        <w:rPr>
          <w:rFonts w:ascii="Times New Roman" w:hAnsi="Times New Roman" w:cs="Times New Roman"/>
          <w:sz w:val="24"/>
          <w:szCs w:val="24"/>
          <w:lang w:val="en-GB"/>
        </w:rPr>
        <w:t xml:space="preserve">isoxazole </w:t>
      </w:r>
      <w:commentRangeEnd w:id="19"/>
      <w:r w:rsidR="00EA4C0C">
        <w:rPr>
          <w:rStyle w:val="CommentReference"/>
        </w:rPr>
        <w:commentReference w:id="19"/>
      </w:r>
      <w:r w:rsidR="00EA4C0C">
        <w:rPr>
          <w:rFonts w:ascii="Times New Roman" w:hAnsi="Times New Roman" w:cs="Times New Roman"/>
          <w:sz w:val="24"/>
          <w:szCs w:val="24"/>
          <w:lang w:val="en-GB"/>
        </w:rPr>
        <w:t>functionalities</w:t>
      </w:r>
      <w:r>
        <w:rPr>
          <w:rFonts w:ascii="Times New Roman" w:hAnsi="Times New Roman" w:cs="Times New Roman"/>
          <w:sz w:val="24"/>
          <w:szCs w:val="24"/>
          <w:lang w:val="en-GB"/>
        </w:rPr>
        <w:t xml:space="preserve"> (Zhang </w:t>
      </w:r>
      <w:r w:rsidRPr="00A36AA4">
        <w:rPr>
          <w:rFonts w:ascii="Times New Roman" w:hAnsi="Times New Roman" w:cs="Times New Roman"/>
          <w:i/>
          <w:sz w:val="24"/>
          <w:szCs w:val="24"/>
          <w:lang w:val="en-GB"/>
        </w:rPr>
        <w:t>et al</w:t>
      </w:r>
      <w:r>
        <w:rPr>
          <w:rFonts w:ascii="Times New Roman" w:hAnsi="Times New Roman" w:cs="Times New Roman"/>
          <w:sz w:val="24"/>
          <w:szCs w:val="24"/>
          <w:lang w:val="en-GB"/>
        </w:rPr>
        <w:t>., 2017</w:t>
      </w:r>
      <w:r w:rsidR="00EA4C0C">
        <w:rPr>
          <w:rFonts w:ascii="Times New Roman" w:hAnsi="Times New Roman" w:cs="Times New Roman"/>
          <w:sz w:val="24"/>
          <w:szCs w:val="24"/>
          <w:lang w:val="en-GB"/>
        </w:rPr>
        <w:t>).</w:t>
      </w:r>
      <w:r w:rsidR="00FA2EBC">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biological activity </w:t>
      </w:r>
      <w:r w:rsidR="00FA2EBC">
        <w:rPr>
          <w:rFonts w:ascii="Times New Roman" w:hAnsi="Times New Roman" w:cs="Times New Roman"/>
          <w:sz w:val="24"/>
          <w:szCs w:val="24"/>
          <w:lang w:val="en-GB"/>
        </w:rPr>
        <w:t xml:space="preserve">was assessed </w:t>
      </w:r>
      <w:r>
        <w:rPr>
          <w:rFonts w:ascii="Times New Roman" w:hAnsi="Times New Roman" w:cs="Times New Roman"/>
          <w:sz w:val="24"/>
          <w:szCs w:val="24"/>
          <w:lang w:val="en-GB"/>
        </w:rPr>
        <w:t xml:space="preserve">at </w:t>
      </w:r>
      <w:r w:rsidRPr="00A0574A">
        <w:rPr>
          <w:rFonts w:ascii="Times New Roman" w:hAnsi="Times New Roman" w:cs="Times New Roman"/>
          <w:sz w:val="24"/>
          <w:szCs w:val="24"/>
          <w:lang w:val="en-GB"/>
        </w:rPr>
        <w:t>100 µM using an enzymatic inhibition assay against purified and solubilized</w:t>
      </w:r>
      <w:r w:rsidR="00EA4C0C">
        <w:rPr>
          <w:rFonts w:ascii="Times New Roman" w:hAnsi="Times New Roman" w:cs="Times New Roman"/>
          <w:sz w:val="24"/>
          <w:szCs w:val="24"/>
          <w:lang w:val="en-GB"/>
        </w:rPr>
        <w:t xml:space="preserve"> </w:t>
      </w:r>
      <w:r w:rsidR="00EA4C0C" w:rsidRPr="00EA4C0C">
        <w:rPr>
          <w:rFonts w:ascii="Times New Roman" w:hAnsi="Times New Roman" w:cs="Times New Roman"/>
          <w:sz w:val="24"/>
          <w:szCs w:val="24"/>
          <w:highlight w:val="yellow"/>
          <w:lang w:val="en-GB"/>
        </w:rPr>
        <w:t>XX</w:t>
      </w:r>
      <w:r w:rsidRPr="00A0574A">
        <w:rPr>
          <w:rFonts w:ascii="Times New Roman" w:hAnsi="Times New Roman" w:cs="Times New Roman"/>
          <w:sz w:val="24"/>
          <w:szCs w:val="24"/>
          <w:lang w:val="en-GB"/>
        </w:rPr>
        <w:t xml:space="preserve"> protein</w:t>
      </w:r>
      <w:r>
        <w:rPr>
          <w:rFonts w:ascii="Times New Roman" w:hAnsi="Times New Roman" w:cs="Times New Roman"/>
          <w:sz w:val="24"/>
          <w:szCs w:val="24"/>
          <w:lang w:val="en-GB"/>
        </w:rPr>
        <w:t xml:space="preserve"> (Vidilaseris </w:t>
      </w:r>
      <w:r w:rsidRPr="00D91322">
        <w:rPr>
          <w:rFonts w:ascii="Times New Roman" w:hAnsi="Times New Roman" w:cs="Times New Roman"/>
          <w:i/>
          <w:sz w:val="24"/>
          <w:szCs w:val="24"/>
          <w:lang w:val="en-GB"/>
        </w:rPr>
        <w:t>et al</w:t>
      </w:r>
      <w:r>
        <w:rPr>
          <w:rFonts w:ascii="Times New Roman" w:hAnsi="Times New Roman" w:cs="Times New Roman"/>
          <w:sz w:val="24"/>
          <w:szCs w:val="24"/>
          <w:lang w:val="en-GB"/>
        </w:rPr>
        <w:t>., 2018)</w:t>
      </w:r>
      <w:r w:rsidRPr="00A0574A">
        <w:rPr>
          <w:rFonts w:ascii="Times New Roman" w:hAnsi="Times New Roman" w:cs="Times New Roman"/>
          <w:sz w:val="24"/>
          <w:szCs w:val="24"/>
          <w:lang w:val="en-GB"/>
        </w:rPr>
        <w:t>.</w:t>
      </w:r>
      <w:r>
        <w:rPr>
          <w:rFonts w:ascii="Times New Roman" w:hAnsi="Times New Roman" w:cs="Times New Roman"/>
          <w:sz w:val="24"/>
          <w:szCs w:val="24"/>
          <w:lang w:val="en-GB"/>
        </w:rPr>
        <w:t xml:space="preserve"> As a result four compounds presented over 50%</w:t>
      </w:r>
      <w:r w:rsidRPr="00A0574A">
        <w:rPr>
          <w:rFonts w:ascii="Times New Roman" w:hAnsi="Times New Roman" w:cs="Times New Roman"/>
          <w:sz w:val="24"/>
          <w:szCs w:val="24"/>
          <w:lang w:val="en-GB"/>
        </w:rPr>
        <w:t xml:space="preserve"> inhibition </w:t>
      </w:r>
      <w:r w:rsidRPr="001338A0">
        <w:rPr>
          <w:rFonts w:ascii="Times New Roman" w:hAnsi="Times New Roman" w:cs="Times New Roman"/>
          <w:sz w:val="24"/>
          <w:szCs w:val="24"/>
          <w:lang w:val="en-GB"/>
        </w:rPr>
        <w:t xml:space="preserve">(Figure </w:t>
      </w:r>
      <w:r w:rsidRPr="001B1A3B">
        <w:rPr>
          <w:rFonts w:ascii="Times New Roman" w:hAnsi="Times New Roman" w:cs="Times New Roman"/>
          <w:sz w:val="24"/>
          <w:szCs w:val="24"/>
          <w:lang w:val="en-GB"/>
        </w:rPr>
        <w:t>1</w:t>
      </w:r>
      <w:r w:rsidRPr="001338A0">
        <w:rPr>
          <w:rFonts w:ascii="Times New Roman" w:hAnsi="Times New Roman" w:cs="Times New Roman"/>
          <w:sz w:val="24"/>
          <w:szCs w:val="24"/>
          <w:lang w:val="en-GB"/>
        </w:rPr>
        <w:t>)</w:t>
      </w:r>
      <w:r>
        <w:rPr>
          <w:rFonts w:ascii="Times New Roman" w:hAnsi="Times New Roman" w:cs="Times New Roman"/>
          <w:sz w:val="24"/>
          <w:szCs w:val="24"/>
          <w:lang w:val="en-GB"/>
        </w:rPr>
        <w:t xml:space="preserve">, but for only three of them this result could be replicated and refined to provide an </w:t>
      </w:r>
      <w:commentRangeStart w:id="20"/>
      <w:r>
        <w:rPr>
          <w:rFonts w:ascii="Times New Roman" w:hAnsi="Times New Roman" w:cs="Times New Roman"/>
          <w:sz w:val="24"/>
          <w:szCs w:val="24"/>
          <w:lang w:val="en-GB"/>
        </w:rPr>
        <w:t>IC</w:t>
      </w:r>
      <w:r w:rsidRPr="00D178FF">
        <w:rPr>
          <w:rFonts w:ascii="Times New Roman" w:hAnsi="Times New Roman" w:cs="Times New Roman"/>
          <w:sz w:val="24"/>
          <w:szCs w:val="24"/>
          <w:vertAlign w:val="subscript"/>
          <w:lang w:val="en-GB"/>
        </w:rPr>
        <w:t>50</w:t>
      </w:r>
      <w:r>
        <w:rPr>
          <w:rFonts w:ascii="Times New Roman" w:hAnsi="Times New Roman" w:cs="Times New Roman"/>
          <w:sz w:val="24"/>
          <w:szCs w:val="24"/>
          <w:lang w:val="en-GB"/>
        </w:rPr>
        <w:t xml:space="preserve"> estimate</w:t>
      </w:r>
      <w:commentRangeEnd w:id="20"/>
      <w:r w:rsidR="00FA2EBC">
        <w:rPr>
          <w:rStyle w:val="CommentReference"/>
        </w:rPr>
        <w:commentReference w:id="20"/>
      </w:r>
      <w:r>
        <w:rPr>
          <w:rFonts w:ascii="Times New Roman" w:hAnsi="Times New Roman" w:cs="Times New Roman"/>
          <w:sz w:val="24"/>
          <w:szCs w:val="24"/>
          <w:lang w:val="en-GB"/>
        </w:rPr>
        <w:t xml:space="preserve"> (estimates of IC</w:t>
      </w:r>
      <w:r w:rsidRPr="00D178FF">
        <w:rPr>
          <w:rFonts w:ascii="Times New Roman" w:hAnsi="Times New Roman" w:cs="Times New Roman"/>
          <w:sz w:val="24"/>
          <w:szCs w:val="24"/>
          <w:vertAlign w:val="subscript"/>
          <w:lang w:val="en-GB"/>
        </w:rPr>
        <w:t>50</w:t>
      </w:r>
      <w:r>
        <w:rPr>
          <w:rFonts w:ascii="Times New Roman" w:hAnsi="Times New Roman" w:cs="Times New Roman"/>
          <w:sz w:val="24"/>
          <w:szCs w:val="24"/>
          <w:lang w:val="en-GB"/>
        </w:rPr>
        <w:t xml:space="preserve"> based on single experiments in </w:t>
      </w:r>
      <w:r w:rsidR="00D67AE4">
        <w:rPr>
          <w:rFonts w:ascii="Times New Roman" w:hAnsi="Times New Roman" w:cs="Times New Roman"/>
          <w:sz w:val="24"/>
          <w:szCs w:val="24"/>
          <w:lang w:val="en-GB"/>
        </w:rPr>
        <w:t>4–6</w:t>
      </w:r>
      <w:r>
        <w:rPr>
          <w:rFonts w:ascii="Times New Roman" w:hAnsi="Times New Roman" w:cs="Times New Roman"/>
          <w:sz w:val="24"/>
          <w:szCs w:val="24"/>
          <w:lang w:val="en-GB"/>
        </w:rPr>
        <w:t xml:space="preserve"> replicates </w:t>
      </w:r>
      <w:r w:rsidR="005917DA">
        <w:rPr>
          <w:rFonts w:ascii="Times New Roman" w:hAnsi="Times New Roman" w:cs="Times New Roman"/>
          <w:sz w:val="24"/>
          <w:szCs w:val="24"/>
          <w:lang w:val="en-GB"/>
        </w:rPr>
        <w:t>for</w:t>
      </w:r>
      <w:r>
        <w:rPr>
          <w:rFonts w:ascii="Times New Roman" w:hAnsi="Times New Roman" w:cs="Times New Roman"/>
          <w:sz w:val="24"/>
          <w:szCs w:val="24"/>
          <w:lang w:val="en-GB"/>
        </w:rPr>
        <w:t xml:space="preserve"> three concentration are later </w:t>
      </w:r>
      <w:r w:rsidRPr="00592C7C">
        <w:rPr>
          <w:rFonts w:ascii="Times New Roman" w:hAnsi="Times New Roman" w:cs="Times New Roman"/>
          <w:sz w:val="24"/>
          <w:szCs w:val="24"/>
          <w:lang w:val="en-GB"/>
        </w:rPr>
        <w:t>referred to as IC</w:t>
      </w:r>
      <w:r w:rsidRPr="00592C7C">
        <w:rPr>
          <w:rFonts w:ascii="Times New Roman" w:hAnsi="Times New Roman" w:cs="Times New Roman"/>
          <w:sz w:val="24"/>
          <w:szCs w:val="24"/>
          <w:vertAlign w:val="subscript"/>
          <w:lang w:val="en-GB"/>
        </w:rPr>
        <w:t>50</w:t>
      </w:r>
      <w:r w:rsidRPr="00592C7C">
        <w:rPr>
          <w:rFonts w:ascii="Times New Roman" w:hAnsi="Times New Roman" w:cs="Times New Roman"/>
          <w:sz w:val="24"/>
          <w:szCs w:val="24"/>
          <w:vertAlign w:val="superscript"/>
          <w:lang w:val="en-GB"/>
        </w:rPr>
        <w:t>estimate</w:t>
      </w:r>
      <w:r w:rsidRPr="00592C7C">
        <w:rPr>
          <w:rFonts w:ascii="Times New Roman" w:hAnsi="Times New Roman" w:cs="Times New Roman"/>
          <w:sz w:val="24"/>
          <w:szCs w:val="24"/>
          <w:lang w:val="en-GB"/>
        </w:rPr>
        <w:t xml:space="preserve">). Compound </w:t>
      </w:r>
      <w:r w:rsidR="00592C7C" w:rsidRPr="00592C7C">
        <w:rPr>
          <w:rFonts w:ascii="Times New Roman" w:hAnsi="Times New Roman" w:cs="Times New Roman"/>
          <w:sz w:val="24"/>
          <w:szCs w:val="24"/>
          <w:lang w:val="en-GB"/>
        </w:rPr>
        <w:t>§</w:t>
      </w:r>
      <w:r w:rsidRPr="00592C7C">
        <w:rPr>
          <w:rFonts w:ascii="Times New Roman" w:hAnsi="Times New Roman" w:cs="Times New Roman"/>
          <w:b/>
          <w:sz w:val="24"/>
          <w:szCs w:val="24"/>
          <w:lang w:val="en-GB"/>
        </w:rPr>
        <w:t>1</w:t>
      </w:r>
      <w:r w:rsidRPr="00592C7C">
        <w:rPr>
          <w:rFonts w:ascii="Times New Roman" w:hAnsi="Times New Roman" w:cs="Times New Roman"/>
          <w:sz w:val="24"/>
          <w:szCs w:val="24"/>
          <w:lang w:val="en-GB"/>
        </w:rPr>
        <w:t xml:space="preserve">, </w:t>
      </w:r>
      <w:r w:rsidR="00592C7C" w:rsidRPr="00592C7C">
        <w:rPr>
          <w:rFonts w:ascii="Times New Roman" w:hAnsi="Times New Roman" w:cs="Times New Roman"/>
          <w:sz w:val="24"/>
          <w:szCs w:val="24"/>
          <w:lang w:val="en-GB"/>
        </w:rPr>
        <w:t>§</w:t>
      </w:r>
      <w:r w:rsidRPr="00592C7C">
        <w:rPr>
          <w:rFonts w:ascii="Times New Roman" w:hAnsi="Times New Roman" w:cs="Times New Roman"/>
          <w:b/>
          <w:sz w:val="24"/>
          <w:szCs w:val="24"/>
          <w:lang w:val="en-GB"/>
        </w:rPr>
        <w:t>2</w:t>
      </w:r>
      <w:r w:rsidRPr="00592C7C">
        <w:rPr>
          <w:rFonts w:ascii="Times New Roman" w:hAnsi="Times New Roman" w:cs="Times New Roman"/>
          <w:sz w:val="24"/>
          <w:szCs w:val="24"/>
          <w:lang w:val="en-GB"/>
        </w:rPr>
        <w:t xml:space="preserve">, and </w:t>
      </w:r>
      <w:r w:rsidR="00592C7C" w:rsidRPr="00592C7C">
        <w:rPr>
          <w:rFonts w:ascii="Times New Roman" w:hAnsi="Times New Roman" w:cs="Times New Roman"/>
          <w:sz w:val="24"/>
          <w:szCs w:val="24"/>
          <w:lang w:val="en-GB"/>
        </w:rPr>
        <w:t>§</w:t>
      </w:r>
      <w:r w:rsidRPr="00592C7C">
        <w:rPr>
          <w:rFonts w:ascii="Times New Roman" w:hAnsi="Times New Roman" w:cs="Times New Roman"/>
          <w:b/>
          <w:sz w:val="24"/>
          <w:szCs w:val="24"/>
          <w:lang w:val="en-GB"/>
        </w:rPr>
        <w:t>3</w:t>
      </w:r>
      <w:r w:rsidRPr="00592C7C">
        <w:rPr>
          <w:rFonts w:ascii="Times New Roman" w:hAnsi="Times New Roman" w:cs="Times New Roman"/>
          <w:sz w:val="24"/>
          <w:szCs w:val="24"/>
          <w:lang w:val="en-GB"/>
        </w:rPr>
        <w:t xml:space="preserve"> </w:t>
      </w:r>
      <w:r w:rsidR="00FA2EBC" w:rsidRPr="00592C7C">
        <w:rPr>
          <w:rFonts w:ascii="Times New Roman" w:hAnsi="Times New Roman" w:cs="Times New Roman"/>
          <w:sz w:val="24"/>
          <w:szCs w:val="24"/>
          <w:lang w:val="en-GB"/>
        </w:rPr>
        <w:t xml:space="preserve">all </w:t>
      </w:r>
      <w:r w:rsidRPr="00592C7C">
        <w:rPr>
          <w:rFonts w:ascii="Times New Roman" w:hAnsi="Times New Roman" w:cs="Times New Roman"/>
          <w:sz w:val="24"/>
          <w:szCs w:val="24"/>
          <w:lang w:val="en-GB"/>
        </w:rPr>
        <w:t>include a heterocyclic five</w:t>
      </w:r>
      <w:r w:rsidR="00C93D0B">
        <w:rPr>
          <w:rFonts w:ascii="Times New Roman" w:hAnsi="Times New Roman" w:cs="Times New Roman"/>
          <w:sz w:val="24"/>
          <w:szCs w:val="24"/>
          <w:lang w:val="en-GB"/>
        </w:rPr>
        <w:t>-membered</w:t>
      </w:r>
      <w:r w:rsidRPr="00592C7C">
        <w:rPr>
          <w:rFonts w:ascii="Times New Roman" w:hAnsi="Times New Roman" w:cs="Times New Roman"/>
          <w:sz w:val="24"/>
          <w:szCs w:val="24"/>
          <w:lang w:val="en-GB"/>
        </w:rPr>
        <w:t xml:space="preserve"> ring and an aryl moiety; </w:t>
      </w:r>
      <w:r w:rsidR="00592C7C" w:rsidRPr="00592C7C">
        <w:rPr>
          <w:rFonts w:ascii="Times New Roman" w:hAnsi="Times New Roman" w:cs="Times New Roman"/>
          <w:sz w:val="24"/>
          <w:szCs w:val="24"/>
          <w:lang w:val="en-GB"/>
        </w:rPr>
        <w:t>§</w:t>
      </w:r>
      <w:r w:rsidRPr="00592C7C">
        <w:rPr>
          <w:rFonts w:ascii="Times New Roman" w:hAnsi="Times New Roman" w:cs="Times New Roman"/>
          <w:b/>
          <w:sz w:val="24"/>
          <w:szCs w:val="24"/>
          <w:lang w:val="en-GB"/>
        </w:rPr>
        <w:t>1</w:t>
      </w:r>
      <w:r w:rsidRPr="00592C7C">
        <w:rPr>
          <w:rFonts w:ascii="Times New Roman" w:hAnsi="Times New Roman" w:cs="Times New Roman"/>
          <w:sz w:val="24"/>
          <w:szCs w:val="24"/>
          <w:lang w:val="en-GB"/>
        </w:rPr>
        <w:t xml:space="preserve"> </w:t>
      </w:r>
      <w:r w:rsidR="00F52179" w:rsidRPr="00592C7C">
        <w:rPr>
          <w:rFonts w:ascii="Times New Roman" w:hAnsi="Times New Roman" w:cs="Times New Roman"/>
          <w:color w:val="808080" w:themeColor="background1" w:themeShade="80"/>
          <w:sz w:val="24"/>
          <w:szCs w:val="24"/>
          <w:lang w:val="en-GB"/>
        </w:rPr>
        <w:t>(</w:t>
      </w:r>
      <w:commentRangeStart w:id="21"/>
      <w:r w:rsidRPr="00592C7C">
        <w:rPr>
          <w:rFonts w:ascii="Times New Roman" w:hAnsi="Times New Roman" w:cs="Times New Roman"/>
          <w:color w:val="808080" w:themeColor="background1" w:themeShade="80"/>
          <w:sz w:val="24"/>
          <w:szCs w:val="24"/>
          <w:lang w:val="en-GB"/>
        </w:rPr>
        <w:t>MW of 234 Da</w:t>
      </w:r>
      <w:commentRangeEnd w:id="21"/>
      <w:r w:rsidR="00F52179" w:rsidRPr="00592C7C">
        <w:rPr>
          <w:rFonts w:ascii="Times New Roman" w:hAnsi="Times New Roman" w:cs="Times New Roman"/>
          <w:color w:val="808080" w:themeColor="background1" w:themeShade="80"/>
          <w:sz w:val="24"/>
          <w:szCs w:val="24"/>
          <w:lang w:val="en-GB"/>
        </w:rPr>
        <w:t>)</w:t>
      </w:r>
      <w:r w:rsidRPr="00592C7C">
        <w:rPr>
          <w:rStyle w:val="CommentReference"/>
          <w:color w:val="808080" w:themeColor="background1" w:themeShade="80"/>
        </w:rPr>
        <w:commentReference w:id="21"/>
      </w:r>
      <w:r w:rsidRPr="00592C7C">
        <w:rPr>
          <w:rFonts w:ascii="Times New Roman" w:hAnsi="Times New Roman" w:cs="Times New Roman"/>
          <w:color w:val="808080" w:themeColor="background1" w:themeShade="80"/>
          <w:sz w:val="24"/>
          <w:szCs w:val="24"/>
          <w:lang w:val="en-GB"/>
        </w:rPr>
        <w:t xml:space="preserve"> </w:t>
      </w:r>
      <w:r w:rsidR="00205CF9">
        <w:rPr>
          <w:rFonts w:ascii="Times New Roman" w:hAnsi="Times New Roman" w:cs="Times New Roman"/>
          <w:sz w:val="24"/>
          <w:szCs w:val="24"/>
          <w:lang w:val="en-GB"/>
        </w:rPr>
        <w:t>has</w:t>
      </w:r>
      <w:r w:rsidR="00F52179" w:rsidRPr="00592C7C">
        <w:rPr>
          <w:rFonts w:ascii="Times New Roman" w:hAnsi="Times New Roman" w:cs="Times New Roman"/>
          <w:sz w:val="24"/>
          <w:szCs w:val="24"/>
          <w:lang w:val="en-GB"/>
        </w:rPr>
        <w:t xml:space="preserve"> a</w:t>
      </w:r>
      <w:r w:rsidRPr="00592C7C">
        <w:rPr>
          <w:rFonts w:ascii="Times New Roman" w:hAnsi="Times New Roman" w:cs="Times New Roman"/>
          <w:sz w:val="24"/>
          <w:szCs w:val="24"/>
          <w:lang w:val="en-GB"/>
        </w:rPr>
        <w:t xml:space="preserve"> </w:t>
      </w:r>
      <w:r w:rsidR="00FA2EBC" w:rsidRPr="00592C7C">
        <w:rPr>
          <w:rFonts w:ascii="Times New Roman" w:hAnsi="Times New Roman" w:cs="Times New Roman"/>
          <w:sz w:val="24"/>
          <w:szCs w:val="24"/>
          <w:lang w:val="en-GB"/>
        </w:rPr>
        <w:t>5-</w:t>
      </w:r>
      <w:r w:rsidR="00205CF9">
        <w:rPr>
          <w:rFonts w:ascii="Times New Roman" w:hAnsi="Times New Roman" w:cs="Times New Roman"/>
          <w:sz w:val="24"/>
          <w:szCs w:val="24"/>
          <w:lang w:val="en-GB"/>
        </w:rPr>
        <w:t>phenyl</w:t>
      </w:r>
      <w:r w:rsidRPr="00592C7C">
        <w:rPr>
          <w:rFonts w:ascii="Times New Roman" w:hAnsi="Times New Roman" w:cs="Times New Roman"/>
          <w:sz w:val="24"/>
          <w:szCs w:val="24"/>
          <w:lang w:val="en-GB"/>
        </w:rPr>
        <w:t>isoxazole</w:t>
      </w:r>
      <w:r w:rsidR="00205CF9">
        <w:rPr>
          <w:rFonts w:ascii="Times New Roman" w:hAnsi="Times New Roman" w:cs="Times New Roman"/>
          <w:sz w:val="24"/>
          <w:szCs w:val="24"/>
          <w:lang w:val="en-GB"/>
        </w:rPr>
        <w:t xml:space="preserve"> core</w:t>
      </w:r>
      <w:r w:rsidRPr="00592C7C">
        <w:rPr>
          <w:rFonts w:ascii="Times New Roman" w:hAnsi="Times New Roman" w:cs="Times New Roman"/>
          <w:sz w:val="24"/>
          <w:szCs w:val="24"/>
          <w:lang w:val="en-GB"/>
        </w:rPr>
        <w:t xml:space="preserve"> </w:t>
      </w:r>
      <w:r w:rsidR="00F52179" w:rsidRPr="00592C7C">
        <w:rPr>
          <w:rFonts w:ascii="Times New Roman" w:hAnsi="Times New Roman" w:cs="Times New Roman"/>
          <w:sz w:val="24"/>
          <w:szCs w:val="24"/>
          <w:lang w:val="en-GB"/>
        </w:rPr>
        <w:t>with an</w:t>
      </w:r>
      <w:r w:rsidRPr="00592C7C">
        <w:rPr>
          <w:rFonts w:ascii="Times New Roman" w:hAnsi="Times New Roman" w:cs="Times New Roman"/>
          <w:sz w:val="24"/>
          <w:szCs w:val="24"/>
          <w:lang w:val="en-GB"/>
        </w:rPr>
        <w:t xml:space="preserve"> IC</w:t>
      </w:r>
      <w:r w:rsidRPr="00592C7C">
        <w:rPr>
          <w:rFonts w:ascii="Times New Roman" w:hAnsi="Times New Roman" w:cs="Times New Roman"/>
          <w:sz w:val="24"/>
          <w:szCs w:val="24"/>
          <w:vertAlign w:val="subscript"/>
          <w:lang w:val="en-GB"/>
        </w:rPr>
        <w:t>50</w:t>
      </w:r>
      <w:r w:rsidRPr="00592C7C">
        <w:rPr>
          <w:rFonts w:ascii="Times New Roman" w:hAnsi="Times New Roman" w:cs="Times New Roman"/>
          <w:sz w:val="24"/>
          <w:szCs w:val="24"/>
          <w:vertAlign w:val="superscript"/>
          <w:lang w:val="en-GB"/>
        </w:rPr>
        <w:t>estimate</w:t>
      </w:r>
      <w:r w:rsidRPr="00592C7C">
        <w:rPr>
          <w:rFonts w:ascii="Times New Roman" w:hAnsi="Times New Roman" w:cs="Times New Roman"/>
          <w:sz w:val="24"/>
          <w:szCs w:val="24"/>
          <w:lang w:val="en-GB"/>
        </w:rPr>
        <w:t xml:space="preserve"> of 65 µM, </w:t>
      </w:r>
      <w:r w:rsidR="00592C7C" w:rsidRPr="00592C7C">
        <w:rPr>
          <w:rFonts w:ascii="Times New Roman" w:hAnsi="Times New Roman" w:cs="Times New Roman"/>
          <w:sz w:val="24"/>
          <w:szCs w:val="24"/>
          <w:lang w:val="en-GB"/>
        </w:rPr>
        <w:t>§</w:t>
      </w:r>
      <w:r w:rsidRPr="00592C7C">
        <w:rPr>
          <w:rFonts w:ascii="Times New Roman" w:hAnsi="Times New Roman" w:cs="Times New Roman"/>
          <w:b/>
          <w:sz w:val="24"/>
          <w:szCs w:val="24"/>
          <w:lang w:val="en-GB"/>
        </w:rPr>
        <w:t>2</w:t>
      </w:r>
      <w:r w:rsidR="00F52179" w:rsidRPr="00592C7C">
        <w:rPr>
          <w:rFonts w:ascii="Times New Roman" w:hAnsi="Times New Roman" w:cs="Times New Roman"/>
          <w:b/>
          <w:sz w:val="24"/>
          <w:szCs w:val="24"/>
          <w:lang w:val="en-GB"/>
        </w:rPr>
        <w:t xml:space="preserve"> </w:t>
      </w:r>
      <w:r w:rsidR="00F52179" w:rsidRPr="00592C7C">
        <w:rPr>
          <w:rFonts w:ascii="Times New Roman" w:hAnsi="Times New Roman" w:cs="Times New Roman"/>
          <w:color w:val="808080" w:themeColor="background1" w:themeShade="80"/>
          <w:sz w:val="24"/>
          <w:szCs w:val="24"/>
          <w:lang w:val="en-GB"/>
        </w:rPr>
        <w:t>(</w:t>
      </w:r>
      <w:r w:rsidRPr="00592C7C">
        <w:rPr>
          <w:rFonts w:ascii="Times New Roman" w:hAnsi="Times New Roman" w:cs="Times New Roman"/>
          <w:color w:val="808080" w:themeColor="background1" w:themeShade="80"/>
          <w:sz w:val="24"/>
          <w:szCs w:val="24"/>
          <w:lang w:val="en-GB"/>
        </w:rPr>
        <w:t>MW of 243 Da</w:t>
      </w:r>
      <w:r w:rsidR="00F52179" w:rsidRPr="00592C7C">
        <w:rPr>
          <w:rFonts w:ascii="Times New Roman" w:hAnsi="Times New Roman" w:cs="Times New Roman"/>
          <w:color w:val="808080" w:themeColor="background1" w:themeShade="80"/>
          <w:sz w:val="24"/>
          <w:szCs w:val="24"/>
          <w:lang w:val="en-GB"/>
        </w:rPr>
        <w:t xml:space="preserve">) </w:t>
      </w:r>
      <w:r w:rsidR="00C93D0B">
        <w:rPr>
          <w:rFonts w:ascii="Times New Roman" w:hAnsi="Times New Roman" w:cs="Times New Roman"/>
          <w:sz w:val="24"/>
          <w:szCs w:val="24"/>
          <w:lang w:val="en-GB"/>
        </w:rPr>
        <w:t>contains</w:t>
      </w:r>
      <w:r w:rsidR="00F52179" w:rsidRPr="00592C7C">
        <w:rPr>
          <w:rFonts w:ascii="Times New Roman" w:hAnsi="Times New Roman" w:cs="Times New Roman"/>
          <w:color w:val="808080" w:themeColor="background1" w:themeShade="80"/>
          <w:sz w:val="24"/>
          <w:szCs w:val="24"/>
          <w:lang w:val="en-GB"/>
        </w:rPr>
        <w:t xml:space="preserve"> </w:t>
      </w:r>
      <w:r w:rsidRPr="00592C7C">
        <w:rPr>
          <w:rFonts w:ascii="Times New Roman" w:hAnsi="Times New Roman" w:cs="Times New Roman"/>
          <w:sz w:val="24"/>
          <w:szCs w:val="24"/>
          <w:lang w:val="en-GB"/>
        </w:rPr>
        <w:t xml:space="preserve">a </w:t>
      </w:r>
      <w:r w:rsidR="00FA2EBC" w:rsidRPr="00592C7C">
        <w:rPr>
          <w:rFonts w:ascii="Times New Roman" w:hAnsi="Times New Roman" w:cs="Times New Roman"/>
          <w:sz w:val="24"/>
          <w:szCs w:val="24"/>
          <w:lang w:val="en-GB"/>
        </w:rPr>
        <w:t>sulfonyl</w:t>
      </w:r>
      <w:r w:rsidR="00962961">
        <w:rPr>
          <w:rFonts w:ascii="Times New Roman" w:hAnsi="Times New Roman" w:cs="Times New Roman"/>
          <w:sz w:val="24"/>
          <w:szCs w:val="24"/>
          <w:lang w:val="en-GB"/>
        </w:rPr>
        <w:t xml:space="preserve"> </w:t>
      </w:r>
      <w:r w:rsidR="00205CF9" w:rsidRPr="00592C7C">
        <w:rPr>
          <w:rFonts w:ascii="Times New Roman" w:hAnsi="Times New Roman" w:cs="Times New Roman"/>
          <w:sz w:val="24"/>
          <w:szCs w:val="24"/>
          <w:lang w:val="en-GB"/>
        </w:rPr>
        <w:t>substituted</w:t>
      </w:r>
      <w:r w:rsidR="00F52179" w:rsidRPr="00592C7C">
        <w:rPr>
          <w:rFonts w:ascii="Times New Roman" w:hAnsi="Times New Roman" w:cs="Times New Roman"/>
          <w:sz w:val="24"/>
          <w:szCs w:val="24"/>
          <w:lang w:val="en-GB"/>
        </w:rPr>
        <w:t xml:space="preserve"> benzo[</w:t>
      </w:r>
      <w:r w:rsidR="00F52179" w:rsidRPr="00592C7C">
        <w:rPr>
          <w:rFonts w:ascii="Times New Roman" w:hAnsi="Times New Roman" w:cs="Times New Roman"/>
          <w:i/>
          <w:sz w:val="24"/>
          <w:szCs w:val="24"/>
          <w:lang w:val="en-GB"/>
        </w:rPr>
        <w:t>d</w:t>
      </w:r>
      <w:r w:rsidR="00F52179" w:rsidRPr="00592C7C">
        <w:rPr>
          <w:rFonts w:ascii="Times New Roman" w:hAnsi="Times New Roman" w:cs="Times New Roman"/>
          <w:sz w:val="24"/>
          <w:szCs w:val="24"/>
          <w:lang w:val="en-GB"/>
        </w:rPr>
        <w:t>]oxazolidinone</w:t>
      </w:r>
      <w:r w:rsidR="00C93D0B">
        <w:rPr>
          <w:rFonts w:ascii="Times New Roman" w:hAnsi="Times New Roman" w:cs="Times New Roman"/>
          <w:sz w:val="24"/>
          <w:szCs w:val="24"/>
          <w:lang w:val="en-GB"/>
        </w:rPr>
        <w:t xml:space="preserve"> </w:t>
      </w:r>
      <w:r w:rsidR="00A9459F">
        <w:rPr>
          <w:rFonts w:ascii="Times New Roman" w:hAnsi="Times New Roman" w:cs="Times New Roman"/>
          <w:sz w:val="24"/>
          <w:szCs w:val="24"/>
          <w:lang w:val="en-GB"/>
        </w:rPr>
        <w:t>moiety</w:t>
      </w:r>
      <w:r w:rsidR="00FA2EBC" w:rsidRPr="00592C7C">
        <w:rPr>
          <w:rFonts w:ascii="Times New Roman" w:hAnsi="Times New Roman" w:cs="Times New Roman"/>
          <w:sz w:val="24"/>
          <w:szCs w:val="24"/>
          <w:lang w:val="en-GB"/>
        </w:rPr>
        <w:t xml:space="preserve"> </w:t>
      </w:r>
      <w:r w:rsidR="00F52179" w:rsidRPr="00592C7C">
        <w:rPr>
          <w:rFonts w:ascii="Times New Roman" w:hAnsi="Times New Roman" w:cs="Times New Roman"/>
          <w:sz w:val="24"/>
          <w:szCs w:val="24"/>
          <w:lang w:val="en-GB"/>
        </w:rPr>
        <w:t>with</w:t>
      </w:r>
      <w:r w:rsidRPr="00592C7C">
        <w:rPr>
          <w:rFonts w:ascii="Times New Roman" w:hAnsi="Times New Roman" w:cs="Times New Roman"/>
          <w:sz w:val="24"/>
          <w:szCs w:val="24"/>
          <w:lang w:val="en-GB"/>
        </w:rPr>
        <w:t xml:space="preserve"> a</w:t>
      </w:r>
      <w:r w:rsidR="00F52179" w:rsidRPr="00592C7C">
        <w:rPr>
          <w:rFonts w:ascii="Times New Roman" w:hAnsi="Times New Roman" w:cs="Times New Roman"/>
          <w:sz w:val="24"/>
          <w:szCs w:val="24"/>
          <w:lang w:val="en-GB"/>
        </w:rPr>
        <w:t>n</w:t>
      </w:r>
      <w:r w:rsidRPr="00592C7C">
        <w:rPr>
          <w:rFonts w:ascii="Times New Roman" w:hAnsi="Times New Roman" w:cs="Times New Roman"/>
          <w:sz w:val="24"/>
          <w:szCs w:val="24"/>
          <w:lang w:val="en-GB"/>
        </w:rPr>
        <w:t xml:space="preserve"> IC</w:t>
      </w:r>
      <w:r w:rsidRPr="00592C7C">
        <w:rPr>
          <w:rFonts w:ascii="Times New Roman" w:hAnsi="Times New Roman" w:cs="Times New Roman"/>
          <w:sz w:val="24"/>
          <w:szCs w:val="24"/>
          <w:vertAlign w:val="subscript"/>
          <w:lang w:val="en-GB"/>
        </w:rPr>
        <w:t>50</w:t>
      </w:r>
      <w:r w:rsidRPr="00592C7C">
        <w:rPr>
          <w:rFonts w:ascii="Times New Roman" w:hAnsi="Times New Roman" w:cs="Times New Roman"/>
          <w:sz w:val="24"/>
          <w:szCs w:val="24"/>
          <w:vertAlign w:val="superscript"/>
          <w:lang w:val="en-GB"/>
        </w:rPr>
        <w:t>estimate</w:t>
      </w:r>
      <w:r w:rsidRPr="00592C7C">
        <w:rPr>
          <w:rFonts w:ascii="Times New Roman" w:hAnsi="Times New Roman" w:cs="Times New Roman"/>
          <w:sz w:val="24"/>
          <w:szCs w:val="24"/>
          <w:lang w:val="en-GB"/>
        </w:rPr>
        <w:t xml:space="preserve"> of 40 µM, and </w:t>
      </w:r>
      <w:r w:rsidR="00592C7C" w:rsidRPr="00592C7C">
        <w:rPr>
          <w:rFonts w:ascii="Times New Roman" w:hAnsi="Times New Roman" w:cs="Times New Roman"/>
          <w:sz w:val="24"/>
          <w:szCs w:val="24"/>
          <w:lang w:val="en-GB"/>
        </w:rPr>
        <w:t>§</w:t>
      </w:r>
      <w:r w:rsidRPr="00592C7C">
        <w:rPr>
          <w:rFonts w:ascii="Times New Roman" w:hAnsi="Times New Roman" w:cs="Times New Roman"/>
          <w:b/>
          <w:sz w:val="24"/>
          <w:szCs w:val="24"/>
          <w:lang w:val="en-GB"/>
        </w:rPr>
        <w:t>3</w:t>
      </w:r>
      <w:r w:rsidRPr="00592C7C">
        <w:rPr>
          <w:rFonts w:ascii="Times New Roman" w:hAnsi="Times New Roman" w:cs="Times New Roman"/>
          <w:sz w:val="24"/>
          <w:szCs w:val="24"/>
          <w:lang w:val="en-GB"/>
        </w:rPr>
        <w:t xml:space="preserve"> </w:t>
      </w:r>
      <w:r w:rsidR="00F52179" w:rsidRPr="00592C7C">
        <w:rPr>
          <w:rFonts w:ascii="Times New Roman" w:hAnsi="Times New Roman" w:cs="Times New Roman"/>
          <w:color w:val="808080" w:themeColor="background1" w:themeShade="80"/>
          <w:sz w:val="24"/>
          <w:szCs w:val="24"/>
          <w:lang w:val="en-GB"/>
        </w:rPr>
        <w:t>(</w:t>
      </w:r>
      <w:r w:rsidRPr="00592C7C">
        <w:rPr>
          <w:rFonts w:ascii="Times New Roman" w:hAnsi="Times New Roman" w:cs="Times New Roman"/>
          <w:color w:val="808080" w:themeColor="background1" w:themeShade="80"/>
          <w:sz w:val="24"/>
          <w:szCs w:val="24"/>
          <w:lang w:val="en-GB"/>
        </w:rPr>
        <w:t>M</w:t>
      </w:r>
      <w:r w:rsidRPr="00FA2EBC">
        <w:rPr>
          <w:rFonts w:ascii="Times New Roman" w:hAnsi="Times New Roman" w:cs="Times New Roman"/>
          <w:color w:val="808080" w:themeColor="background1" w:themeShade="80"/>
          <w:sz w:val="24"/>
          <w:szCs w:val="24"/>
          <w:lang w:val="en-GB"/>
        </w:rPr>
        <w:t>W of 328 Da</w:t>
      </w:r>
      <w:r w:rsidR="00F52179">
        <w:rPr>
          <w:rFonts w:ascii="Times New Roman" w:hAnsi="Times New Roman" w:cs="Times New Roman"/>
          <w:color w:val="808080" w:themeColor="background1" w:themeShade="80"/>
          <w:sz w:val="24"/>
          <w:szCs w:val="24"/>
          <w:lang w:val="en-GB"/>
        </w:rPr>
        <w:t>)</w:t>
      </w:r>
      <w:r w:rsidRPr="00FA2EBC">
        <w:rPr>
          <w:rFonts w:ascii="Times New Roman" w:hAnsi="Times New Roman" w:cs="Times New Roman"/>
          <w:color w:val="808080" w:themeColor="background1" w:themeShade="80"/>
          <w:sz w:val="24"/>
          <w:szCs w:val="24"/>
          <w:lang w:val="en-GB"/>
        </w:rPr>
        <w:t xml:space="preserve"> </w:t>
      </w:r>
      <w:r w:rsidR="00F52179">
        <w:rPr>
          <w:rFonts w:ascii="Times New Roman" w:hAnsi="Times New Roman" w:cs="Times New Roman"/>
          <w:sz w:val="24"/>
          <w:szCs w:val="24"/>
          <w:lang w:val="en-GB"/>
        </w:rPr>
        <w:t xml:space="preserve">is a </w:t>
      </w:r>
      <w:r w:rsidR="00962961">
        <w:rPr>
          <w:rFonts w:ascii="Times New Roman" w:hAnsi="Times New Roman" w:cs="Times New Roman"/>
          <w:sz w:val="24"/>
          <w:szCs w:val="24"/>
          <w:lang w:val="en-GB"/>
        </w:rPr>
        <w:t xml:space="preserve">sulfamoylbenzene </w:t>
      </w:r>
      <w:r w:rsidR="003E4902">
        <w:rPr>
          <w:rFonts w:ascii="Times New Roman" w:hAnsi="Times New Roman" w:cs="Times New Roman"/>
          <w:sz w:val="24"/>
          <w:szCs w:val="24"/>
          <w:lang w:val="en-GB"/>
        </w:rPr>
        <w:t xml:space="preserve">linked </w:t>
      </w:r>
      <w:r w:rsidR="00962961">
        <w:rPr>
          <w:rFonts w:ascii="Times New Roman" w:hAnsi="Times New Roman" w:cs="Times New Roman"/>
          <w:sz w:val="24"/>
          <w:szCs w:val="24"/>
          <w:lang w:val="en-GB"/>
        </w:rPr>
        <w:t xml:space="preserve">thiazolone </w:t>
      </w:r>
      <w:r w:rsidR="00F52179">
        <w:rPr>
          <w:rFonts w:ascii="Times New Roman" w:hAnsi="Times New Roman" w:cs="Times New Roman"/>
          <w:sz w:val="24"/>
          <w:szCs w:val="24"/>
          <w:lang w:val="en-GB"/>
        </w:rPr>
        <w:t xml:space="preserve">with </w:t>
      </w:r>
      <w:r>
        <w:rPr>
          <w:rFonts w:ascii="Times New Roman" w:hAnsi="Times New Roman" w:cs="Times New Roman"/>
          <w:sz w:val="24"/>
          <w:szCs w:val="24"/>
          <w:lang w:val="en-GB"/>
        </w:rPr>
        <w:t>a</w:t>
      </w:r>
      <w:r w:rsidR="00F52179">
        <w:rPr>
          <w:rFonts w:ascii="Times New Roman" w:hAnsi="Times New Roman" w:cs="Times New Roman"/>
          <w:sz w:val="24"/>
          <w:szCs w:val="24"/>
          <w:lang w:val="en-GB"/>
        </w:rPr>
        <w:t>n</w:t>
      </w:r>
      <w:r>
        <w:rPr>
          <w:rFonts w:ascii="Times New Roman" w:hAnsi="Times New Roman" w:cs="Times New Roman"/>
          <w:sz w:val="24"/>
          <w:szCs w:val="24"/>
          <w:lang w:val="en-GB"/>
        </w:rPr>
        <w:t xml:space="preserve"> IC</w:t>
      </w:r>
      <w:r w:rsidRPr="00D178FF">
        <w:rPr>
          <w:rFonts w:ascii="Times New Roman" w:hAnsi="Times New Roman" w:cs="Times New Roman"/>
          <w:sz w:val="24"/>
          <w:szCs w:val="24"/>
          <w:vertAlign w:val="subscript"/>
          <w:lang w:val="en-GB"/>
        </w:rPr>
        <w:t>50</w:t>
      </w:r>
      <w:r w:rsidRPr="0092366A">
        <w:rPr>
          <w:rFonts w:ascii="Times New Roman" w:hAnsi="Times New Roman" w:cs="Times New Roman"/>
          <w:sz w:val="24"/>
          <w:szCs w:val="24"/>
          <w:vertAlign w:val="superscript"/>
          <w:lang w:val="en-GB"/>
        </w:rPr>
        <w:t>estimate</w:t>
      </w:r>
      <w:r>
        <w:rPr>
          <w:rFonts w:ascii="Times New Roman" w:hAnsi="Times New Roman" w:cs="Times New Roman"/>
          <w:sz w:val="24"/>
          <w:szCs w:val="24"/>
          <w:lang w:val="en-GB"/>
        </w:rPr>
        <w:t xml:space="preserve"> of 50 </w:t>
      </w:r>
      <w:r w:rsidRPr="00A0574A">
        <w:rPr>
          <w:rFonts w:ascii="Times New Roman" w:hAnsi="Times New Roman" w:cs="Times New Roman"/>
          <w:sz w:val="24"/>
          <w:szCs w:val="24"/>
          <w:lang w:val="en-GB"/>
        </w:rPr>
        <w:t>µM</w:t>
      </w:r>
      <w:commentRangeStart w:id="22"/>
      <w:r>
        <w:rPr>
          <w:rFonts w:ascii="Times New Roman" w:hAnsi="Times New Roman" w:cs="Times New Roman"/>
          <w:sz w:val="24"/>
          <w:szCs w:val="24"/>
          <w:lang w:val="en-GB"/>
        </w:rPr>
        <w:t>.</w:t>
      </w:r>
      <w:commentRangeEnd w:id="22"/>
      <w:r>
        <w:rPr>
          <w:rStyle w:val="CommentReference"/>
        </w:rPr>
        <w:commentReference w:id="22"/>
      </w:r>
    </w:p>
    <w:p w14:paraId="4A3D34D6" w14:textId="77777777" w:rsidR="008068CC" w:rsidRPr="00D178FF" w:rsidRDefault="008068CC" w:rsidP="008E7C06">
      <w:pPr>
        <w:spacing w:line="480" w:lineRule="auto"/>
        <w:jc w:val="both"/>
        <w:rPr>
          <w:rFonts w:ascii="Times New Roman" w:hAnsi="Times New Roman" w:cs="Times New Roman"/>
          <w:color w:val="FF0000"/>
          <w:sz w:val="24"/>
          <w:szCs w:val="24"/>
          <w:lang w:val="en-GB"/>
        </w:rPr>
      </w:pPr>
    </w:p>
    <w:p w14:paraId="47BC9E3E" w14:textId="38802BDD" w:rsidR="00C36E62" w:rsidRDefault="000149D8" w:rsidP="00C36E62">
      <w:pPr>
        <w:spacing w:line="480" w:lineRule="auto"/>
        <w:jc w:val="both"/>
      </w:pPr>
      <w:r>
        <w:object w:dxaOrig="8054" w:dyaOrig="2587" w14:anchorId="748D2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130.9pt" o:ole="">
            <v:imagedata r:id="rId10" o:title=""/>
          </v:shape>
          <o:OLEObject Type="Embed" ProgID="ChemDraw.Document.6.0" ShapeID="_x0000_i1025" DrawAspect="Content" ObjectID="_1613391319" r:id="rId11"/>
        </w:object>
      </w:r>
    </w:p>
    <w:p w14:paraId="2B8D53A8" w14:textId="77777777" w:rsidR="006D4421" w:rsidRDefault="006D4421" w:rsidP="00C36E62">
      <w:pPr>
        <w:spacing w:line="480" w:lineRule="auto"/>
        <w:jc w:val="both"/>
        <w:rPr>
          <w:rFonts w:ascii="Times New Roman" w:hAnsi="Times New Roman" w:cs="Times New Roman"/>
          <w:sz w:val="24"/>
          <w:szCs w:val="24"/>
          <w:lang w:val="en-GB"/>
        </w:rPr>
      </w:pPr>
      <w:r w:rsidRPr="00A0574A">
        <w:rPr>
          <w:rFonts w:ascii="Times New Roman" w:hAnsi="Times New Roman" w:cs="Times New Roman"/>
          <w:b/>
          <w:sz w:val="24"/>
          <w:szCs w:val="24"/>
          <w:lang w:val="en-GB"/>
        </w:rPr>
        <w:t xml:space="preserve">Figure </w:t>
      </w:r>
      <w:r>
        <w:rPr>
          <w:rFonts w:ascii="Times New Roman" w:hAnsi="Times New Roman" w:cs="Times New Roman"/>
          <w:b/>
          <w:sz w:val="24"/>
          <w:szCs w:val="24"/>
          <w:lang w:val="en-GB"/>
        </w:rPr>
        <w:t>1</w:t>
      </w:r>
      <w:r w:rsidRPr="00A0574A">
        <w:rPr>
          <w:rFonts w:ascii="Times New Roman" w:hAnsi="Times New Roman" w:cs="Times New Roman"/>
          <w:b/>
          <w:sz w:val="24"/>
          <w:szCs w:val="24"/>
          <w:lang w:val="en-GB"/>
        </w:rPr>
        <w:t>.</w:t>
      </w:r>
      <w:r w:rsidRPr="0016337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Fragment </w:t>
      </w:r>
      <w:r w:rsidRPr="0016337F">
        <w:rPr>
          <w:rFonts w:ascii="Times New Roman" w:hAnsi="Times New Roman" w:cs="Times New Roman"/>
          <w:sz w:val="24"/>
          <w:szCs w:val="24"/>
          <w:lang w:val="en-GB"/>
        </w:rPr>
        <w:t>hits</w:t>
      </w:r>
      <w:r>
        <w:rPr>
          <w:rFonts w:ascii="Times New Roman" w:hAnsi="Times New Roman" w:cs="Times New Roman"/>
          <w:sz w:val="24"/>
          <w:szCs w:val="24"/>
          <w:lang w:val="en-GB"/>
        </w:rPr>
        <w:t xml:space="preserve"> obtained from the initial library. </w:t>
      </w:r>
    </w:p>
    <w:p w14:paraId="71DE3B73" w14:textId="77777777" w:rsidR="008068CC" w:rsidRDefault="008068CC" w:rsidP="00C36E62">
      <w:pPr>
        <w:spacing w:line="480" w:lineRule="auto"/>
        <w:jc w:val="both"/>
        <w:rPr>
          <w:rFonts w:ascii="Times New Roman" w:hAnsi="Times New Roman" w:cs="Times New Roman"/>
          <w:sz w:val="24"/>
          <w:szCs w:val="24"/>
          <w:lang w:val="en-GB"/>
        </w:rPr>
      </w:pPr>
    </w:p>
    <w:p w14:paraId="4090E349" w14:textId="2918F637" w:rsidR="008068CC" w:rsidRDefault="00536627" w:rsidP="006D4421">
      <w:pPr>
        <w:spacing w:line="48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C</w:t>
      </w:r>
      <w:r w:rsidR="006D4421" w:rsidRPr="00D178FF">
        <w:rPr>
          <w:rFonts w:ascii="Times New Roman" w:hAnsi="Times New Roman" w:cs="Times New Roman"/>
          <w:i/>
          <w:sz w:val="24"/>
          <w:szCs w:val="24"/>
          <w:lang w:val="en-GB"/>
        </w:rPr>
        <w:t>atalogue exploration of</w:t>
      </w:r>
      <w:r w:rsidR="00EF720F">
        <w:rPr>
          <w:rFonts w:ascii="Times New Roman" w:hAnsi="Times New Roman" w:cs="Times New Roman"/>
          <w:i/>
          <w:sz w:val="24"/>
          <w:szCs w:val="24"/>
          <w:lang w:val="en-GB"/>
        </w:rPr>
        <w:t xml:space="preserve"> the initial hit</w:t>
      </w:r>
      <w:r w:rsidR="006D4421" w:rsidRPr="009673DB">
        <w:rPr>
          <w:rFonts w:ascii="Times New Roman" w:hAnsi="Times New Roman" w:cs="Times New Roman"/>
          <w:b/>
          <w:sz w:val="24"/>
          <w:szCs w:val="24"/>
          <w:lang w:val="en-GB"/>
        </w:rPr>
        <w:t xml:space="preserve"> –</w:t>
      </w:r>
      <w:r w:rsidR="006D4421" w:rsidRPr="009673DB">
        <w:rPr>
          <w:rFonts w:ascii="Times New Roman" w:hAnsi="Times New Roman" w:cs="Times New Roman"/>
          <w:sz w:val="24"/>
          <w:szCs w:val="24"/>
          <w:lang w:val="en-GB"/>
        </w:rPr>
        <w:t xml:space="preserve"> </w:t>
      </w:r>
      <w:r w:rsidR="001B1A3B">
        <w:rPr>
          <w:rFonts w:ascii="Times New Roman" w:hAnsi="Times New Roman" w:cs="Times New Roman"/>
          <w:sz w:val="24"/>
          <w:szCs w:val="24"/>
          <w:lang w:val="en-GB"/>
        </w:rPr>
        <w:t>Among t</w:t>
      </w:r>
      <w:r w:rsidR="003E4902">
        <w:rPr>
          <w:rFonts w:ascii="Times New Roman" w:hAnsi="Times New Roman" w:cs="Times New Roman"/>
          <w:sz w:val="24"/>
          <w:szCs w:val="24"/>
          <w:lang w:val="en-GB"/>
        </w:rPr>
        <w:t>he three</w:t>
      </w:r>
      <w:r w:rsidR="001B1A3B">
        <w:rPr>
          <w:rFonts w:ascii="Times New Roman" w:hAnsi="Times New Roman" w:cs="Times New Roman"/>
          <w:sz w:val="24"/>
          <w:szCs w:val="24"/>
          <w:lang w:val="en-GB"/>
        </w:rPr>
        <w:t xml:space="preserve"> best</w:t>
      </w:r>
      <w:r w:rsidR="003E4902">
        <w:rPr>
          <w:rFonts w:ascii="Times New Roman" w:hAnsi="Times New Roman" w:cs="Times New Roman"/>
          <w:sz w:val="24"/>
          <w:szCs w:val="24"/>
          <w:lang w:val="en-GB"/>
        </w:rPr>
        <w:t xml:space="preserve"> hits</w:t>
      </w:r>
      <w:r w:rsidR="005551C0">
        <w:rPr>
          <w:rFonts w:ascii="Times New Roman" w:hAnsi="Times New Roman" w:cs="Times New Roman"/>
          <w:sz w:val="24"/>
          <w:szCs w:val="24"/>
          <w:lang w:val="en-GB"/>
        </w:rPr>
        <w:t>,</w:t>
      </w:r>
      <w:r w:rsidR="003E4902">
        <w:rPr>
          <w:rFonts w:ascii="Times New Roman" w:hAnsi="Times New Roman" w:cs="Times New Roman"/>
          <w:sz w:val="24"/>
          <w:szCs w:val="24"/>
          <w:lang w:val="en-GB"/>
        </w:rPr>
        <w:t xml:space="preserve"> </w:t>
      </w:r>
      <w:r w:rsidR="005551C0">
        <w:rPr>
          <w:rFonts w:ascii="Times New Roman" w:hAnsi="Times New Roman" w:cs="Times New Roman"/>
          <w:sz w:val="24"/>
          <w:szCs w:val="24"/>
          <w:lang w:val="en-GB"/>
        </w:rPr>
        <w:t>i</w:t>
      </w:r>
      <w:r w:rsidR="001B1A3B">
        <w:rPr>
          <w:rFonts w:ascii="Times New Roman" w:hAnsi="Times New Roman" w:cs="Times New Roman"/>
          <w:sz w:val="24"/>
          <w:szCs w:val="24"/>
          <w:lang w:val="en-GB"/>
        </w:rPr>
        <w:t xml:space="preserve">soxazole </w:t>
      </w:r>
      <w:r w:rsidR="00592C7C">
        <w:rPr>
          <w:rFonts w:ascii="Times New Roman" w:hAnsi="Times New Roman" w:cs="Times New Roman"/>
          <w:sz w:val="24"/>
          <w:szCs w:val="24"/>
          <w:lang w:val="en-GB"/>
        </w:rPr>
        <w:t>§</w:t>
      </w:r>
      <w:r w:rsidR="001B1A3B" w:rsidRPr="001B1A3B">
        <w:rPr>
          <w:rFonts w:ascii="Times New Roman" w:hAnsi="Times New Roman" w:cs="Times New Roman"/>
          <w:b/>
          <w:sz w:val="24"/>
          <w:szCs w:val="24"/>
          <w:lang w:val="en-GB"/>
        </w:rPr>
        <w:t>1</w:t>
      </w:r>
      <w:r w:rsidR="003E4902">
        <w:rPr>
          <w:rFonts w:ascii="Times New Roman" w:hAnsi="Times New Roman" w:cs="Times New Roman"/>
          <w:sz w:val="24"/>
          <w:szCs w:val="24"/>
          <w:lang w:val="en-GB"/>
        </w:rPr>
        <w:t xml:space="preserve"> </w:t>
      </w:r>
      <w:r w:rsidR="001B1A3B">
        <w:rPr>
          <w:rFonts w:ascii="Times New Roman" w:hAnsi="Times New Roman" w:cs="Times New Roman"/>
          <w:sz w:val="24"/>
          <w:szCs w:val="24"/>
          <w:lang w:val="en-GB"/>
        </w:rPr>
        <w:t>seemed synthetically</w:t>
      </w:r>
      <w:r w:rsidR="001B1A3B" w:rsidRPr="0092366A">
        <w:rPr>
          <w:rFonts w:ascii="Times New Roman" w:hAnsi="Times New Roman" w:cs="Times New Roman"/>
          <w:sz w:val="24"/>
          <w:szCs w:val="24"/>
          <w:lang w:val="en-GB"/>
        </w:rPr>
        <w:t xml:space="preserve"> most accessible</w:t>
      </w:r>
      <w:r w:rsidR="001B1A3B">
        <w:rPr>
          <w:rFonts w:ascii="Times New Roman" w:hAnsi="Times New Roman" w:cs="Times New Roman"/>
          <w:sz w:val="24"/>
          <w:szCs w:val="24"/>
          <w:lang w:val="en-GB"/>
        </w:rPr>
        <w:t xml:space="preserve"> and was thus selected for further exploration. </w:t>
      </w:r>
      <w:r w:rsidR="00BF13D5">
        <w:rPr>
          <w:rFonts w:ascii="Times New Roman" w:hAnsi="Times New Roman" w:cs="Times New Roman"/>
          <w:color w:val="FF0000"/>
          <w:sz w:val="24"/>
          <w:szCs w:val="24"/>
          <w:lang w:val="en-GB"/>
        </w:rPr>
        <w:t>F</w:t>
      </w:r>
      <w:r w:rsidR="00BF13D5" w:rsidRPr="005551C0">
        <w:rPr>
          <w:rFonts w:ascii="Times New Roman" w:hAnsi="Times New Roman" w:cs="Times New Roman"/>
          <w:color w:val="FF0000"/>
          <w:sz w:val="24"/>
          <w:szCs w:val="24"/>
          <w:lang w:val="en-GB"/>
        </w:rPr>
        <w:t>irs</w:t>
      </w:r>
      <w:r w:rsidR="00BF13D5">
        <w:rPr>
          <w:rFonts w:ascii="Times New Roman" w:hAnsi="Times New Roman" w:cs="Times New Roman"/>
          <w:color w:val="FF0000"/>
          <w:sz w:val="24"/>
          <w:szCs w:val="24"/>
          <w:lang w:val="en-GB"/>
        </w:rPr>
        <w:t>t we</w:t>
      </w:r>
      <w:r w:rsidR="005551C0" w:rsidRPr="005551C0">
        <w:rPr>
          <w:rFonts w:ascii="Times New Roman" w:hAnsi="Times New Roman" w:cs="Times New Roman"/>
          <w:color w:val="FF0000"/>
          <w:sz w:val="24"/>
          <w:szCs w:val="24"/>
          <w:lang w:val="en-GB"/>
        </w:rPr>
        <w:t xml:space="preserve"> did some preliminary predictions by docking </w:t>
      </w:r>
      <w:r w:rsidR="00A9459F" w:rsidRPr="005551C0">
        <w:rPr>
          <w:rFonts w:ascii="Times New Roman" w:hAnsi="Times New Roman" w:cs="Times New Roman"/>
          <w:color w:val="FF0000"/>
          <w:sz w:val="24"/>
          <w:szCs w:val="24"/>
          <w:lang w:val="en-GB"/>
        </w:rPr>
        <w:t>about</w:t>
      </w:r>
      <w:r w:rsidR="005551C0" w:rsidRPr="005551C0">
        <w:rPr>
          <w:rFonts w:ascii="Times New Roman" w:hAnsi="Times New Roman" w:cs="Times New Roman"/>
          <w:color w:val="FF0000"/>
          <w:sz w:val="24"/>
          <w:szCs w:val="24"/>
          <w:lang w:val="en-GB"/>
        </w:rPr>
        <w:t xml:space="preserve"> </w:t>
      </w:r>
      <w:r w:rsidR="00F178C7">
        <w:rPr>
          <w:rFonts w:ascii="Times New Roman" w:hAnsi="Times New Roman" w:cs="Times New Roman"/>
          <w:color w:val="FF0000"/>
          <w:sz w:val="24"/>
          <w:szCs w:val="24"/>
          <w:lang w:val="en-GB"/>
        </w:rPr>
        <w:t>5</w:t>
      </w:r>
      <w:r w:rsidR="005551C0" w:rsidRPr="005551C0">
        <w:rPr>
          <w:rFonts w:ascii="Times New Roman" w:hAnsi="Times New Roman" w:cs="Times New Roman"/>
          <w:color w:val="FF0000"/>
          <w:sz w:val="24"/>
          <w:szCs w:val="24"/>
          <w:lang w:val="en-GB"/>
        </w:rPr>
        <w:t>0 isoxazole-3-carboxylic acids with a</w:t>
      </w:r>
      <w:r w:rsidR="00E25345">
        <w:rPr>
          <w:rFonts w:ascii="Times New Roman" w:hAnsi="Times New Roman" w:cs="Times New Roman"/>
          <w:color w:val="FF0000"/>
          <w:sz w:val="24"/>
          <w:szCs w:val="24"/>
          <w:lang w:val="en-GB"/>
        </w:rPr>
        <w:t>n</w:t>
      </w:r>
      <w:r w:rsidR="005551C0" w:rsidRPr="005551C0">
        <w:rPr>
          <w:rFonts w:ascii="Times New Roman" w:hAnsi="Times New Roman" w:cs="Times New Roman"/>
          <w:color w:val="FF0000"/>
          <w:sz w:val="24"/>
          <w:szCs w:val="24"/>
          <w:lang w:val="en-GB"/>
        </w:rPr>
        <w:t xml:space="preserve"> </w:t>
      </w:r>
      <w:r w:rsidR="00E25345" w:rsidRPr="005551C0">
        <w:rPr>
          <w:rFonts w:ascii="Times New Roman" w:hAnsi="Times New Roman" w:cs="Times New Roman"/>
          <w:color w:val="FF0000"/>
          <w:sz w:val="24"/>
          <w:szCs w:val="24"/>
          <w:lang w:val="en-GB"/>
        </w:rPr>
        <w:t>altered</w:t>
      </w:r>
      <w:r w:rsidR="005551C0" w:rsidRPr="005551C0">
        <w:rPr>
          <w:rFonts w:ascii="Times New Roman" w:hAnsi="Times New Roman" w:cs="Times New Roman"/>
          <w:color w:val="FF0000"/>
          <w:sz w:val="24"/>
          <w:szCs w:val="24"/>
          <w:lang w:val="en-GB"/>
        </w:rPr>
        <w:t xml:space="preserve"> 5-position. This suggested us to </w:t>
      </w:r>
      <w:r w:rsidR="005551C0">
        <w:rPr>
          <w:rFonts w:ascii="Times New Roman" w:hAnsi="Times New Roman" w:cs="Times New Roman"/>
          <w:sz w:val="24"/>
          <w:szCs w:val="24"/>
          <w:lang w:val="en-GB"/>
        </w:rPr>
        <w:t>supplement</w:t>
      </w:r>
      <w:r w:rsidR="006D4421">
        <w:rPr>
          <w:rFonts w:ascii="Times New Roman" w:hAnsi="Times New Roman" w:cs="Times New Roman"/>
          <w:sz w:val="24"/>
          <w:szCs w:val="24"/>
          <w:lang w:val="en-GB"/>
        </w:rPr>
        <w:t xml:space="preserve"> the series with </w:t>
      </w:r>
      <w:r w:rsidR="006D4421" w:rsidRPr="000149D8">
        <w:rPr>
          <w:rFonts w:ascii="Times New Roman" w:hAnsi="Times New Roman" w:cs="Times New Roman"/>
          <w:color w:val="FF0000"/>
          <w:sz w:val="24"/>
          <w:szCs w:val="24"/>
          <w:lang w:val="en-GB"/>
        </w:rPr>
        <w:t>1</w:t>
      </w:r>
      <w:r w:rsidR="00A30165" w:rsidRPr="000149D8">
        <w:rPr>
          <w:rFonts w:ascii="Times New Roman" w:hAnsi="Times New Roman" w:cs="Times New Roman"/>
          <w:color w:val="FF0000"/>
          <w:sz w:val="24"/>
          <w:szCs w:val="24"/>
          <w:lang w:val="en-GB"/>
        </w:rPr>
        <w:t>2</w:t>
      </w:r>
      <w:r w:rsidR="006D4421">
        <w:rPr>
          <w:rFonts w:ascii="Times New Roman" w:hAnsi="Times New Roman" w:cs="Times New Roman"/>
          <w:sz w:val="24"/>
          <w:szCs w:val="24"/>
          <w:lang w:val="en-GB"/>
        </w:rPr>
        <w:t xml:space="preserve"> </w:t>
      </w:r>
      <w:commentRangeStart w:id="23"/>
      <w:r w:rsidR="006D4421">
        <w:rPr>
          <w:rFonts w:ascii="Times New Roman" w:hAnsi="Times New Roman" w:cs="Times New Roman"/>
          <w:sz w:val="24"/>
          <w:szCs w:val="24"/>
          <w:lang w:val="en-GB"/>
        </w:rPr>
        <w:t>analogues</w:t>
      </w:r>
      <w:commentRangeEnd w:id="23"/>
      <w:r w:rsidR="00A30165">
        <w:rPr>
          <w:rStyle w:val="CommentReference"/>
        </w:rPr>
        <w:commentReference w:id="23"/>
      </w:r>
      <w:r w:rsidR="000149D8">
        <w:rPr>
          <w:rFonts w:ascii="Times New Roman" w:hAnsi="Times New Roman" w:cs="Times New Roman"/>
          <w:sz w:val="24"/>
          <w:szCs w:val="24"/>
          <w:lang w:val="en-GB"/>
        </w:rPr>
        <w:t xml:space="preserve"> (</w:t>
      </w:r>
      <w:r w:rsidR="000149D8" w:rsidRPr="000149D8">
        <w:rPr>
          <w:rFonts w:ascii="Times New Roman" w:hAnsi="Times New Roman" w:cs="Times New Roman"/>
          <w:color w:val="FF0000"/>
          <w:sz w:val="24"/>
          <w:szCs w:val="24"/>
          <w:lang w:val="en-GB"/>
        </w:rPr>
        <w:t>4</w:t>
      </w:r>
      <w:r w:rsidR="00A30165">
        <w:rPr>
          <w:rFonts w:ascii="Times New Roman" w:hAnsi="Times New Roman" w:cs="Times New Roman"/>
          <w:sz w:val="24"/>
          <w:szCs w:val="24"/>
          <w:lang w:val="en-GB"/>
        </w:rPr>
        <w:t xml:space="preserve"> purchased and </w:t>
      </w:r>
      <w:r w:rsidR="000149D8" w:rsidRPr="000149D8">
        <w:rPr>
          <w:rFonts w:ascii="Times New Roman" w:hAnsi="Times New Roman" w:cs="Times New Roman"/>
          <w:color w:val="FF0000"/>
          <w:sz w:val="24"/>
          <w:szCs w:val="24"/>
          <w:lang w:val="en-GB"/>
        </w:rPr>
        <w:t>8</w:t>
      </w:r>
      <w:r w:rsidR="00A30165">
        <w:rPr>
          <w:rFonts w:ascii="Times New Roman" w:hAnsi="Times New Roman" w:cs="Times New Roman"/>
          <w:sz w:val="24"/>
          <w:szCs w:val="24"/>
          <w:lang w:val="en-GB"/>
        </w:rPr>
        <w:t xml:space="preserve"> synthesized</w:t>
      </w:r>
      <w:r w:rsidR="000149D8">
        <w:rPr>
          <w:rFonts w:ascii="Times New Roman" w:hAnsi="Times New Roman" w:cs="Times New Roman"/>
          <w:sz w:val="24"/>
          <w:szCs w:val="24"/>
          <w:lang w:val="en-GB"/>
        </w:rPr>
        <w:t>)</w:t>
      </w:r>
      <w:r w:rsidR="006D4421">
        <w:rPr>
          <w:rFonts w:ascii="Times New Roman" w:hAnsi="Times New Roman" w:cs="Times New Roman"/>
          <w:sz w:val="24"/>
          <w:szCs w:val="24"/>
          <w:lang w:val="en-GB"/>
        </w:rPr>
        <w:t>. U</w:t>
      </w:r>
      <w:r w:rsidR="006D4421" w:rsidRPr="00A0574A">
        <w:rPr>
          <w:rFonts w:ascii="Times New Roman" w:hAnsi="Times New Roman" w:cs="Times New Roman"/>
          <w:sz w:val="24"/>
          <w:szCs w:val="24"/>
          <w:lang w:val="en-GB"/>
        </w:rPr>
        <w:t xml:space="preserve">nfortunately </w:t>
      </w:r>
      <w:r w:rsidR="002052F5">
        <w:rPr>
          <w:rFonts w:ascii="Times New Roman" w:hAnsi="Times New Roman" w:cs="Times New Roman"/>
          <w:sz w:val="24"/>
          <w:szCs w:val="24"/>
          <w:lang w:val="en-GB"/>
        </w:rPr>
        <w:t>most of the expansion did not yield any huge leap in activity</w:t>
      </w:r>
      <w:r w:rsidR="006D4421" w:rsidRPr="00A0574A">
        <w:rPr>
          <w:rFonts w:ascii="Times New Roman" w:hAnsi="Times New Roman" w:cs="Times New Roman"/>
          <w:sz w:val="24"/>
          <w:szCs w:val="24"/>
          <w:lang w:val="en-GB"/>
        </w:rPr>
        <w:t xml:space="preserve">. </w:t>
      </w:r>
      <w:r w:rsidR="006D4421">
        <w:rPr>
          <w:rFonts w:ascii="Times New Roman" w:hAnsi="Times New Roman" w:cs="Times New Roman"/>
          <w:sz w:val="24"/>
          <w:szCs w:val="24"/>
          <w:lang w:val="en-GB"/>
        </w:rPr>
        <w:t xml:space="preserve">We nonetheless discovered compound </w:t>
      </w:r>
      <w:r w:rsidR="00592C7C" w:rsidRPr="009823FE">
        <w:rPr>
          <w:rFonts w:ascii="Times New Roman" w:hAnsi="Times New Roman" w:cs="Times New Roman"/>
          <w:b/>
          <w:sz w:val="24"/>
          <w:szCs w:val="24"/>
          <w:lang w:val="en-GB"/>
        </w:rPr>
        <w:t>§4</w:t>
      </w:r>
      <w:r w:rsidR="000938CC">
        <w:rPr>
          <w:rFonts w:ascii="Times New Roman" w:hAnsi="Times New Roman" w:cs="Times New Roman"/>
          <w:sz w:val="24"/>
          <w:szCs w:val="24"/>
          <w:lang w:val="en-GB"/>
        </w:rPr>
        <w:t xml:space="preserve">, which was then </w:t>
      </w:r>
      <w:r w:rsidR="006D4421">
        <w:rPr>
          <w:rFonts w:ascii="Times New Roman" w:hAnsi="Times New Roman" w:cs="Times New Roman"/>
          <w:sz w:val="24"/>
          <w:szCs w:val="24"/>
          <w:lang w:val="en-GB"/>
        </w:rPr>
        <w:t xml:space="preserve">used as a positive control </w:t>
      </w:r>
      <w:r w:rsidR="000938CC">
        <w:rPr>
          <w:rFonts w:ascii="Times New Roman" w:hAnsi="Times New Roman" w:cs="Times New Roman"/>
          <w:sz w:val="24"/>
          <w:szCs w:val="24"/>
          <w:lang w:val="en-GB"/>
        </w:rPr>
        <w:t>throughout</w:t>
      </w:r>
      <w:r w:rsidR="006D4421">
        <w:rPr>
          <w:rFonts w:ascii="Times New Roman" w:hAnsi="Times New Roman" w:cs="Times New Roman"/>
          <w:sz w:val="24"/>
          <w:szCs w:val="24"/>
          <w:lang w:val="en-GB"/>
        </w:rPr>
        <w:t xml:space="preserve"> the assay</w:t>
      </w:r>
      <w:r w:rsidR="000938CC">
        <w:rPr>
          <w:rFonts w:ascii="Times New Roman" w:hAnsi="Times New Roman" w:cs="Times New Roman"/>
          <w:sz w:val="24"/>
          <w:szCs w:val="24"/>
          <w:lang w:val="en-GB"/>
        </w:rPr>
        <w:t>s</w:t>
      </w:r>
      <w:r w:rsidR="006D4421">
        <w:rPr>
          <w:rFonts w:ascii="Times New Roman" w:hAnsi="Times New Roman" w:cs="Times New Roman"/>
          <w:sz w:val="24"/>
          <w:szCs w:val="24"/>
          <w:lang w:val="en-GB"/>
        </w:rPr>
        <w:t xml:space="preserve"> in addition to</w:t>
      </w:r>
      <w:r w:rsidR="00D67AE4">
        <w:rPr>
          <w:rFonts w:ascii="Times New Roman" w:hAnsi="Times New Roman" w:cs="Times New Roman"/>
          <w:sz w:val="24"/>
          <w:szCs w:val="24"/>
          <w:lang w:val="en-GB"/>
        </w:rPr>
        <w:t xml:space="preserve"> </w:t>
      </w:r>
      <w:r w:rsidR="00D67AE4" w:rsidRPr="00D67AE4">
        <w:rPr>
          <w:rFonts w:ascii="Times New Roman" w:hAnsi="Times New Roman" w:cs="Times New Roman"/>
          <w:sz w:val="24"/>
          <w:szCs w:val="24"/>
          <w:lang w:val="en-US"/>
        </w:rPr>
        <w:t>imidodiphosphate</w:t>
      </w:r>
      <w:r w:rsidR="006D4421">
        <w:rPr>
          <w:rFonts w:ascii="Times New Roman" w:hAnsi="Times New Roman" w:cs="Times New Roman"/>
          <w:sz w:val="24"/>
          <w:szCs w:val="24"/>
          <w:lang w:val="en-GB"/>
        </w:rPr>
        <w:t xml:space="preserve"> </w:t>
      </w:r>
      <w:r w:rsidR="00D67AE4">
        <w:rPr>
          <w:rFonts w:ascii="Times New Roman" w:hAnsi="Times New Roman" w:cs="Times New Roman"/>
          <w:sz w:val="24"/>
          <w:szCs w:val="24"/>
          <w:lang w:val="en-GB"/>
        </w:rPr>
        <w:t>(</w:t>
      </w:r>
      <w:r w:rsidR="006D4421">
        <w:rPr>
          <w:rFonts w:ascii="Times New Roman" w:hAnsi="Times New Roman" w:cs="Times New Roman"/>
          <w:sz w:val="24"/>
          <w:szCs w:val="24"/>
          <w:lang w:val="en-GB"/>
        </w:rPr>
        <w:t>IDP</w:t>
      </w:r>
      <w:r w:rsidR="00D67AE4">
        <w:rPr>
          <w:rFonts w:ascii="Times New Roman" w:hAnsi="Times New Roman" w:cs="Times New Roman"/>
          <w:sz w:val="24"/>
          <w:szCs w:val="24"/>
          <w:lang w:val="en-GB"/>
        </w:rPr>
        <w:t>)</w:t>
      </w:r>
      <w:r w:rsidR="006D4421">
        <w:rPr>
          <w:rFonts w:ascii="Times New Roman" w:hAnsi="Times New Roman" w:cs="Times New Roman"/>
          <w:sz w:val="24"/>
          <w:szCs w:val="24"/>
          <w:lang w:val="en-GB"/>
        </w:rPr>
        <w:t xml:space="preserve"> early in the discovery process. Compound </w:t>
      </w:r>
      <w:r w:rsidR="00592C7C">
        <w:rPr>
          <w:rFonts w:ascii="Times New Roman" w:hAnsi="Times New Roman" w:cs="Times New Roman"/>
          <w:b/>
          <w:sz w:val="24"/>
          <w:szCs w:val="24"/>
          <w:lang w:val="en-GB"/>
        </w:rPr>
        <w:t>§4</w:t>
      </w:r>
      <w:r w:rsidR="006D4421">
        <w:rPr>
          <w:rFonts w:ascii="Times New Roman" w:hAnsi="Times New Roman" w:cs="Times New Roman"/>
          <w:sz w:val="24"/>
          <w:szCs w:val="24"/>
          <w:lang w:val="en-GB"/>
        </w:rPr>
        <w:t xml:space="preserve"> is rather small (MW 210 Da) </w:t>
      </w:r>
      <w:r w:rsidR="002052F5">
        <w:rPr>
          <w:rFonts w:ascii="Times New Roman" w:hAnsi="Times New Roman" w:cs="Times New Roman"/>
          <w:sz w:val="24"/>
          <w:szCs w:val="24"/>
          <w:lang w:val="en-GB"/>
        </w:rPr>
        <w:t>with</w:t>
      </w:r>
      <w:r w:rsidR="00B4455F">
        <w:rPr>
          <w:rFonts w:ascii="Times New Roman" w:hAnsi="Times New Roman" w:cs="Times New Roman"/>
          <w:sz w:val="24"/>
          <w:szCs w:val="24"/>
          <w:lang w:val="en-GB"/>
        </w:rPr>
        <w:t xml:space="preserve"> an </w:t>
      </w:r>
      <w:r w:rsidR="006D4421">
        <w:rPr>
          <w:rFonts w:ascii="Times New Roman" w:hAnsi="Times New Roman" w:cs="Times New Roman"/>
          <w:sz w:val="24"/>
          <w:szCs w:val="24"/>
          <w:lang w:val="en-GB"/>
        </w:rPr>
        <w:t>IC</w:t>
      </w:r>
      <w:r w:rsidR="006D4421" w:rsidRPr="00D178FF">
        <w:rPr>
          <w:rFonts w:ascii="Times New Roman" w:hAnsi="Times New Roman" w:cs="Times New Roman"/>
          <w:sz w:val="24"/>
          <w:szCs w:val="24"/>
          <w:vertAlign w:val="subscript"/>
          <w:lang w:val="en-GB"/>
        </w:rPr>
        <w:t>50</w:t>
      </w:r>
      <w:r w:rsidR="006D4421">
        <w:rPr>
          <w:rFonts w:ascii="Times New Roman" w:hAnsi="Times New Roman" w:cs="Times New Roman"/>
          <w:sz w:val="24"/>
          <w:szCs w:val="24"/>
          <w:lang w:val="en-GB"/>
        </w:rPr>
        <w:t xml:space="preserve"> of 17 </w:t>
      </w:r>
      <w:r w:rsidR="006D4421" w:rsidRPr="00D178FF">
        <w:rPr>
          <w:rFonts w:ascii="Symbol" w:hAnsi="Symbol" w:cs="Times New Roman"/>
          <w:sz w:val="24"/>
          <w:szCs w:val="24"/>
          <w:lang w:val="en-GB"/>
        </w:rPr>
        <w:t></w:t>
      </w:r>
      <w:r w:rsidR="006D4421">
        <w:rPr>
          <w:rFonts w:ascii="Times New Roman" w:hAnsi="Times New Roman" w:cs="Times New Roman"/>
          <w:sz w:val="24"/>
          <w:szCs w:val="24"/>
          <w:lang w:val="en-GB"/>
        </w:rPr>
        <w:t>M (6</w:t>
      </w:r>
      <w:r w:rsidR="006D4421">
        <w:rPr>
          <w:rFonts w:ascii="Times New Roman" w:hAnsi="Times New Roman" w:cs="Times New Roman"/>
          <w:b/>
          <w:i/>
          <w:sz w:val="24"/>
          <w:szCs w:val="24"/>
          <w:lang w:val="en-GB"/>
        </w:rPr>
        <w:t>–</w:t>
      </w:r>
      <w:r w:rsidR="006D4421">
        <w:rPr>
          <w:rFonts w:ascii="Times New Roman" w:hAnsi="Times New Roman" w:cs="Times New Roman"/>
          <w:sz w:val="24"/>
          <w:szCs w:val="24"/>
          <w:lang w:val="en-GB"/>
        </w:rPr>
        <w:t>8 concentrations in 3 replicates), which provide</w:t>
      </w:r>
      <w:r w:rsidR="002052F5">
        <w:rPr>
          <w:rFonts w:ascii="Times New Roman" w:hAnsi="Times New Roman" w:cs="Times New Roman"/>
          <w:sz w:val="24"/>
          <w:szCs w:val="24"/>
          <w:lang w:val="en-GB"/>
        </w:rPr>
        <w:t>s</w:t>
      </w:r>
      <w:r w:rsidR="006D4421">
        <w:rPr>
          <w:rFonts w:ascii="Times New Roman" w:hAnsi="Times New Roman" w:cs="Times New Roman"/>
          <w:sz w:val="24"/>
          <w:szCs w:val="24"/>
          <w:lang w:val="en-GB"/>
        </w:rPr>
        <w:t xml:space="preserve"> it with a high ligand efficiency (LE 0.47) and makes it promising for further structural exploration. Unfortunately, the direct availability of analogues was low</w:t>
      </w:r>
      <w:r w:rsidR="006D4421" w:rsidRPr="002F147F">
        <w:rPr>
          <w:rFonts w:ascii="Times New Roman" w:hAnsi="Times New Roman" w:cs="Times New Roman"/>
          <w:sz w:val="24"/>
          <w:szCs w:val="24"/>
          <w:lang w:val="en-GB"/>
        </w:rPr>
        <w:t xml:space="preserve"> and </w:t>
      </w:r>
      <w:r w:rsidR="006D4421" w:rsidRPr="00B4455F">
        <w:rPr>
          <w:rFonts w:ascii="Times New Roman" w:hAnsi="Times New Roman" w:cs="Times New Roman"/>
          <w:color w:val="808080" w:themeColor="background1" w:themeShade="80"/>
          <w:sz w:val="24"/>
          <w:szCs w:val="24"/>
          <w:lang w:val="en-GB"/>
        </w:rPr>
        <w:t xml:space="preserve">substituting compound </w:t>
      </w:r>
      <w:r w:rsidR="00592C7C">
        <w:rPr>
          <w:rFonts w:ascii="Times New Roman" w:hAnsi="Times New Roman" w:cs="Times New Roman"/>
          <w:b/>
          <w:color w:val="808080" w:themeColor="background1" w:themeShade="80"/>
          <w:sz w:val="24"/>
          <w:szCs w:val="24"/>
          <w:lang w:val="en-GB"/>
        </w:rPr>
        <w:t>§4</w:t>
      </w:r>
      <w:r w:rsidR="00B4455F" w:rsidRPr="00B4455F">
        <w:rPr>
          <w:rFonts w:ascii="Times New Roman" w:hAnsi="Times New Roman" w:cs="Times New Roman"/>
          <w:color w:val="808080" w:themeColor="background1" w:themeShade="80"/>
          <w:sz w:val="24"/>
          <w:szCs w:val="24"/>
          <w:lang w:val="en-GB"/>
        </w:rPr>
        <w:t xml:space="preserve"> </w:t>
      </w:r>
      <w:r w:rsidR="00B4455F" w:rsidRPr="000149D8">
        <w:rPr>
          <w:rFonts w:ascii="Times New Roman" w:hAnsi="Times New Roman" w:cs="Times New Roman"/>
          <w:color w:val="808080" w:themeColor="background1" w:themeShade="80"/>
          <w:sz w:val="24"/>
          <w:szCs w:val="24"/>
          <w:lang w:val="en-GB"/>
        </w:rPr>
        <w:t>further</w:t>
      </w:r>
      <w:r w:rsidR="006D4421" w:rsidRPr="000149D8">
        <w:rPr>
          <w:rFonts w:ascii="Times New Roman" w:hAnsi="Times New Roman" w:cs="Times New Roman"/>
          <w:color w:val="808080" w:themeColor="background1" w:themeShade="80"/>
          <w:sz w:val="24"/>
          <w:szCs w:val="24"/>
          <w:lang w:val="en-GB"/>
        </w:rPr>
        <w:t xml:space="preserve"> </w:t>
      </w:r>
      <w:r w:rsidR="000149D8" w:rsidRPr="000149D8">
        <w:rPr>
          <w:rFonts w:ascii="Times New Roman" w:hAnsi="Times New Roman" w:cs="Times New Roman"/>
          <w:color w:val="808080" w:themeColor="background1" w:themeShade="80"/>
          <w:sz w:val="24"/>
          <w:szCs w:val="24"/>
          <w:lang w:val="en-GB"/>
        </w:rPr>
        <w:t>(</w:t>
      </w:r>
      <w:r w:rsidR="000149D8" w:rsidRPr="000149D8">
        <w:rPr>
          <w:rFonts w:ascii="Times New Roman" w:hAnsi="Times New Roman" w:cs="Times New Roman"/>
          <w:color w:val="FF0000"/>
          <w:sz w:val="24"/>
          <w:szCs w:val="24"/>
          <w:lang w:val="en-GB"/>
        </w:rPr>
        <w:t>4</w:t>
      </w:r>
      <w:r w:rsidR="000149D8" w:rsidRPr="000149D8">
        <w:rPr>
          <w:rFonts w:ascii="Times New Roman" w:hAnsi="Times New Roman" w:cs="Times New Roman"/>
          <w:color w:val="808080" w:themeColor="background1" w:themeShade="80"/>
          <w:sz w:val="24"/>
          <w:szCs w:val="24"/>
          <w:lang w:val="en-GB"/>
        </w:rPr>
        <w:t xml:space="preserve"> analogues purchased) </w:t>
      </w:r>
      <w:r w:rsidR="006D4421" w:rsidRPr="002F147F">
        <w:rPr>
          <w:rFonts w:ascii="Times New Roman" w:hAnsi="Times New Roman" w:cs="Times New Roman"/>
          <w:sz w:val="24"/>
          <w:szCs w:val="24"/>
          <w:lang w:val="en-GB"/>
        </w:rPr>
        <w:t xml:space="preserve">did not </w:t>
      </w:r>
      <w:r w:rsidR="002052F5">
        <w:rPr>
          <w:rFonts w:ascii="Times New Roman" w:hAnsi="Times New Roman" w:cs="Times New Roman"/>
          <w:sz w:val="24"/>
          <w:szCs w:val="24"/>
          <w:lang w:val="en-GB"/>
        </w:rPr>
        <w:t>either provide</w:t>
      </w:r>
      <w:r w:rsidR="006D4421" w:rsidRPr="002F147F">
        <w:rPr>
          <w:rFonts w:ascii="Times New Roman" w:hAnsi="Times New Roman" w:cs="Times New Roman"/>
          <w:sz w:val="24"/>
          <w:szCs w:val="24"/>
          <w:lang w:val="en-GB"/>
        </w:rPr>
        <w:t xml:space="preserve"> </w:t>
      </w:r>
      <w:r w:rsidR="002052F5">
        <w:rPr>
          <w:rFonts w:ascii="Times New Roman" w:hAnsi="Times New Roman" w:cs="Times New Roman"/>
          <w:sz w:val="24"/>
          <w:szCs w:val="24"/>
          <w:lang w:val="en-GB"/>
        </w:rPr>
        <w:t>more</w:t>
      </w:r>
      <w:r w:rsidR="006D4421" w:rsidRPr="002F147F">
        <w:rPr>
          <w:rFonts w:ascii="Times New Roman" w:hAnsi="Times New Roman" w:cs="Times New Roman"/>
          <w:sz w:val="24"/>
          <w:szCs w:val="24"/>
          <w:lang w:val="en-GB"/>
        </w:rPr>
        <w:t xml:space="preserve"> active compounds </w:t>
      </w:r>
      <w:r w:rsidR="006D4421">
        <w:rPr>
          <w:rFonts w:ascii="Times New Roman" w:hAnsi="Times New Roman" w:cs="Times New Roman"/>
          <w:sz w:val="24"/>
          <w:szCs w:val="24"/>
          <w:lang w:val="en-GB"/>
        </w:rPr>
        <w:t>(</w:t>
      </w:r>
      <w:r w:rsidR="00B6544D">
        <w:rPr>
          <w:rFonts w:ascii="Times New Roman" w:hAnsi="Times New Roman" w:cs="Times New Roman"/>
          <w:sz w:val="24"/>
          <w:szCs w:val="24"/>
          <w:lang w:val="en-GB"/>
        </w:rPr>
        <w:t>Supporting Information</w:t>
      </w:r>
      <w:r w:rsidR="00877B7B">
        <w:rPr>
          <w:rFonts w:ascii="Times New Roman" w:hAnsi="Times New Roman" w:cs="Times New Roman"/>
          <w:sz w:val="24"/>
          <w:szCs w:val="24"/>
          <w:lang w:val="en-GB"/>
        </w:rPr>
        <w:t>,</w:t>
      </w:r>
      <w:r w:rsidR="006D4421" w:rsidRPr="002F147F">
        <w:rPr>
          <w:rFonts w:ascii="Times New Roman" w:hAnsi="Times New Roman" w:cs="Times New Roman"/>
          <w:sz w:val="24"/>
          <w:szCs w:val="24"/>
          <w:lang w:val="en-GB"/>
        </w:rPr>
        <w:t xml:space="preserve"> Figure </w:t>
      </w:r>
      <w:r w:rsidR="007B57A4">
        <w:rPr>
          <w:rFonts w:ascii="Times New Roman" w:hAnsi="Times New Roman" w:cs="Times New Roman"/>
          <w:sz w:val="24"/>
          <w:szCs w:val="24"/>
          <w:lang w:val="en-GB"/>
        </w:rPr>
        <w:t>S</w:t>
      </w:r>
      <w:r w:rsidR="006D4421" w:rsidRPr="002F147F">
        <w:rPr>
          <w:rFonts w:ascii="Times New Roman" w:hAnsi="Times New Roman" w:cs="Times New Roman"/>
          <w:sz w:val="24"/>
          <w:szCs w:val="24"/>
          <w:lang w:val="en-GB"/>
        </w:rPr>
        <w:t>1</w:t>
      </w:r>
      <w:r w:rsidR="006D4421">
        <w:rPr>
          <w:rFonts w:ascii="Times New Roman" w:hAnsi="Times New Roman" w:cs="Times New Roman"/>
          <w:sz w:val="24"/>
          <w:szCs w:val="24"/>
          <w:lang w:val="en-GB"/>
        </w:rPr>
        <w:t>)</w:t>
      </w:r>
      <w:r w:rsidR="006D4421">
        <w:rPr>
          <w:rFonts w:ascii="Times New Roman" w:hAnsi="Times New Roman" w:cs="Times New Roman"/>
          <w:i/>
          <w:sz w:val="24"/>
          <w:szCs w:val="24"/>
          <w:lang w:val="en-GB"/>
        </w:rPr>
        <w:t>.</w:t>
      </w:r>
    </w:p>
    <w:p w14:paraId="2C7739BA" w14:textId="77777777" w:rsidR="008068CC" w:rsidRPr="00B4455F" w:rsidRDefault="008068CC" w:rsidP="007F45CC">
      <w:pPr>
        <w:spacing w:line="480" w:lineRule="auto"/>
        <w:jc w:val="both"/>
        <w:rPr>
          <w:lang w:val="en-US"/>
        </w:rPr>
      </w:pPr>
    </w:p>
    <w:p w14:paraId="5691A2FC" w14:textId="2CCB987E" w:rsidR="008068CC" w:rsidRDefault="00D73D7F" w:rsidP="007F45CC">
      <w:pPr>
        <w:spacing w:line="480" w:lineRule="auto"/>
        <w:jc w:val="both"/>
      </w:pPr>
      <w:r>
        <w:object w:dxaOrig="5040" w:dyaOrig="2385" w14:anchorId="5ED5C1FC">
          <v:shape id="_x0000_i1026" type="#_x0000_t75" style="width:251.55pt;height:120.6pt" o:ole="">
            <v:imagedata r:id="rId12" o:title=""/>
          </v:shape>
          <o:OLEObject Type="Embed" ProgID="ChemDraw.Document.6.0" ShapeID="_x0000_i1026" DrawAspect="Content" ObjectID="_1613391320" r:id="rId13"/>
        </w:object>
      </w:r>
    </w:p>
    <w:p w14:paraId="455D4B48" w14:textId="5273FBB8" w:rsidR="007F45CC" w:rsidRDefault="007F45CC" w:rsidP="007F45CC">
      <w:pPr>
        <w:spacing w:line="480" w:lineRule="auto"/>
        <w:jc w:val="both"/>
        <w:rPr>
          <w:rFonts w:ascii="Times New Roman" w:hAnsi="Times New Roman" w:cs="Times New Roman"/>
          <w:b/>
          <w:color w:val="FF0000"/>
          <w:sz w:val="24"/>
          <w:szCs w:val="24"/>
          <w:lang w:val="en-GB"/>
        </w:rPr>
      </w:pPr>
      <w:r w:rsidRPr="002024F7">
        <w:rPr>
          <w:rFonts w:ascii="Times New Roman" w:hAnsi="Times New Roman" w:cs="Times New Roman"/>
          <w:b/>
          <w:sz w:val="24"/>
          <w:szCs w:val="24"/>
          <w:lang w:val="en-GB"/>
        </w:rPr>
        <w:t xml:space="preserve">Figure </w:t>
      </w:r>
      <w:r>
        <w:rPr>
          <w:rFonts w:ascii="Times New Roman" w:hAnsi="Times New Roman" w:cs="Times New Roman"/>
          <w:b/>
          <w:sz w:val="24"/>
          <w:szCs w:val="24"/>
          <w:lang w:val="en-GB"/>
        </w:rPr>
        <w:t>2</w:t>
      </w:r>
      <w:r w:rsidRPr="004128E8">
        <w:rPr>
          <w:rFonts w:ascii="Times New Roman" w:hAnsi="Times New Roman" w:cs="Times New Roman"/>
          <w:i/>
          <w:sz w:val="24"/>
          <w:szCs w:val="24"/>
          <w:lang w:val="en-GB"/>
        </w:rPr>
        <w:t>.</w:t>
      </w:r>
      <w:r>
        <w:rPr>
          <w:rFonts w:ascii="Times New Roman" w:hAnsi="Times New Roman" w:cs="Times New Roman"/>
          <w:i/>
          <w:sz w:val="24"/>
          <w:szCs w:val="24"/>
          <w:lang w:val="en-GB"/>
        </w:rPr>
        <w:t xml:space="preserve"> </w:t>
      </w:r>
      <w:r w:rsidRPr="007F45CC">
        <w:rPr>
          <w:rFonts w:ascii="Times New Roman" w:hAnsi="Times New Roman" w:cs="Times New Roman"/>
          <w:color w:val="FF0000"/>
          <w:sz w:val="24"/>
          <w:szCs w:val="24"/>
          <w:lang w:val="en-GB"/>
        </w:rPr>
        <w:t xml:space="preserve">Exploring the aryl group changes. / Compound </w:t>
      </w:r>
      <w:r w:rsidR="00592C7C">
        <w:rPr>
          <w:rFonts w:ascii="Times New Roman" w:hAnsi="Times New Roman" w:cs="Times New Roman"/>
          <w:b/>
          <w:color w:val="FF0000"/>
          <w:sz w:val="24"/>
          <w:szCs w:val="24"/>
          <w:lang w:val="en-GB"/>
        </w:rPr>
        <w:t>§4</w:t>
      </w:r>
      <w:r w:rsidRPr="007F45CC">
        <w:rPr>
          <w:rFonts w:ascii="Times New Roman" w:hAnsi="Times New Roman" w:cs="Times New Roman"/>
          <w:color w:val="FF0000"/>
          <w:sz w:val="24"/>
          <w:szCs w:val="24"/>
          <w:lang w:val="en-GB"/>
        </w:rPr>
        <w:t xml:space="preserve"> </w:t>
      </w:r>
      <w:commentRangeStart w:id="24"/>
      <w:r w:rsidRPr="007F45CC">
        <w:rPr>
          <w:rFonts w:ascii="Times New Roman" w:hAnsi="Times New Roman" w:cs="Times New Roman"/>
          <w:color w:val="FF0000"/>
          <w:sz w:val="24"/>
          <w:szCs w:val="24"/>
          <w:lang w:val="en-GB"/>
        </w:rPr>
        <w:t xml:space="preserve">and its analogue </w:t>
      </w:r>
      <w:r w:rsidR="00D73D7F" w:rsidRPr="00D73D7F">
        <w:rPr>
          <w:rFonts w:ascii="Times New Roman" w:hAnsi="Times New Roman" w:cs="Times New Roman"/>
          <w:b/>
          <w:color w:val="FF0000"/>
          <w:sz w:val="24"/>
          <w:szCs w:val="24"/>
          <w:lang w:val="en-GB"/>
        </w:rPr>
        <w:t>§5</w:t>
      </w:r>
      <w:commentRangeEnd w:id="24"/>
      <w:r w:rsidR="00307CB4">
        <w:rPr>
          <w:rStyle w:val="CommentReference"/>
        </w:rPr>
        <w:commentReference w:id="24"/>
      </w:r>
    </w:p>
    <w:p w14:paraId="4E3A3BB0" w14:textId="77777777" w:rsidR="008068CC" w:rsidRPr="004128E8" w:rsidRDefault="008068CC" w:rsidP="007F45CC">
      <w:pPr>
        <w:spacing w:line="480" w:lineRule="auto"/>
        <w:jc w:val="both"/>
        <w:rPr>
          <w:rFonts w:ascii="Times New Roman" w:hAnsi="Times New Roman" w:cs="Times New Roman"/>
          <w:sz w:val="24"/>
          <w:szCs w:val="24"/>
          <w:lang w:val="en-GB"/>
        </w:rPr>
      </w:pPr>
    </w:p>
    <w:p w14:paraId="51C6E285" w14:textId="26D45EBB" w:rsidR="007F45CC" w:rsidRDefault="007F45CC" w:rsidP="007F45CC">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Systematic exploration of fragment hit 1</w:t>
      </w:r>
    </w:p>
    <w:p w14:paraId="150427DE" w14:textId="52F43601" w:rsidR="009B4F42" w:rsidRPr="00BF4C06" w:rsidRDefault="007F45CC" w:rsidP="009B4F42">
      <w:pPr>
        <w:spacing w:line="480" w:lineRule="auto"/>
        <w:jc w:val="both"/>
        <w:rPr>
          <w:rFonts w:ascii="Times New Roman" w:eastAsiaTheme="majorEastAsia" w:hAnsi="Times New Roman" w:cs="Times New Roman"/>
          <w:b/>
          <w:bCs/>
          <w:sz w:val="24"/>
          <w:szCs w:val="24"/>
          <w:lang w:val="en-US"/>
        </w:rPr>
      </w:pPr>
      <w:commentRangeStart w:id="25"/>
      <w:r>
        <w:rPr>
          <w:rFonts w:ascii="Times New Roman" w:hAnsi="Times New Roman" w:cs="Times New Roman"/>
          <w:i/>
          <w:sz w:val="24"/>
          <w:szCs w:val="24"/>
          <w:lang w:val="en-GB"/>
        </w:rPr>
        <w:t>A</w:t>
      </w:r>
      <w:r w:rsidRPr="00D178FF">
        <w:rPr>
          <w:rFonts w:ascii="Times New Roman" w:hAnsi="Times New Roman" w:cs="Times New Roman"/>
          <w:i/>
          <w:sz w:val="24"/>
          <w:szCs w:val="24"/>
          <w:lang w:val="en-GB"/>
        </w:rPr>
        <w:t>ryl substitutions</w:t>
      </w:r>
      <w:commentRangeEnd w:id="25"/>
      <w:r w:rsidRPr="00D178FF">
        <w:rPr>
          <w:rStyle w:val="CommentReference"/>
          <w:i/>
        </w:rPr>
        <w:commentReference w:id="25"/>
      </w:r>
      <w:r w:rsidRPr="00D178FF">
        <w:rPr>
          <w:rFonts w:ascii="Times New Roman" w:hAnsi="Times New Roman" w:cs="Times New Roman"/>
          <w:sz w:val="24"/>
          <w:szCs w:val="24"/>
          <w:lang w:val="en-US"/>
        </w:rPr>
        <w:t xml:space="preserve"> – </w:t>
      </w:r>
      <w:r w:rsidR="007F2A93">
        <w:rPr>
          <w:rFonts w:ascii="Times New Roman" w:hAnsi="Times New Roman" w:cs="Times New Roman"/>
          <w:sz w:val="24"/>
          <w:szCs w:val="24"/>
          <w:lang w:val="en-US"/>
        </w:rPr>
        <w:t>In order to complete the</w:t>
      </w:r>
      <w:r w:rsidR="00E24010">
        <w:rPr>
          <w:rFonts w:ascii="Times New Roman" w:hAnsi="Times New Roman" w:cs="Times New Roman"/>
          <w:sz w:val="24"/>
          <w:szCs w:val="24"/>
          <w:lang w:val="en-US"/>
        </w:rPr>
        <w:t xml:space="preserve"> former</w:t>
      </w:r>
      <w:r w:rsidR="007F2A93">
        <w:rPr>
          <w:rFonts w:ascii="Times New Roman" w:hAnsi="Times New Roman" w:cs="Times New Roman"/>
          <w:sz w:val="24"/>
          <w:szCs w:val="24"/>
          <w:lang w:val="en-US"/>
        </w:rPr>
        <w:t xml:space="preserve"> set of compounds, we </w:t>
      </w:r>
      <w:r w:rsidR="005D4BFF">
        <w:rPr>
          <w:rFonts w:ascii="Times New Roman" w:hAnsi="Times New Roman" w:cs="Times New Roman"/>
          <w:sz w:val="24"/>
          <w:szCs w:val="24"/>
          <w:lang w:val="en-US"/>
        </w:rPr>
        <w:t>continued</w:t>
      </w:r>
      <w:r w:rsidR="007F2A93">
        <w:rPr>
          <w:rFonts w:ascii="Times New Roman" w:hAnsi="Times New Roman" w:cs="Times New Roman"/>
          <w:sz w:val="24"/>
          <w:szCs w:val="24"/>
          <w:lang w:val="en-US"/>
        </w:rPr>
        <w:t xml:space="preserve"> to </w:t>
      </w:r>
      <w:r w:rsidR="00E24010">
        <w:rPr>
          <w:rFonts w:ascii="Times New Roman" w:hAnsi="Times New Roman" w:cs="Times New Roman"/>
          <w:sz w:val="24"/>
          <w:szCs w:val="24"/>
          <w:lang w:val="en-US"/>
        </w:rPr>
        <w:t>explore</w:t>
      </w:r>
      <w:r w:rsidR="007F2A93">
        <w:rPr>
          <w:rFonts w:ascii="Times New Roman" w:hAnsi="Times New Roman" w:cs="Times New Roman"/>
          <w:sz w:val="24"/>
          <w:szCs w:val="24"/>
          <w:lang w:val="en-US"/>
        </w:rPr>
        <w:t xml:space="preserve"> </w:t>
      </w:r>
      <w:r w:rsidR="000938CC">
        <w:rPr>
          <w:rFonts w:ascii="Times New Roman" w:hAnsi="Times New Roman" w:cs="Times New Roman"/>
          <w:sz w:val="24"/>
          <w:szCs w:val="24"/>
          <w:lang w:val="en-US"/>
        </w:rPr>
        <w:t>further</w:t>
      </w:r>
      <w:r w:rsidR="00AD62CD">
        <w:rPr>
          <w:rFonts w:ascii="Times New Roman" w:hAnsi="Times New Roman" w:cs="Times New Roman"/>
          <w:sz w:val="24"/>
          <w:szCs w:val="24"/>
          <w:lang w:val="en-US"/>
        </w:rPr>
        <w:t xml:space="preserve"> </w:t>
      </w:r>
      <w:r w:rsidR="00800BF0">
        <w:rPr>
          <w:rFonts w:ascii="Times New Roman" w:hAnsi="Times New Roman" w:cs="Times New Roman"/>
          <w:sz w:val="24"/>
          <w:szCs w:val="24"/>
          <w:lang w:val="en-US"/>
        </w:rPr>
        <w:t xml:space="preserve">variations </w:t>
      </w:r>
      <w:r w:rsidR="00AD62CD">
        <w:rPr>
          <w:rFonts w:ascii="Times New Roman" w:hAnsi="Times New Roman" w:cs="Times New Roman"/>
          <w:sz w:val="24"/>
          <w:szCs w:val="24"/>
          <w:lang w:val="en-US"/>
        </w:rPr>
        <w:t>of</w:t>
      </w:r>
      <w:r w:rsidR="00800BF0">
        <w:rPr>
          <w:rFonts w:ascii="Times New Roman" w:hAnsi="Times New Roman" w:cs="Times New Roman"/>
          <w:sz w:val="24"/>
          <w:szCs w:val="24"/>
          <w:lang w:val="en-US"/>
        </w:rPr>
        <w:t xml:space="preserve"> </w:t>
      </w:r>
      <w:r w:rsidR="00AD62CD">
        <w:rPr>
          <w:rFonts w:ascii="Times New Roman" w:hAnsi="Times New Roman" w:cs="Times New Roman"/>
          <w:sz w:val="24"/>
          <w:szCs w:val="24"/>
          <w:lang w:val="en-US"/>
        </w:rPr>
        <w:t xml:space="preserve">the </w:t>
      </w:r>
      <w:r w:rsidR="00800BF0">
        <w:rPr>
          <w:rFonts w:ascii="Times New Roman" w:hAnsi="Times New Roman" w:cs="Times New Roman"/>
          <w:sz w:val="24"/>
          <w:szCs w:val="24"/>
          <w:lang w:val="en-US"/>
        </w:rPr>
        <w:t xml:space="preserve">phenyl </w:t>
      </w:r>
      <w:r w:rsidR="00AD62CD">
        <w:rPr>
          <w:rFonts w:ascii="Times New Roman" w:hAnsi="Times New Roman" w:cs="Times New Roman"/>
          <w:sz w:val="24"/>
          <w:szCs w:val="24"/>
          <w:lang w:val="en-US"/>
        </w:rPr>
        <w:t>moiety</w:t>
      </w:r>
      <w:r w:rsidR="005D4BFF">
        <w:rPr>
          <w:rFonts w:ascii="Times New Roman" w:hAnsi="Times New Roman" w:cs="Times New Roman"/>
          <w:sz w:val="24"/>
          <w:szCs w:val="24"/>
          <w:lang w:val="en-US"/>
        </w:rPr>
        <w:t xml:space="preserve"> by </w:t>
      </w:r>
      <w:r w:rsidR="005D4BFF">
        <w:rPr>
          <w:rFonts w:ascii="Times New Roman" w:hAnsi="Times New Roman" w:cs="Times New Roman"/>
          <w:sz w:val="24"/>
          <w:szCs w:val="24"/>
          <w:lang w:val="en-GB"/>
        </w:rPr>
        <w:t xml:space="preserve">synthesizing </w:t>
      </w:r>
      <w:commentRangeStart w:id="26"/>
      <w:r w:rsidR="00800BF0">
        <w:rPr>
          <w:rFonts w:ascii="Times New Roman" w:hAnsi="Times New Roman" w:cs="Times New Roman"/>
          <w:sz w:val="24"/>
          <w:szCs w:val="24"/>
          <w:highlight w:val="yellow"/>
          <w:lang w:val="en-GB"/>
        </w:rPr>
        <w:t>10</w:t>
      </w:r>
      <w:commentRangeEnd w:id="26"/>
      <w:r w:rsidR="005D4BFF" w:rsidRPr="005D4BFF">
        <w:rPr>
          <w:rStyle w:val="CommentReference"/>
          <w:highlight w:val="yellow"/>
        </w:rPr>
        <w:commentReference w:id="26"/>
      </w:r>
      <w:r w:rsidR="005D4BFF">
        <w:rPr>
          <w:rFonts w:ascii="Times New Roman" w:hAnsi="Times New Roman" w:cs="Times New Roman"/>
          <w:sz w:val="24"/>
          <w:szCs w:val="24"/>
          <w:lang w:val="en-GB"/>
        </w:rPr>
        <w:t xml:space="preserve"> 5-arylisoxazole-3-carboxyli</w:t>
      </w:r>
      <w:r w:rsidR="00E24010">
        <w:rPr>
          <w:rFonts w:ascii="Times New Roman" w:hAnsi="Times New Roman" w:cs="Times New Roman"/>
          <w:sz w:val="24"/>
          <w:szCs w:val="24"/>
          <w:lang w:val="en-GB"/>
        </w:rPr>
        <w:t>c acid</w:t>
      </w:r>
      <w:r w:rsidR="005D4BFF">
        <w:rPr>
          <w:rFonts w:ascii="Times New Roman" w:hAnsi="Times New Roman" w:cs="Times New Roman"/>
          <w:sz w:val="24"/>
          <w:szCs w:val="24"/>
          <w:lang w:val="en-GB"/>
        </w:rPr>
        <w:t xml:space="preserve"> derivatives</w:t>
      </w:r>
      <w:r w:rsidR="00E24010">
        <w:rPr>
          <w:rFonts w:ascii="Times New Roman" w:hAnsi="Times New Roman" w:cs="Times New Roman"/>
          <w:sz w:val="24"/>
          <w:szCs w:val="24"/>
          <w:lang w:val="en-GB"/>
        </w:rPr>
        <w:t xml:space="preserve">. </w:t>
      </w:r>
      <w:r w:rsidR="009B4F42">
        <w:rPr>
          <w:rStyle w:val="Heading3Char"/>
          <w:rFonts w:ascii="Times New Roman" w:hAnsi="Times New Roman" w:cs="Times New Roman"/>
          <w:color w:val="auto"/>
          <w:lang w:val="en-US"/>
        </w:rPr>
        <w:t>Compounds</w:t>
      </w:r>
      <w:r w:rsidR="00A45FCD">
        <w:rPr>
          <w:rStyle w:val="Heading3Char"/>
          <w:rFonts w:ascii="Times New Roman" w:hAnsi="Times New Roman" w:cs="Times New Roman"/>
          <w:color w:val="auto"/>
          <w:lang w:val="en-US"/>
        </w:rPr>
        <w:t xml:space="preserve"> (Supporting Information, Figure S1)</w:t>
      </w:r>
      <w:r w:rsidR="009B4F42">
        <w:rPr>
          <w:rStyle w:val="Heading3Char"/>
          <w:rFonts w:ascii="Times New Roman" w:hAnsi="Times New Roman" w:cs="Times New Roman"/>
          <w:color w:val="auto"/>
          <w:lang w:val="en-US"/>
        </w:rPr>
        <w:t xml:space="preserve"> were either synthesized from obtainable building blocks or directly purchased from commercial vendors. </w:t>
      </w:r>
      <w:r w:rsidR="009B4F42" w:rsidRPr="00726D5E">
        <w:rPr>
          <w:rStyle w:val="Heading3Char"/>
          <w:rFonts w:ascii="Times New Roman" w:hAnsi="Times New Roman" w:cs="Times New Roman"/>
          <w:color w:val="auto"/>
          <w:lang w:val="en-US"/>
        </w:rPr>
        <w:t xml:space="preserve">As </w:t>
      </w:r>
      <w:r w:rsidR="009B4F42" w:rsidRPr="00726D5E">
        <w:rPr>
          <w:rFonts w:ascii="Times New Roman" w:eastAsiaTheme="majorEastAsia" w:hAnsi="Times New Roman" w:cs="Times New Roman"/>
          <w:bCs/>
          <w:sz w:val="24"/>
          <w:szCs w:val="24"/>
          <w:lang w:val="en-US"/>
        </w:rPr>
        <w:t>illustrated in Scheme 1</w:t>
      </w:r>
      <w:r w:rsidR="009B4F42" w:rsidRPr="00726D5E">
        <w:rPr>
          <w:rStyle w:val="Heading3Char"/>
          <w:rFonts w:ascii="Times New Roman" w:hAnsi="Times New Roman" w:cs="Times New Roman"/>
          <w:color w:val="auto"/>
          <w:lang w:val="en-US"/>
        </w:rPr>
        <w:t xml:space="preserve">, the isoxazole series was constructed utilizing </w:t>
      </w:r>
      <w:r w:rsidR="009B4F42">
        <w:rPr>
          <w:rStyle w:val="Heading3Char"/>
          <w:rFonts w:ascii="Times New Roman" w:hAnsi="Times New Roman" w:cs="Times New Roman"/>
          <w:color w:val="auto"/>
          <w:lang w:val="en-US"/>
        </w:rPr>
        <w:t>three</w:t>
      </w:r>
      <w:r w:rsidR="009B4F42" w:rsidRPr="00726D5E">
        <w:rPr>
          <w:rStyle w:val="Heading3Char"/>
          <w:rFonts w:ascii="Times New Roman" w:hAnsi="Times New Roman" w:cs="Times New Roman"/>
          <w:color w:val="auto"/>
          <w:lang w:val="en-US"/>
        </w:rPr>
        <w:t xml:space="preserve"> </w:t>
      </w:r>
      <w:r w:rsidR="009B4F42">
        <w:rPr>
          <w:rStyle w:val="Heading3Char"/>
          <w:rFonts w:ascii="Times New Roman" w:hAnsi="Times New Roman" w:cs="Times New Roman"/>
          <w:color w:val="auto"/>
          <w:lang w:val="en-US"/>
        </w:rPr>
        <w:t xml:space="preserve">different </w:t>
      </w:r>
      <w:r w:rsidR="009B4F42" w:rsidRPr="00726D5E">
        <w:rPr>
          <w:rStyle w:val="Heading3Char"/>
          <w:rFonts w:ascii="Times New Roman" w:hAnsi="Times New Roman" w:cs="Times New Roman"/>
          <w:color w:val="auto"/>
          <w:lang w:val="en-US"/>
        </w:rPr>
        <w:t>approaches</w:t>
      </w:r>
      <w:r w:rsidR="009B4F42">
        <w:rPr>
          <w:rStyle w:val="Heading3Char"/>
          <w:rFonts w:ascii="Times New Roman" w:hAnsi="Times New Roman" w:cs="Times New Roman"/>
          <w:color w:val="auto"/>
          <w:lang w:val="en-US"/>
        </w:rPr>
        <w:t>.</w:t>
      </w:r>
      <w:r w:rsidR="009B4F42" w:rsidRPr="00726D5E">
        <w:rPr>
          <w:rFonts w:ascii="Times New Roman" w:eastAsiaTheme="majorEastAsia" w:hAnsi="Times New Roman" w:cs="Times New Roman"/>
          <w:sz w:val="24"/>
          <w:szCs w:val="24"/>
          <w:lang w:val="en-GB"/>
        </w:rPr>
        <w:t xml:space="preserve"> </w:t>
      </w:r>
      <w:r w:rsidR="009B4F42">
        <w:rPr>
          <w:rFonts w:ascii="Times New Roman" w:eastAsiaTheme="majorEastAsia" w:hAnsi="Times New Roman" w:cs="Times New Roman"/>
          <w:bCs/>
          <w:sz w:val="24"/>
          <w:szCs w:val="24"/>
          <w:lang w:val="en-US"/>
        </w:rPr>
        <w:t>The isoxazole ring</w:t>
      </w:r>
      <w:r w:rsidR="009B4F42" w:rsidRPr="00726D5E">
        <w:rPr>
          <w:rFonts w:ascii="Times New Roman" w:eastAsiaTheme="majorEastAsia" w:hAnsi="Times New Roman" w:cs="Times New Roman"/>
          <w:bCs/>
          <w:color w:val="BFBFBF" w:themeColor="background1" w:themeShade="BF"/>
          <w:sz w:val="24"/>
          <w:szCs w:val="24"/>
          <w:lang w:val="en-US"/>
        </w:rPr>
        <w:t xml:space="preserve"> </w:t>
      </w:r>
      <w:r w:rsidR="009B4F42" w:rsidRPr="00726D5E">
        <w:rPr>
          <w:rFonts w:ascii="Times New Roman" w:eastAsiaTheme="majorEastAsia" w:hAnsi="Times New Roman" w:cs="Times New Roman"/>
          <w:bCs/>
          <w:sz w:val="24"/>
          <w:szCs w:val="24"/>
          <w:lang w:val="en-US"/>
        </w:rPr>
        <w:t xml:space="preserve">can </w:t>
      </w:r>
      <w:r w:rsidR="009B4F42" w:rsidRPr="00726D5E">
        <w:rPr>
          <w:rFonts w:ascii="Times New Roman" w:eastAsiaTheme="majorEastAsia" w:hAnsi="Times New Roman" w:cs="Times New Roman"/>
          <w:bCs/>
          <w:i/>
          <w:sz w:val="24"/>
          <w:szCs w:val="24"/>
          <w:lang w:val="en-US"/>
        </w:rPr>
        <w:t>e.g.</w:t>
      </w:r>
      <w:r w:rsidR="009B4F42" w:rsidRPr="00726D5E">
        <w:rPr>
          <w:rFonts w:ascii="Times New Roman" w:eastAsiaTheme="majorEastAsia" w:hAnsi="Times New Roman" w:cs="Times New Roman"/>
          <w:bCs/>
          <w:sz w:val="24"/>
          <w:szCs w:val="24"/>
          <w:lang w:val="en-US"/>
        </w:rPr>
        <w:t xml:space="preserve"> be formed from substituted alkynes</w:t>
      </w:r>
      <w:r w:rsidR="009B4F42" w:rsidRPr="00726D5E">
        <w:rPr>
          <w:rFonts w:ascii="Times New Roman" w:eastAsiaTheme="majorEastAsia" w:hAnsi="Times New Roman" w:cs="Times New Roman"/>
          <w:bCs/>
          <w:sz w:val="24"/>
          <w:szCs w:val="24"/>
          <w:highlight w:val="yellow"/>
          <w:lang w:val="en-US"/>
        </w:rPr>
        <w:t>[REF]</w:t>
      </w:r>
      <w:r w:rsidR="009B4F42" w:rsidRPr="00726D5E">
        <w:rPr>
          <w:rFonts w:ascii="Times New Roman" w:eastAsiaTheme="majorEastAsia" w:hAnsi="Times New Roman" w:cs="Times New Roman"/>
          <w:bCs/>
          <w:sz w:val="24"/>
          <w:szCs w:val="24"/>
          <w:lang w:val="en-US"/>
        </w:rPr>
        <w:t xml:space="preserve"> </w:t>
      </w:r>
      <w:r w:rsidR="009B4F42" w:rsidRPr="00BF4C06">
        <w:rPr>
          <w:rFonts w:ascii="Times New Roman" w:eastAsiaTheme="majorEastAsia" w:hAnsi="Times New Roman" w:cs="Times New Roman"/>
          <w:b/>
          <w:bCs/>
          <w:sz w:val="24"/>
          <w:szCs w:val="24"/>
          <w:lang w:val="en-US"/>
        </w:rPr>
        <w:t>§6</w:t>
      </w:r>
      <w:r w:rsidR="009B4F42">
        <w:rPr>
          <w:rFonts w:ascii="Times New Roman" w:eastAsiaTheme="majorEastAsia" w:hAnsi="Times New Roman" w:cs="Times New Roman"/>
          <w:bCs/>
          <w:sz w:val="24"/>
          <w:szCs w:val="24"/>
          <w:lang w:val="en-US"/>
        </w:rPr>
        <w:t xml:space="preserve"> </w:t>
      </w:r>
      <w:r w:rsidR="009B4F42" w:rsidRPr="00726D5E">
        <w:rPr>
          <w:rFonts w:ascii="Times New Roman" w:eastAsiaTheme="majorEastAsia" w:hAnsi="Times New Roman" w:cs="Times New Roman"/>
          <w:bCs/>
          <w:sz w:val="24"/>
          <w:szCs w:val="24"/>
          <w:lang w:val="en-US"/>
        </w:rPr>
        <w:t>and ketones</w:t>
      </w:r>
      <w:r w:rsidR="009B4F42" w:rsidRPr="00726D5E">
        <w:rPr>
          <w:rFonts w:ascii="Times New Roman" w:eastAsiaTheme="majorEastAsia" w:hAnsi="Times New Roman" w:cs="Times New Roman"/>
          <w:bCs/>
          <w:sz w:val="24"/>
          <w:szCs w:val="24"/>
          <w:highlight w:val="yellow"/>
          <w:lang w:val="en-US"/>
        </w:rPr>
        <w:t>[REF]</w:t>
      </w:r>
      <w:r w:rsidR="009B4F42">
        <w:rPr>
          <w:rFonts w:ascii="Times New Roman" w:eastAsiaTheme="majorEastAsia" w:hAnsi="Times New Roman" w:cs="Times New Roman"/>
          <w:bCs/>
          <w:sz w:val="24"/>
          <w:szCs w:val="24"/>
          <w:lang w:val="en-US"/>
        </w:rPr>
        <w:t xml:space="preserve"> </w:t>
      </w:r>
      <w:r w:rsidR="009B4F42" w:rsidRPr="00BF4C06">
        <w:rPr>
          <w:rFonts w:ascii="Times New Roman" w:eastAsiaTheme="majorEastAsia" w:hAnsi="Times New Roman" w:cs="Times New Roman"/>
          <w:b/>
          <w:bCs/>
          <w:sz w:val="24"/>
          <w:szCs w:val="24"/>
          <w:lang w:val="en-US"/>
        </w:rPr>
        <w:t>§</w:t>
      </w:r>
      <w:r w:rsidR="009B4F42">
        <w:rPr>
          <w:rFonts w:ascii="Times New Roman" w:eastAsiaTheme="majorEastAsia" w:hAnsi="Times New Roman" w:cs="Times New Roman"/>
          <w:b/>
          <w:bCs/>
          <w:sz w:val="24"/>
          <w:szCs w:val="24"/>
          <w:lang w:val="en-US"/>
        </w:rPr>
        <w:t>7</w:t>
      </w:r>
      <w:r w:rsidR="009B4F42" w:rsidRPr="00726D5E">
        <w:rPr>
          <w:rFonts w:ascii="Times New Roman" w:eastAsiaTheme="majorEastAsia" w:hAnsi="Times New Roman" w:cs="Times New Roman"/>
          <w:bCs/>
          <w:sz w:val="24"/>
          <w:szCs w:val="24"/>
          <w:lang w:val="en-US"/>
        </w:rPr>
        <w:t xml:space="preserve">. </w:t>
      </w:r>
      <w:r w:rsidR="009B4F42">
        <w:rPr>
          <w:rFonts w:ascii="Times New Roman" w:eastAsiaTheme="majorEastAsia" w:hAnsi="Times New Roman" w:cs="Times New Roman"/>
          <w:bCs/>
          <w:sz w:val="24"/>
          <w:szCs w:val="24"/>
          <w:lang w:val="en-US"/>
        </w:rPr>
        <w:t>However, t</w:t>
      </w:r>
      <w:r w:rsidR="009B4F42" w:rsidRPr="00726D5E">
        <w:rPr>
          <w:rFonts w:ascii="Times New Roman" w:eastAsiaTheme="majorEastAsia" w:hAnsi="Times New Roman" w:cs="Times New Roman"/>
          <w:bCs/>
          <w:sz w:val="24"/>
          <w:szCs w:val="24"/>
          <w:lang w:val="en-US"/>
        </w:rPr>
        <w:t xml:space="preserve">o </w:t>
      </w:r>
      <w:r w:rsidR="009B4F42">
        <w:rPr>
          <w:rFonts w:ascii="Times New Roman" w:eastAsiaTheme="majorEastAsia" w:hAnsi="Times New Roman" w:cs="Times New Roman"/>
          <w:bCs/>
          <w:sz w:val="24"/>
          <w:szCs w:val="24"/>
          <w:lang w:val="en-US"/>
        </w:rPr>
        <w:t xml:space="preserve">easily </w:t>
      </w:r>
      <w:r w:rsidR="009B4F42" w:rsidRPr="00726D5E">
        <w:rPr>
          <w:rFonts w:ascii="Times New Roman" w:eastAsiaTheme="majorEastAsia" w:hAnsi="Times New Roman" w:cs="Times New Roman"/>
          <w:bCs/>
          <w:sz w:val="24"/>
          <w:szCs w:val="24"/>
          <w:lang w:val="en-US"/>
        </w:rPr>
        <w:t xml:space="preserve">be able to vary the substituents of the 5-position, we were initially tempted to use isoxazoles functionalized with a synthetic </w:t>
      </w:r>
      <w:r w:rsidR="009B4F42" w:rsidRPr="00726D5E">
        <w:rPr>
          <w:rFonts w:ascii="Times New Roman" w:eastAsiaTheme="majorEastAsia" w:hAnsi="Times New Roman" w:cs="Times New Roman"/>
          <w:bCs/>
          <w:iCs/>
          <w:sz w:val="24"/>
          <w:szCs w:val="24"/>
          <w:lang w:val="en-US"/>
        </w:rPr>
        <w:t>handle</w:t>
      </w:r>
      <w:r w:rsidR="009B4F42" w:rsidRPr="00726D5E">
        <w:rPr>
          <w:rFonts w:ascii="Times New Roman" w:eastAsiaTheme="majorEastAsia" w:hAnsi="Times New Roman" w:cs="Times New Roman"/>
          <w:bCs/>
          <w:sz w:val="24"/>
          <w:szCs w:val="24"/>
          <w:lang w:val="en-US"/>
        </w:rPr>
        <w:t xml:space="preserve">, such as a halogen or a </w:t>
      </w:r>
      <w:r w:rsidR="009B4F42">
        <w:rPr>
          <w:rFonts w:ascii="Times New Roman" w:eastAsiaTheme="majorEastAsia" w:hAnsi="Times New Roman" w:cs="Times New Roman"/>
          <w:bCs/>
          <w:sz w:val="24"/>
          <w:szCs w:val="24"/>
          <w:lang w:val="en-US"/>
        </w:rPr>
        <w:t>boronic acid/ester</w:t>
      </w:r>
      <w:r w:rsidR="009B4F42" w:rsidRPr="00726D5E">
        <w:rPr>
          <w:rFonts w:ascii="Times New Roman" w:eastAsiaTheme="majorEastAsia" w:hAnsi="Times New Roman" w:cs="Times New Roman"/>
          <w:bCs/>
          <w:sz w:val="24"/>
          <w:szCs w:val="24"/>
          <w:lang w:val="en-US"/>
        </w:rPr>
        <w:t xml:space="preserve"> group that further could be u</w:t>
      </w:r>
      <w:r w:rsidR="009B4F42">
        <w:rPr>
          <w:rFonts w:ascii="Times New Roman" w:eastAsiaTheme="majorEastAsia" w:hAnsi="Times New Roman" w:cs="Times New Roman"/>
          <w:bCs/>
          <w:sz w:val="24"/>
          <w:szCs w:val="24"/>
          <w:lang w:val="en-US"/>
        </w:rPr>
        <w:t>sed</w:t>
      </w:r>
      <w:r w:rsidR="009B4F42" w:rsidRPr="00726D5E">
        <w:rPr>
          <w:rFonts w:ascii="Times New Roman" w:eastAsiaTheme="majorEastAsia" w:hAnsi="Times New Roman" w:cs="Times New Roman"/>
          <w:bCs/>
          <w:sz w:val="24"/>
          <w:szCs w:val="24"/>
          <w:lang w:val="en-US"/>
        </w:rPr>
        <w:t xml:space="preserve"> in Suzuki coupling reactions. </w:t>
      </w:r>
      <w:r w:rsidR="009B4F42">
        <w:rPr>
          <w:rFonts w:ascii="Times New Roman" w:eastAsiaTheme="majorEastAsia" w:hAnsi="Times New Roman" w:cs="Times New Roman"/>
          <w:bCs/>
          <w:sz w:val="24"/>
          <w:szCs w:val="24"/>
          <w:lang w:val="en-US"/>
        </w:rPr>
        <w:t>A</w:t>
      </w:r>
      <w:r w:rsidR="009B4F42" w:rsidRPr="00726D5E">
        <w:rPr>
          <w:rFonts w:ascii="Times New Roman" w:eastAsiaTheme="majorEastAsia" w:hAnsi="Times New Roman" w:cs="Times New Roman"/>
          <w:bCs/>
          <w:sz w:val="24"/>
          <w:szCs w:val="24"/>
          <w:lang w:val="en-US"/>
        </w:rPr>
        <w:t xml:space="preserve">s </w:t>
      </w:r>
      <w:r w:rsidR="00A9459F">
        <w:rPr>
          <w:rFonts w:ascii="Times New Roman" w:eastAsiaTheme="majorEastAsia" w:hAnsi="Times New Roman" w:cs="Times New Roman"/>
          <w:bCs/>
          <w:sz w:val="24"/>
          <w:szCs w:val="24"/>
          <w:lang w:val="en-US"/>
        </w:rPr>
        <w:t>our</w:t>
      </w:r>
      <w:r w:rsidR="009B4F42" w:rsidRPr="00726D5E">
        <w:rPr>
          <w:rFonts w:ascii="Times New Roman" w:eastAsiaTheme="majorEastAsia" w:hAnsi="Times New Roman" w:cs="Times New Roman"/>
          <w:bCs/>
          <w:sz w:val="24"/>
          <w:szCs w:val="24"/>
          <w:lang w:val="en-US"/>
        </w:rPr>
        <w:t xml:space="preserve"> </w:t>
      </w:r>
      <w:r w:rsidR="00A9459F">
        <w:rPr>
          <w:rFonts w:ascii="Times New Roman" w:eastAsiaTheme="majorEastAsia" w:hAnsi="Times New Roman" w:cs="Times New Roman"/>
          <w:bCs/>
          <w:sz w:val="24"/>
          <w:szCs w:val="24"/>
          <w:lang w:val="en-US"/>
        </w:rPr>
        <w:t xml:space="preserve">obtained </w:t>
      </w:r>
      <w:r w:rsidR="009B4F42" w:rsidRPr="00726D5E">
        <w:rPr>
          <w:rFonts w:ascii="Times New Roman" w:eastAsiaTheme="majorEastAsia" w:hAnsi="Times New Roman" w:cs="Times New Roman"/>
          <w:bCs/>
          <w:sz w:val="24"/>
          <w:szCs w:val="24"/>
          <w:lang w:val="en-US"/>
        </w:rPr>
        <w:t>yields were rather low, we quite quickly restru</w:t>
      </w:r>
      <w:r w:rsidR="009B4F42">
        <w:rPr>
          <w:rFonts w:ascii="Times New Roman" w:eastAsiaTheme="majorEastAsia" w:hAnsi="Times New Roman" w:cs="Times New Roman"/>
          <w:bCs/>
          <w:sz w:val="24"/>
          <w:szCs w:val="24"/>
          <w:lang w:val="en-US"/>
        </w:rPr>
        <w:t>ctured</w:t>
      </w:r>
      <w:r w:rsidR="009B4F42" w:rsidRPr="00726D5E">
        <w:rPr>
          <w:rFonts w:ascii="Times New Roman" w:eastAsiaTheme="majorEastAsia" w:hAnsi="Times New Roman" w:cs="Times New Roman"/>
          <w:bCs/>
          <w:sz w:val="24"/>
          <w:szCs w:val="24"/>
          <w:lang w:val="en-US"/>
        </w:rPr>
        <w:t xml:space="preserve"> </w:t>
      </w:r>
      <w:r w:rsidR="009B4F42">
        <w:rPr>
          <w:rFonts w:ascii="Times New Roman" w:eastAsiaTheme="majorEastAsia" w:hAnsi="Times New Roman" w:cs="Times New Roman"/>
          <w:bCs/>
          <w:sz w:val="24"/>
          <w:szCs w:val="24"/>
          <w:lang w:val="en-US"/>
        </w:rPr>
        <w:t xml:space="preserve">our approach utilizing the method used in making </w:t>
      </w:r>
      <w:r w:rsidR="009B4F42" w:rsidRPr="00726D5E">
        <w:rPr>
          <w:rFonts w:ascii="Times New Roman" w:eastAsiaTheme="majorEastAsia" w:hAnsi="Times New Roman" w:cs="Times New Roman"/>
          <w:bCs/>
          <w:sz w:val="24"/>
          <w:szCs w:val="24"/>
          <w:lang w:val="en-US"/>
        </w:rPr>
        <w:t xml:space="preserve">the </w:t>
      </w:r>
      <w:r w:rsidR="009B4F42">
        <w:rPr>
          <w:rFonts w:ascii="Times New Roman" w:eastAsiaTheme="majorEastAsia" w:hAnsi="Times New Roman" w:cs="Times New Roman"/>
          <w:bCs/>
          <w:sz w:val="24"/>
          <w:szCs w:val="24"/>
          <w:lang w:val="en-US"/>
        </w:rPr>
        <w:t xml:space="preserve">key </w:t>
      </w:r>
      <w:r w:rsidR="009B4F42" w:rsidRPr="00182939">
        <w:rPr>
          <w:rFonts w:ascii="Times New Roman" w:eastAsiaTheme="majorEastAsia" w:hAnsi="Times New Roman" w:cs="Times New Roman"/>
          <w:bCs/>
          <w:i/>
          <w:sz w:val="24"/>
          <w:szCs w:val="24"/>
          <w:lang w:val="en-US"/>
        </w:rPr>
        <w:t>N</w:t>
      </w:r>
      <w:r w:rsidR="009B4F42" w:rsidRPr="00182939">
        <w:rPr>
          <w:rFonts w:ascii="Times New Roman" w:eastAsiaTheme="majorEastAsia" w:hAnsi="Times New Roman" w:cs="Times New Roman"/>
          <w:bCs/>
          <w:sz w:val="24"/>
          <w:szCs w:val="24"/>
          <w:lang w:val="en-US"/>
        </w:rPr>
        <w:t>-methyliminodiacetic acid (</w:t>
      </w:r>
      <w:r w:rsidR="009B4F42" w:rsidRPr="00182939">
        <w:rPr>
          <w:rFonts w:ascii="Times New Roman" w:eastAsiaTheme="majorEastAsia" w:hAnsi="Times New Roman" w:cs="Times New Roman"/>
          <w:bCs/>
          <w:iCs/>
          <w:sz w:val="24"/>
          <w:szCs w:val="24"/>
          <w:lang w:val="en-US"/>
        </w:rPr>
        <w:t>MIDA</w:t>
      </w:r>
      <w:r w:rsidR="009B4F42" w:rsidRPr="00182939">
        <w:rPr>
          <w:rFonts w:ascii="Times New Roman" w:eastAsiaTheme="majorEastAsia" w:hAnsi="Times New Roman" w:cs="Times New Roman"/>
          <w:bCs/>
          <w:sz w:val="24"/>
          <w:szCs w:val="24"/>
          <w:lang w:val="en-US"/>
        </w:rPr>
        <w:t xml:space="preserve">) </w:t>
      </w:r>
      <w:r w:rsidR="009B4F42" w:rsidRPr="00182939">
        <w:rPr>
          <w:rFonts w:ascii="Times New Roman" w:eastAsiaTheme="majorEastAsia" w:hAnsi="Times New Roman" w:cs="Times New Roman"/>
          <w:bCs/>
          <w:iCs/>
          <w:sz w:val="24"/>
          <w:szCs w:val="24"/>
          <w:lang w:val="en-US"/>
        </w:rPr>
        <w:t>boronate ester</w:t>
      </w:r>
      <w:r w:rsidR="009B4F42">
        <w:rPr>
          <w:rFonts w:ascii="Times New Roman" w:eastAsiaTheme="majorEastAsia" w:hAnsi="Times New Roman" w:cs="Times New Roman"/>
          <w:bCs/>
          <w:iCs/>
          <w:sz w:val="24"/>
          <w:szCs w:val="24"/>
          <w:lang w:val="en-US"/>
        </w:rPr>
        <w:t xml:space="preserve"> </w:t>
      </w:r>
      <w:r w:rsidR="009B4F42" w:rsidRPr="00BF4C06">
        <w:rPr>
          <w:rFonts w:ascii="Times New Roman" w:eastAsiaTheme="majorEastAsia" w:hAnsi="Times New Roman" w:cs="Times New Roman"/>
          <w:b/>
          <w:bCs/>
          <w:iCs/>
          <w:sz w:val="24"/>
          <w:szCs w:val="24"/>
          <w:lang w:val="en-US"/>
        </w:rPr>
        <w:t>§8</w:t>
      </w:r>
      <w:r w:rsidR="009B4F42" w:rsidRPr="008E2BD8">
        <w:rPr>
          <w:rFonts w:ascii="Times New Roman" w:hAnsi="Times New Roman" w:cs="Times New Roman"/>
          <w:sz w:val="24"/>
          <w:szCs w:val="24"/>
          <w:highlight w:val="yellow"/>
          <w:lang w:val="en-US"/>
        </w:rPr>
        <w:t>[Grob]</w:t>
      </w:r>
      <w:r w:rsidR="009B4F42">
        <w:rPr>
          <w:rFonts w:ascii="Times New Roman" w:eastAsiaTheme="majorEastAsia" w:hAnsi="Times New Roman" w:cs="Times New Roman"/>
          <w:bCs/>
          <w:sz w:val="24"/>
          <w:szCs w:val="24"/>
          <w:lang w:val="en-US"/>
        </w:rPr>
        <w:t xml:space="preserve">. </w:t>
      </w:r>
      <w:r w:rsidR="009B4F42" w:rsidRPr="004163F7">
        <w:rPr>
          <w:rFonts w:ascii="Times New Roman" w:hAnsi="Times New Roman" w:cs="Times New Roman"/>
          <w:bCs/>
          <w:sz w:val="24"/>
          <w:szCs w:val="24"/>
          <w:lang w:val="en-US"/>
        </w:rPr>
        <w:t xml:space="preserve">Ethyl 5-arylisoxazole-3-carboxylates </w:t>
      </w:r>
      <w:r w:rsidR="009B4F42" w:rsidRPr="00BF4C06">
        <w:rPr>
          <w:rFonts w:ascii="Times New Roman" w:eastAsiaTheme="majorEastAsia" w:hAnsi="Times New Roman" w:cs="Times New Roman"/>
          <w:b/>
          <w:bCs/>
          <w:color w:val="808080" w:themeColor="background1" w:themeShade="80"/>
          <w:sz w:val="24"/>
          <w:szCs w:val="24"/>
          <w:lang w:val="en-US"/>
        </w:rPr>
        <w:t xml:space="preserve">§9 </w:t>
      </w:r>
      <w:r w:rsidR="009B4F42" w:rsidRPr="004163F7">
        <w:rPr>
          <w:rFonts w:ascii="Times New Roman" w:hAnsi="Times New Roman" w:cs="Times New Roman"/>
          <w:bCs/>
          <w:sz w:val="24"/>
          <w:szCs w:val="24"/>
          <w:lang w:val="en-US"/>
        </w:rPr>
        <w:t xml:space="preserve">were thus </w:t>
      </w:r>
      <w:r w:rsidR="009B4F42" w:rsidRPr="004163F7">
        <w:rPr>
          <w:rFonts w:ascii="Times New Roman" w:eastAsiaTheme="majorEastAsia" w:hAnsi="Times New Roman" w:cs="Times New Roman"/>
          <w:bCs/>
          <w:sz w:val="24"/>
          <w:szCs w:val="24"/>
          <w:lang w:val="en-US"/>
        </w:rPr>
        <w:t>made from arylalkynes</w:t>
      </w:r>
      <w:r w:rsidR="009B4F42">
        <w:rPr>
          <w:rFonts w:ascii="Times New Roman" w:eastAsiaTheme="majorEastAsia" w:hAnsi="Times New Roman" w:cs="Times New Roman"/>
          <w:bCs/>
          <w:sz w:val="24"/>
          <w:szCs w:val="24"/>
          <w:lang w:val="en-US"/>
        </w:rPr>
        <w:t xml:space="preserve"> </w:t>
      </w:r>
      <w:r w:rsidR="009B4F42" w:rsidRPr="00BF4C06">
        <w:rPr>
          <w:rFonts w:ascii="Times New Roman" w:eastAsiaTheme="majorEastAsia" w:hAnsi="Times New Roman" w:cs="Times New Roman"/>
          <w:b/>
          <w:bCs/>
          <w:sz w:val="24"/>
          <w:szCs w:val="24"/>
          <w:lang w:val="en-US"/>
        </w:rPr>
        <w:t>§6</w:t>
      </w:r>
      <w:r w:rsidR="009B4F42">
        <w:rPr>
          <w:rFonts w:ascii="Times New Roman" w:eastAsiaTheme="majorEastAsia" w:hAnsi="Times New Roman" w:cs="Times New Roman"/>
          <w:bCs/>
          <w:sz w:val="24"/>
          <w:szCs w:val="24"/>
          <w:lang w:val="en-US"/>
        </w:rPr>
        <w:t xml:space="preserve"> </w:t>
      </w:r>
      <w:r w:rsidR="009B4F42" w:rsidRPr="004163F7">
        <w:rPr>
          <w:rFonts w:ascii="Times New Roman" w:hAnsi="Times New Roman" w:cs="Times New Roman"/>
          <w:bCs/>
          <w:sz w:val="24"/>
          <w:szCs w:val="24"/>
          <w:lang w:val="en-US"/>
        </w:rPr>
        <w:t>with ethyl 2-chloro-2-(hydroxyimino)acetate (forming nitril</w:t>
      </w:r>
      <w:r w:rsidR="009B4F42">
        <w:rPr>
          <w:rFonts w:ascii="Times New Roman" w:hAnsi="Times New Roman" w:cs="Times New Roman"/>
          <w:bCs/>
          <w:sz w:val="24"/>
          <w:szCs w:val="24"/>
          <w:lang w:val="en-US"/>
        </w:rPr>
        <w:t>e</w:t>
      </w:r>
      <w:r w:rsidR="009B4F42" w:rsidRPr="004163F7">
        <w:rPr>
          <w:rFonts w:ascii="Times New Roman" w:hAnsi="Times New Roman" w:cs="Times New Roman"/>
          <w:bCs/>
          <w:sz w:val="24"/>
          <w:szCs w:val="24"/>
          <w:lang w:val="en-US"/>
        </w:rPr>
        <w:t xml:space="preserve"> oxide</w:t>
      </w:r>
      <w:r w:rsidR="009B4F42" w:rsidRPr="004163F7">
        <w:rPr>
          <w:rFonts w:ascii="Times New Roman" w:hAnsi="Times New Roman" w:cs="Times New Roman"/>
          <w:bCs/>
          <w:i/>
          <w:sz w:val="24"/>
          <w:szCs w:val="24"/>
          <w:lang w:val="en-US"/>
        </w:rPr>
        <w:t xml:space="preserve"> in situ</w:t>
      </w:r>
      <w:r w:rsidR="009B4F42" w:rsidRPr="004163F7">
        <w:rPr>
          <w:rFonts w:ascii="Times New Roman" w:hAnsi="Times New Roman" w:cs="Times New Roman"/>
          <w:bCs/>
          <w:sz w:val="24"/>
          <w:szCs w:val="24"/>
          <w:lang w:val="en-US"/>
        </w:rPr>
        <w:t xml:space="preserve">) </w:t>
      </w:r>
      <w:r w:rsidR="009B4F42" w:rsidRPr="004163F7">
        <w:rPr>
          <w:rFonts w:ascii="Times New Roman" w:eastAsiaTheme="majorEastAsia" w:hAnsi="Times New Roman" w:cs="Times New Roman"/>
          <w:bCs/>
          <w:sz w:val="24"/>
          <w:szCs w:val="24"/>
          <w:lang w:val="en-US"/>
        </w:rPr>
        <w:t xml:space="preserve">in a </w:t>
      </w:r>
      <w:commentRangeStart w:id="27"/>
      <w:r w:rsidR="009B4F42" w:rsidRPr="004163F7">
        <w:rPr>
          <w:rFonts w:ascii="Times New Roman" w:hAnsi="Times New Roman" w:cs="Times New Roman"/>
          <w:bCs/>
          <w:sz w:val="24"/>
          <w:szCs w:val="24"/>
          <w:lang w:val="en-US"/>
        </w:rPr>
        <w:t xml:space="preserve">one-step [3+2] cycloaddition </w:t>
      </w:r>
      <w:commentRangeEnd w:id="27"/>
      <w:r w:rsidR="009B4F42" w:rsidRPr="004163F7">
        <w:rPr>
          <w:rStyle w:val="CommentReference"/>
        </w:rPr>
        <w:commentReference w:id="27"/>
      </w:r>
      <w:r w:rsidR="009B4F42" w:rsidRPr="004163F7">
        <w:rPr>
          <w:rFonts w:ascii="Times New Roman" w:hAnsi="Times New Roman" w:cs="Times New Roman"/>
          <w:bCs/>
          <w:sz w:val="24"/>
          <w:szCs w:val="24"/>
          <w:lang w:val="en-US"/>
        </w:rPr>
        <w:t>.</w:t>
      </w:r>
      <w:r w:rsidR="009B4F42">
        <w:rPr>
          <w:rFonts w:ascii="Times New Roman" w:hAnsi="Times New Roman" w:cs="Times New Roman"/>
          <w:bCs/>
          <w:color w:val="FF0000"/>
          <w:sz w:val="24"/>
          <w:szCs w:val="24"/>
          <w:lang w:val="en-US"/>
        </w:rPr>
        <w:t xml:space="preserve"> </w:t>
      </w:r>
      <w:r w:rsidR="009B4F42">
        <w:rPr>
          <w:rFonts w:ascii="Times New Roman" w:eastAsiaTheme="majorEastAsia" w:hAnsi="Times New Roman" w:cs="Times New Roman"/>
          <w:bCs/>
          <w:sz w:val="24"/>
          <w:szCs w:val="24"/>
          <w:lang w:val="en-US"/>
        </w:rPr>
        <w:t xml:space="preserve">Additionally we tried </w:t>
      </w:r>
      <w:r w:rsidR="009B4F42" w:rsidRPr="00DD2832">
        <w:rPr>
          <w:rFonts w:ascii="Times New Roman" w:eastAsiaTheme="majorEastAsia" w:hAnsi="Times New Roman" w:cs="Times New Roman"/>
          <w:bCs/>
          <w:color w:val="FF0000"/>
          <w:sz w:val="24"/>
          <w:szCs w:val="24"/>
          <w:lang w:val="en-US"/>
        </w:rPr>
        <w:t xml:space="preserve">aldol condensation </w:t>
      </w:r>
      <w:r w:rsidR="009B4F42">
        <w:rPr>
          <w:rFonts w:ascii="Times New Roman" w:eastAsiaTheme="majorEastAsia" w:hAnsi="Times New Roman" w:cs="Times New Roman"/>
          <w:bCs/>
          <w:sz w:val="24"/>
          <w:szCs w:val="24"/>
          <w:lang w:val="en-US"/>
        </w:rPr>
        <w:t>of</w:t>
      </w:r>
      <w:r w:rsidR="009B4F42" w:rsidRPr="00BE38F4">
        <w:rPr>
          <w:rFonts w:ascii="Times New Roman" w:eastAsiaTheme="majorEastAsia" w:hAnsi="Times New Roman" w:cs="Times New Roman"/>
          <w:bCs/>
          <w:sz w:val="24"/>
          <w:szCs w:val="24"/>
          <w:lang w:val="en-US"/>
        </w:rPr>
        <w:t xml:space="preserve"> </w:t>
      </w:r>
      <w:r w:rsidR="009B4F42">
        <w:rPr>
          <w:rFonts w:ascii="Times New Roman" w:eastAsiaTheme="majorEastAsia" w:hAnsi="Times New Roman" w:cs="Times New Roman"/>
          <w:bCs/>
          <w:sz w:val="24"/>
          <w:szCs w:val="24"/>
          <w:lang w:val="en-US"/>
        </w:rPr>
        <w:t>aryl</w:t>
      </w:r>
      <w:commentRangeStart w:id="28"/>
      <w:r w:rsidR="009B4F42" w:rsidRPr="004163F7">
        <w:rPr>
          <w:rFonts w:ascii="Times New Roman" w:hAnsi="Times New Roman" w:cs="Times New Roman"/>
          <w:bCs/>
          <w:sz w:val="24"/>
          <w:szCs w:val="24"/>
          <w:lang w:val="en-US"/>
        </w:rPr>
        <w:t>k</w:t>
      </w:r>
      <w:r w:rsidR="009B4F42" w:rsidRPr="004163F7">
        <w:rPr>
          <w:rFonts w:ascii="Times New Roman" w:eastAsiaTheme="majorEastAsia" w:hAnsi="Times New Roman" w:cs="Times New Roman"/>
          <w:bCs/>
          <w:sz w:val="24"/>
          <w:szCs w:val="24"/>
          <w:lang w:val="en-US"/>
        </w:rPr>
        <w:t>etones</w:t>
      </w:r>
      <w:commentRangeEnd w:id="28"/>
      <w:r w:rsidR="009B4F42">
        <w:rPr>
          <w:rStyle w:val="CommentReference"/>
        </w:rPr>
        <w:commentReference w:id="28"/>
      </w:r>
      <w:r w:rsidR="009B4F42" w:rsidRPr="004163F7">
        <w:rPr>
          <w:rFonts w:ascii="Times New Roman" w:eastAsiaTheme="majorEastAsia" w:hAnsi="Times New Roman" w:cs="Times New Roman"/>
          <w:bCs/>
          <w:sz w:val="24"/>
          <w:szCs w:val="24"/>
          <w:lang w:val="en-US"/>
        </w:rPr>
        <w:t xml:space="preserve"> </w:t>
      </w:r>
      <w:r w:rsidR="009B4F42" w:rsidRPr="00BF4C06">
        <w:rPr>
          <w:rFonts w:ascii="Times New Roman" w:eastAsiaTheme="majorEastAsia" w:hAnsi="Times New Roman" w:cs="Times New Roman"/>
          <w:b/>
          <w:bCs/>
          <w:sz w:val="24"/>
          <w:szCs w:val="24"/>
          <w:lang w:val="en-US"/>
        </w:rPr>
        <w:t>§</w:t>
      </w:r>
      <w:r w:rsidR="009B4F42">
        <w:rPr>
          <w:rFonts w:ascii="Times New Roman" w:eastAsiaTheme="majorEastAsia" w:hAnsi="Times New Roman" w:cs="Times New Roman"/>
          <w:b/>
          <w:bCs/>
          <w:sz w:val="24"/>
          <w:szCs w:val="24"/>
          <w:lang w:val="en-US"/>
        </w:rPr>
        <w:t xml:space="preserve">7 </w:t>
      </w:r>
      <w:r w:rsidR="009B4F42" w:rsidRPr="00BE38F4">
        <w:rPr>
          <w:rFonts w:ascii="Times New Roman" w:eastAsiaTheme="majorEastAsia" w:hAnsi="Times New Roman" w:cs="Times New Roman"/>
          <w:bCs/>
          <w:sz w:val="24"/>
          <w:szCs w:val="24"/>
          <w:lang w:val="en-US"/>
        </w:rPr>
        <w:t>with diethyl oxalate</w:t>
      </w:r>
      <w:r w:rsidR="009B4F42">
        <w:rPr>
          <w:rFonts w:ascii="Times New Roman" w:eastAsiaTheme="majorEastAsia" w:hAnsi="Times New Roman" w:cs="Times New Roman"/>
          <w:bCs/>
          <w:sz w:val="24"/>
          <w:szCs w:val="24"/>
          <w:lang w:val="en-US"/>
        </w:rPr>
        <w:t>, followed by</w:t>
      </w:r>
      <w:r w:rsidR="009B4F42" w:rsidRPr="00BE38F4">
        <w:rPr>
          <w:rFonts w:ascii="Times New Roman" w:eastAsiaTheme="majorEastAsia" w:hAnsi="Times New Roman" w:cs="Times New Roman"/>
          <w:bCs/>
          <w:sz w:val="24"/>
          <w:szCs w:val="24"/>
          <w:lang w:val="en-US"/>
        </w:rPr>
        <w:t xml:space="preserve"> </w:t>
      </w:r>
      <w:r w:rsidR="009B4F42">
        <w:rPr>
          <w:rFonts w:ascii="Times New Roman" w:eastAsiaTheme="majorEastAsia" w:hAnsi="Times New Roman" w:cs="Times New Roman"/>
          <w:bCs/>
          <w:sz w:val="24"/>
          <w:szCs w:val="24"/>
          <w:lang w:val="en-US"/>
        </w:rPr>
        <w:t xml:space="preserve">ring </w:t>
      </w:r>
      <w:r w:rsidR="009B4F42" w:rsidRPr="00BE38F4">
        <w:rPr>
          <w:rFonts w:ascii="Times New Roman" w:eastAsiaTheme="majorEastAsia" w:hAnsi="Times New Roman" w:cs="Times New Roman"/>
          <w:bCs/>
          <w:sz w:val="24"/>
          <w:szCs w:val="24"/>
          <w:lang w:val="en-US"/>
        </w:rPr>
        <w:t>cyclization</w:t>
      </w:r>
      <w:r w:rsidR="009B4F42">
        <w:rPr>
          <w:rFonts w:ascii="Times New Roman" w:eastAsiaTheme="majorEastAsia" w:hAnsi="Times New Roman" w:cs="Times New Roman"/>
          <w:bCs/>
          <w:sz w:val="24"/>
          <w:szCs w:val="24"/>
          <w:lang w:val="en-US"/>
        </w:rPr>
        <w:t xml:space="preserve"> of the condensation products</w:t>
      </w:r>
      <w:r w:rsidR="009B4F42" w:rsidRPr="00306A34">
        <w:rPr>
          <w:rFonts w:ascii="Times New Roman" w:eastAsiaTheme="majorEastAsia" w:hAnsi="Times New Roman" w:cs="Times New Roman"/>
          <w:bCs/>
          <w:sz w:val="24"/>
          <w:szCs w:val="24"/>
          <w:lang w:val="en-US"/>
        </w:rPr>
        <w:t xml:space="preserve"> </w:t>
      </w:r>
      <w:r w:rsidR="009B4F42">
        <w:rPr>
          <w:rFonts w:ascii="Times New Roman" w:eastAsiaTheme="majorEastAsia" w:hAnsi="Times New Roman" w:cs="Times New Roman"/>
          <w:bCs/>
          <w:sz w:val="24"/>
          <w:szCs w:val="24"/>
          <w:lang w:val="en-US"/>
        </w:rPr>
        <w:t>and</w:t>
      </w:r>
      <w:r w:rsidR="009B4F42" w:rsidRPr="00BE38F4">
        <w:rPr>
          <w:rFonts w:ascii="Times New Roman" w:eastAsiaTheme="majorEastAsia" w:hAnsi="Times New Roman" w:cs="Times New Roman"/>
          <w:bCs/>
          <w:sz w:val="24"/>
          <w:szCs w:val="24"/>
          <w:lang w:val="en-US"/>
        </w:rPr>
        <w:t xml:space="preserve"> </w:t>
      </w:r>
      <w:commentRangeStart w:id="29"/>
      <w:r w:rsidR="009B4F42" w:rsidRPr="00BE38F4">
        <w:rPr>
          <w:rFonts w:ascii="Times New Roman" w:eastAsiaTheme="majorEastAsia" w:hAnsi="Times New Roman" w:cs="Times New Roman"/>
          <w:bCs/>
          <w:sz w:val="24"/>
          <w:szCs w:val="24"/>
          <w:lang w:val="en-US"/>
        </w:rPr>
        <w:t xml:space="preserve">hydroxylamine </w:t>
      </w:r>
      <w:commentRangeEnd w:id="29"/>
      <w:r w:rsidR="009B4F42" w:rsidRPr="00BE38F4">
        <w:rPr>
          <w:rFonts w:ascii="Times New Roman" w:eastAsiaTheme="majorEastAsia" w:hAnsi="Times New Roman" w:cs="Times New Roman"/>
          <w:bCs/>
          <w:sz w:val="24"/>
          <w:szCs w:val="24"/>
        </w:rPr>
        <w:commentReference w:id="29"/>
      </w:r>
      <w:r w:rsidR="009B4F42" w:rsidRPr="00BE38F4">
        <w:rPr>
          <w:rFonts w:ascii="Times New Roman" w:eastAsiaTheme="majorEastAsia" w:hAnsi="Times New Roman" w:cs="Times New Roman"/>
          <w:bCs/>
          <w:sz w:val="24"/>
          <w:szCs w:val="24"/>
          <w:lang w:val="en-US"/>
        </w:rPr>
        <w:t xml:space="preserve">into ethyl </w:t>
      </w:r>
      <w:r w:rsidR="009B4F42" w:rsidRPr="004163F7">
        <w:rPr>
          <w:rFonts w:ascii="Times New Roman" w:hAnsi="Times New Roman" w:cs="Times New Roman"/>
          <w:bCs/>
          <w:sz w:val="24"/>
          <w:szCs w:val="24"/>
          <w:lang w:val="en-US"/>
        </w:rPr>
        <w:t>5-arylisoxazole-3-carboxylates</w:t>
      </w:r>
      <w:r w:rsidR="009B4F42">
        <w:rPr>
          <w:rFonts w:ascii="Times New Roman" w:hAnsi="Times New Roman" w:cs="Times New Roman"/>
          <w:bCs/>
          <w:sz w:val="24"/>
          <w:szCs w:val="24"/>
          <w:lang w:val="en-US"/>
        </w:rPr>
        <w:t xml:space="preserve"> </w:t>
      </w:r>
      <w:r w:rsidR="009B4F42" w:rsidRPr="00BF4C06">
        <w:rPr>
          <w:rFonts w:ascii="Times New Roman" w:eastAsiaTheme="majorEastAsia" w:hAnsi="Times New Roman" w:cs="Times New Roman"/>
          <w:b/>
          <w:bCs/>
          <w:color w:val="808080" w:themeColor="background1" w:themeShade="80"/>
          <w:sz w:val="24"/>
          <w:szCs w:val="24"/>
          <w:lang w:val="en-US"/>
        </w:rPr>
        <w:t>§9</w:t>
      </w:r>
      <w:r w:rsidR="009B4F42" w:rsidRPr="00BE38F4">
        <w:rPr>
          <w:rFonts w:ascii="Times New Roman" w:eastAsiaTheme="majorEastAsia" w:hAnsi="Times New Roman" w:cs="Times New Roman"/>
          <w:bCs/>
          <w:sz w:val="24"/>
          <w:szCs w:val="24"/>
          <w:lang w:val="en-US"/>
        </w:rPr>
        <w:t>.</w:t>
      </w:r>
      <w:r w:rsidR="009B4F42">
        <w:rPr>
          <w:rFonts w:ascii="Times New Roman" w:eastAsiaTheme="majorEastAsia" w:hAnsi="Times New Roman" w:cs="Times New Roman"/>
          <w:bCs/>
          <w:sz w:val="24"/>
          <w:szCs w:val="24"/>
          <w:lang w:val="en-US"/>
        </w:rPr>
        <w:t xml:space="preserve"> </w:t>
      </w:r>
      <w:r w:rsidR="009B4F42" w:rsidRPr="000D7FF4">
        <w:rPr>
          <w:rFonts w:ascii="Times New Roman" w:hAnsi="Times New Roman" w:cs="Times New Roman"/>
          <w:bCs/>
          <w:color w:val="231F20"/>
          <w:sz w:val="24"/>
          <w:szCs w:val="24"/>
          <w:lang w:val="en-US"/>
        </w:rPr>
        <w:t xml:space="preserve">All the </w:t>
      </w:r>
      <w:r w:rsidR="009B4F42">
        <w:rPr>
          <w:rFonts w:ascii="Times New Roman" w:hAnsi="Times New Roman" w:cs="Times New Roman"/>
          <w:bCs/>
          <w:color w:val="231F20"/>
          <w:sz w:val="24"/>
          <w:szCs w:val="24"/>
          <w:lang w:val="en-US"/>
        </w:rPr>
        <w:t xml:space="preserve">formed </w:t>
      </w:r>
      <w:r w:rsidR="009B4F42" w:rsidRPr="000D7FF4">
        <w:rPr>
          <w:rFonts w:ascii="Times New Roman" w:hAnsi="Times New Roman" w:cs="Times New Roman"/>
          <w:bCs/>
          <w:color w:val="231F20"/>
          <w:sz w:val="24"/>
          <w:szCs w:val="24"/>
          <w:lang w:val="en-US"/>
        </w:rPr>
        <w:t xml:space="preserve">ethyl esters </w:t>
      </w:r>
      <w:r w:rsidR="009B4F42" w:rsidRPr="00BF4C06">
        <w:rPr>
          <w:rFonts w:ascii="Times New Roman" w:eastAsiaTheme="majorEastAsia" w:hAnsi="Times New Roman" w:cs="Times New Roman"/>
          <w:b/>
          <w:bCs/>
          <w:sz w:val="24"/>
          <w:szCs w:val="24"/>
          <w:lang w:val="en-US"/>
        </w:rPr>
        <w:t>§</w:t>
      </w:r>
      <w:r w:rsidR="009B4F42">
        <w:rPr>
          <w:rFonts w:ascii="Times New Roman" w:eastAsiaTheme="majorEastAsia" w:hAnsi="Times New Roman" w:cs="Times New Roman"/>
          <w:b/>
          <w:bCs/>
          <w:sz w:val="24"/>
          <w:szCs w:val="24"/>
          <w:lang w:val="en-US"/>
        </w:rPr>
        <w:t xml:space="preserve">9a–o </w:t>
      </w:r>
      <w:r w:rsidR="009B4F42" w:rsidRPr="000D7FF4">
        <w:rPr>
          <w:rFonts w:ascii="Times New Roman" w:hAnsi="Times New Roman" w:cs="Times New Roman"/>
          <w:bCs/>
          <w:color w:val="231F20"/>
          <w:sz w:val="24"/>
          <w:szCs w:val="24"/>
          <w:lang w:val="en-US"/>
        </w:rPr>
        <w:t xml:space="preserve">were </w:t>
      </w:r>
      <w:r w:rsidR="009B4F42">
        <w:rPr>
          <w:rFonts w:ascii="Times New Roman" w:hAnsi="Times New Roman" w:cs="Times New Roman"/>
          <w:bCs/>
          <w:color w:val="231F20"/>
          <w:sz w:val="24"/>
          <w:szCs w:val="24"/>
          <w:lang w:val="en-US"/>
        </w:rPr>
        <w:t>subsequently</w:t>
      </w:r>
      <w:r w:rsidR="009B4F42" w:rsidRPr="000D7FF4">
        <w:rPr>
          <w:rFonts w:ascii="Times New Roman" w:hAnsi="Times New Roman" w:cs="Times New Roman"/>
          <w:bCs/>
          <w:color w:val="231F20"/>
          <w:sz w:val="24"/>
          <w:szCs w:val="24"/>
          <w:lang w:val="en-US"/>
        </w:rPr>
        <w:t xml:space="preserve"> hydrolyzed to their corresponding carboxylic acids </w:t>
      </w:r>
      <w:r w:rsidR="009B4F42" w:rsidRPr="00BF4C06">
        <w:rPr>
          <w:rFonts w:ascii="Times New Roman" w:eastAsiaTheme="majorEastAsia" w:hAnsi="Times New Roman" w:cs="Times New Roman"/>
          <w:b/>
          <w:bCs/>
          <w:sz w:val="24"/>
          <w:szCs w:val="24"/>
          <w:lang w:val="en-US"/>
        </w:rPr>
        <w:t>§</w:t>
      </w:r>
      <w:r w:rsidR="009B4F42">
        <w:rPr>
          <w:rFonts w:ascii="Times New Roman" w:eastAsiaTheme="majorEastAsia" w:hAnsi="Times New Roman" w:cs="Times New Roman"/>
          <w:b/>
          <w:bCs/>
          <w:sz w:val="24"/>
          <w:szCs w:val="24"/>
          <w:lang w:val="en-US"/>
        </w:rPr>
        <w:t xml:space="preserve">10a–o </w:t>
      </w:r>
      <w:r w:rsidR="00A9459F">
        <w:rPr>
          <w:rFonts w:ascii="Times New Roman" w:hAnsi="Times New Roman" w:cs="Times New Roman"/>
          <w:bCs/>
          <w:color w:val="231F20"/>
          <w:sz w:val="24"/>
          <w:szCs w:val="24"/>
          <w:lang w:val="en-US"/>
        </w:rPr>
        <w:t>with lithium hydroxide</w:t>
      </w:r>
      <w:r w:rsidR="009B4F42" w:rsidRPr="000D7FF4">
        <w:rPr>
          <w:rFonts w:ascii="Times New Roman" w:hAnsi="Times New Roman" w:cs="Times New Roman"/>
          <w:bCs/>
          <w:color w:val="231F20"/>
          <w:sz w:val="24"/>
          <w:szCs w:val="24"/>
          <w:lang w:val="en-US"/>
        </w:rPr>
        <w:t>.</w:t>
      </w:r>
      <w:r w:rsidR="009B4F42">
        <w:rPr>
          <w:rFonts w:ascii="Times New Roman" w:hAnsi="Times New Roman" w:cs="Times New Roman"/>
          <w:bCs/>
          <w:color w:val="231F20"/>
          <w:sz w:val="24"/>
          <w:szCs w:val="24"/>
          <w:lang w:val="en-US"/>
        </w:rPr>
        <w:t xml:space="preserve"> Some of the obtained acids (</w:t>
      </w:r>
      <w:r w:rsidR="009B4F42" w:rsidRPr="00BF4C06">
        <w:rPr>
          <w:rFonts w:ascii="Times New Roman" w:eastAsiaTheme="majorEastAsia" w:hAnsi="Times New Roman" w:cs="Times New Roman"/>
          <w:b/>
          <w:bCs/>
          <w:sz w:val="24"/>
          <w:szCs w:val="24"/>
          <w:lang w:val="en-US"/>
        </w:rPr>
        <w:t>§</w:t>
      </w:r>
      <w:r w:rsidR="009B4F42">
        <w:rPr>
          <w:rFonts w:ascii="Times New Roman" w:eastAsiaTheme="majorEastAsia" w:hAnsi="Times New Roman" w:cs="Times New Roman"/>
          <w:b/>
          <w:bCs/>
          <w:sz w:val="24"/>
          <w:szCs w:val="24"/>
          <w:lang w:val="en-US"/>
        </w:rPr>
        <w:t>10i–k</w:t>
      </w:r>
      <w:r w:rsidR="009B4F42">
        <w:rPr>
          <w:rFonts w:ascii="Times New Roman" w:hAnsi="Times New Roman" w:cs="Times New Roman"/>
          <w:bCs/>
          <w:color w:val="231F20"/>
          <w:sz w:val="24"/>
          <w:szCs w:val="24"/>
          <w:lang w:val="en-US"/>
        </w:rPr>
        <w:t xml:space="preserve">) were furthermore activated as acid chlorides before esterification to </w:t>
      </w:r>
      <w:r w:rsidR="009B4F42" w:rsidRPr="00BF4C06">
        <w:rPr>
          <w:rFonts w:ascii="Times New Roman" w:hAnsi="Times New Roman" w:cs="Times New Roman"/>
          <w:bCs/>
          <w:color w:val="231F20"/>
          <w:sz w:val="24"/>
          <w:szCs w:val="24"/>
          <w:lang w:val="en-US"/>
        </w:rPr>
        <w:t>2</w:t>
      </w:r>
      <w:r w:rsidR="009B4F42">
        <w:rPr>
          <w:rFonts w:ascii="Times New Roman" w:hAnsi="Times New Roman" w:cs="Times New Roman"/>
          <w:bCs/>
          <w:color w:val="231F20"/>
          <w:sz w:val="24"/>
          <w:szCs w:val="24"/>
          <w:lang w:val="en-US"/>
        </w:rPr>
        <w:t xml:space="preserve">-bromophenyl </w:t>
      </w:r>
      <w:r w:rsidR="009B4F42" w:rsidRPr="004163F7">
        <w:rPr>
          <w:rFonts w:ascii="Times New Roman" w:hAnsi="Times New Roman" w:cs="Times New Roman"/>
          <w:bCs/>
          <w:sz w:val="24"/>
          <w:szCs w:val="24"/>
          <w:lang w:val="en-US"/>
        </w:rPr>
        <w:t>5-arylisoxazole-3-carboxylates</w:t>
      </w:r>
      <w:r w:rsidR="009B4F42">
        <w:rPr>
          <w:rFonts w:ascii="Times New Roman" w:hAnsi="Times New Roman" w:cs="Times New Roman"/>
          <w:bCs/>
          <w:sz w:val="24"/>
          <w:szCs w:val="24"/>
          <w:lang w:val="en-US"/>
        </w:rPr>
        <w:t xml:space="preserve"> </w:t>
      </w:r>
      <w:r w:rsidR="009B4F42" w:rsidRPr="00BF4C06">
        <w:rPr>
          <w:rFonts w:ascii="Times New Roman" w:eastAsiaTheme="majorEastAsia" w:hAnsi="Times New Roman" w:cs="Times New Roman"/>
          <w:b/>
          <w:bCs/>
          <w:sz w:val="24"/>
          <w:szCs w:val="24"/>
          <w:lang w:val="en-US"/>
        </w:rPr>
        <w:t>§</w:t>
      </w:r>
      <w:r w:rsidR="009B4F42">
        <w:rPr>
          <w:rFonts w:ascii="Times New Roman" w:eastAsiaTheme="majorEastAsia" w:hAnsi="Times New Roman" w:cs="Times New Roman"/>
          <w:b/>
          <w:bCs/>
          <w:sz w:val="24"/>
          <w:szCs w:val="24"/>
          <w:lang w:val="en-US"/>
        </w:rPr>
        <w:t>11i–</w:t>
      </w:r>
      <w:r w:rsidR="00E273FC">
        <w:rPr>
          <w:rFonts w:ascii="Times New Roman" w:eastAsiaTheme="majorEastAsia" w:hAnsi="Times New Roman" w:cs="Times New Roman"/>
          <w:b/>
          <w:bCs/>
          <w:sz w:val="24"/>
          <w:szCs w:val="24"/>
          <w:lang w:val="en-US"/>
        </w:rPr>
        <w:t>m</w:t>
      </w:r>
      <w:r w:rsidR="009B4F42">
        <w:rPr>
          <w:rFonts w:ascii="Times New Roman" w:hAnsi="Times New Roman" w:cs="Times New Roman"/>
          <w:bCs/>
          <w:sz w:val="24"/>
          <w:szCs w:val="24"/>
          <w:lang w:val="en-US"/>
        </w:rPr>
        <w:t>.</w:t>
      </w:r>
    </w:p>
    <w:p w14:paraId="5B7A3CE6" w14:textId="77777777" w:rsidR="009B4F42" w:rsidRDefault="009B4F42" w:rsidP="009B4F42">
      <w:pPr>
        <w:spacing w:line="480" w:lineRule="auto"/>
        <w:rPr>
          <w:rFonts w:ascii="Times New Roman" w:hAnsi="Times New Roman" w:cs="Times New Roman"/>
          <w:sz w:val="24"/>
          <w:szCs w:val="24"/>
          <w:lang w:val="en-US"/>
        </w:rPr>
      </w:pPr>
      <w:commentRangeStart w:id="30"/>
      <w:r w:rsidRPr="00CF222B">
        <w:rPr>
          <w:rFonts w:ascii="Times New Roman" w:hAnsi="Times New Roman" w:cs="Times New Roman"/>
          <w:b/>
          <w:sz w:val="24"/>
          <w:szCs w:val="24"/>
          <w:lang w:val="en-GB"/>
        </w:rPr>
        <w:t>Scheme 1</w:t>
      </w:r>
      <w:commentRangeEnd w:id="30"/>
      <w:r w:rsidR="009A3C56">
        <w:rPr>
          <w:rStyle w:val="CommentReference"/>
        </w:rPr>
        <w:commentReference w:id="30"/>
      </w:r>
      <w:r>
        <w:rPr>
          <w:rFonts w:ascii="Times New Roman" w:hAnsi="Times New Roman" w:cs="Times New Roman"/>
          <w:b/>
          <w:sz w:val="24"/>
          <w:szCs w:val="24"/>
          <w:lang w:val="en-GB"/>
        </w:rPr>
        <w:t xml:space="preserve">. </w:t>
      </w:r>
      <w:r w:rsidRPr="000076F3">
        <w:rPr>
          <w:rFonts w:ascii="Times New Roman" w:hAnsi="Times New Roman" w:cs="Times New Roman"/>
          <w:b/>
          <w:sz w:val="24"/>
          <w:szCs w:val="24"/>
          <w:lang w:val="en-GB"/>
        </w:rPr>
        <w:t>Synthesis of 3,5-disubstituted isoxazoles</w:t>
      </w:r>
      <w:r w:rsidRPr="00CF222B">
        <w:rPr>
          <w:rFonts w:ascii="Times New Roman" w:hAnsi="Times New Roman" w:cs="Times New Roman"/>
          <w:b/>
          <w:sz w:val="24"/>
          <w:szCs w:val="24"/>
          <w:vertAlign w:val="superscript"/>
          <w:lang w:val="en-GB"/>
        </w:rPr>
        <w:t>a</w:t>
      </w:r>
      <w:r w:rsidRPr="00FD3B46">
        <w:rPr>
          <w:sz w:val="24"/>
          <w:szCs w:val="24"/>
          <w:lang w:val="en-US"/>
        </w:rPr>
        <w:t xml:space="preserve"> </w:t>
      </w:r>
      <w:r w:rsidR="00997FC2">
        <w:object w:dxaOrig="11186" w:dyaOrig="6917" w14:anchorId="33203B0D">
          <v:shape id="_x0000_i1117" type="#_x0000_t75" style="width:487.15pt;height:302.05pt" o:ole="">
            <v:imagedata r:id="rId14" o:title=""/>
          </v:shape>
          <o:OLEObject Type="Embed" ProgID="ChemDraw.Document.6.0" ShapeID="_x0000_i1117" DrawAspect="Content" ObjectID="_1613391321" r:id="rId15"/>
        </w:object>
      </w:r>
      <w:r w:rsidRPr="00CF222B">
        <w:rPr>
          <w:rFonts w:ascii="Times New Roman" w:hAnsi="Times New Roman" w:cs="Times New Roman"/>
          <w:sz w:val="24"/>
          <w:szCs w:val="24"/>
          <w:vertAlign w:val="superscript"/>
          <w:lang w:val="en-US"/>
        </w:rPr>
        <w:t>a</w:t>
      </w:r>
      <w:r w:rsidRPr="00CF222B">
        <w:rPr>
          <w:rFonts w:ascii="Times New Roman" w:hAnsi="Times New Roman" w:cs="Times New Roman"/>
          <w:sz w:val="24"/>
          <w:szCs w:val="24"/>
          <w:lang w:val="en-US"/>
        </w:rPr>
        <w:t xml:space="preserve">Reagents and conditions: (a) </w:t>
      </w:r>
      <w:r w:rsidRPr="008E2BD8">
        <w:rPr>
          <w:rFonts w:ascii="Times New Roman" w:hAnsi="Times New Roman" w:cs="Times New Roman"/>
          <w:sz w:val="24"/>
          <w:szCs w:val="24"/>
          <w:lang w:val="en-US"/>
        </w:rPr>
        <w:t>Ethyl-2-chloro-2-(hydroxyimino)acetate, NaHCO</w:t>
      </w:r>
      <w:r w:rsidRPr="008E2BD8">
        <w:rPr>
          <w:rFonts w:ascii="Times New Roman" w:hAnsi="Times New Roman" w:cs="Times New Roman"/>
          <w:sz w:val="24"/>
          <w:szCs w:val="24"/>
          <w:vertAlign w:val="subscript"/>
          <w:lang w:val="en-US"/>
        </w:rPr>
        <w:t>3</w:t>
      </w:r>
      <w:r w:rsidRPr="008E2BD8">
        <w:rPr>
          <w:rFonts w:ascii="Times New Roman" w:hAnsi="Times New Roman" w:cs="Times New Roman"/>
          <w:sz w:val="24"/>
          <w:szCs w:val="24"/>
          <w:lang w:val="en-US"/>
        </w:rPr>
        <w:t>, MeCN, rt; (b) NaOEt, diethyl oxalate, EtOH:Et</w:t>
      </w:r>
      <w:r w:rsidRPr="008E2BD8">
        <w:rPr>
          <w:rFonts w:ascii="Times New Roman" w:hAnsi="Times New Roman" w:cs="Times New Roman"/>
          <w:sz w:val="24"/>
          <w:szCs w:val="24"/>
          <w:vertAlign w:val="subscript"/>
          <w:lang w:val="en-US"/>
        </w:rPr>
        <w:t>2</w:t>
      </w:r>
      <w:r w:rsidRPr="008E2BD8">
        <w:rPr>
          <w:rFonts w:ascii="Times New Roman" w:hAnsi="Times New Roman" w:cs="Times New Roman"/>
          <w:sz w:val="24"/>
          <w:szCs w:val="24"/>
          <w:lang w:val="en-US"/>
        </w:rPr>
        <w:t>O, rt,; (c) NH</w:t>
      </w:r>
      <w:r w:rsidRPr="008E2BD8">
        <w:rPr>
          <w:rFonts w:ascii="Times New Roman" w:hAnsi="Times New Roman" w:cs="Times New Roman"/>
          <w:sz w:val="24"/>
          <w:szCs w:val="24"/>
          <w:vertAlign w:val="subscript"/>
          <w:lang w:val="en-US"/>
        </w:rPr>
        <w:t>2</w:t>
      </w:r>
      <w:r w:rsidRPr="008E2BD8">
        <w:rPr>
          <w:rFonts w:ascii="Times New Roman" w:hAnsi="Times New Roman" w:cs="Times New Roman"/>
          <w:sz w:val="24"/>
          <w:szCs w:val="24"/>
          <w:lang w:val="en-US"/>
        </w:rPr>
        <w:t>OH∙HCl, EtOH, reflux; (d)</w:t>
      </w:r>
      <w:r w:rsidRPr="008E2BD8">
        <w:rPr>
          <w:rFonts w:ascii="Times New Roman" w:hAnsi="Times New Roman" w:cs="Times New Roman"/>
          <w:sz w:val="24"/>
          <w:szCs w:val="24"/>
          <w:highlight w:val="yellow"/>
          <w:lang w:val="en-US"/>
        </w:rPr>
        <w:t>[Grob]</w:t>
      </w:r>
      <w:r w:rsidRPr="008E2BD8">
        <w:rPr>
          <w:rFonts w:ascii="Times New Roman" w:hAnsi="Times New Roman" w:cs="Times New Roman"/>
          <w:sz w:val="24"/>
          <w:szCs w:val="24"/>
          <w:lang w:val="en-US"/>
        </w:rPr>
        <w:t xml:space="preserve"> ArBr, X Phos Pd G1, K</w:t>
      </w:r>
      <w:r w:rsidRPr="008E2BD8">
        <w:rPr>
          <w:rFonts w:ascii="Times New Roman" w:hAnsi="Times New Roman" w:cs="Times New Roman"/>
          <w:sz w:val="24"/>
          <w:szCs w:val="24"/>
          <w:vertAlign w:val="subscript"/>
          <w:lang w:val="en-US"/>
        </w:rPr>
        <w:t>2</w:t>
      </w:r>
      <w:r w:rsidRPr="008E2BD8">
        <w:rPr>
          <w:rFonts w:ascii="Times New Roman" w:hAnsi="Times New Roman" w:cs="Times New Roman"/>
          <w:sz w:val="24"/>
          <w:szCs w:val="24"/>
          <w:lang w:val="en-US"/>
        </w:rPr>
        <w:t>CO</w:t>
      </w:r>
      <w:r w:rsidRPr="008E2BD8">
        <w:rPr>
          <w:rFonts w:ascii="Times New Roman" w:hAnsi="Times New Roman" w:cs="Times New Roman"/>
          <w:sz w:val="24"/>
          <w:szCs w:val="24"/>
          <w:vertAlign w:val="subscript"/>
          <w:lang w:val="en-US"/>
        </w:rPr>
        <w:t>3</w:t>
      </w:r>
      <w:r w:rsidRPr="008E2BD8">
        <w:rPr>
          <w:rFonts w:ascii="Times New Roman" w:hAnsi="Times New Roman" w:cs="Times New Roman"/>
          <w:sz w:val="24"/>
          <w:szCs w:val="24"/>
          <w:lang w:val="en-US"/>
        </w:rPr>
        <w:t>, KO</w:t>
      </w:r>
      <w:r w:rsidRPr="008E2BD8">
        <w:rPr>
          <w:rFonts w:ascii="Times New Roman" w:hAnsi="Times New Roman" w:cs="Times New Roman"/>
          <w:i/>
          <w:sz w:val="24"/>
          <w:szCs w:val="24"/>
          <w:lang w:val="en-US"/>
        </w:rPr>
        <w:t>t</w:t>
      </w:r>
      <w:r w:rsidRPr="008E2BD8">
        <w:rPr>
          <w:rFonts w:ascii="Times New Roman" w:hAnsi="Times New Roman" w:cs="Times New Roman"/>
          <w:sz w:val="24"/>
          <w:szCs w:val="24"/>
          <w:lang w:val="en-US"/>
        </w:rPr>
        <w:t>-Bu, MeCN:</w:t>
      </w:r>
      <w:r w:rsidRPr="008E2BD8">
        <w:rPr>
          <w:rFonts w:ascii="Times New Roman" w:hAnsi="Times New Roman" w:cs="Times New Roman"/>
          <w:i/>
          <w:sz w:val="24"/>
          <w:szCs w:val="24"/>
          <w:lang w:val="en-US"/>
        </w:rPr>
        <w:t>i</w:t>
      </w:r>
      <w:r w:rsidRPr="008E2BD8">
        <w:rPr>
          <w:rFonts w:ascii="Times New Roman" w:hAnsi="Times New Roman" w:cs="Times New Roman"/>
          <w:sz w:val="24"/>
          <w:szCs w:val="24"/>
          <w:lang w:val="en-US"/>
        </w:rPr>
        <w:t>-PrOH, MW, 120 °C, 20 min; (e) LiOH, EtOH:H</w:t>
      </w:r>
      <w:r w:rsidRPr="008E2BD8">
        <w:rPr>
          <w:rFonts w:ascii="Times New Roman" w:hAnsi="Times New Roman" w:cs="Times New Roman"/>
          <w:sz w:val="24"/>
          <w:szCs w:val="24"/>
          <w:vertAlign w:val="subscript"/>
          <w:lang w:val="en-US"/>
        </w:rPr>
        <w:t>2</w:t>
      </w:r>
      <w:r w:rsidRPr="008E2BD8">
        <w:rPr>
          <w:rFonts w:ascii="Times New Roman" w:hAnsi="Times New Roman" w:cs="Times New Roman"/>
          <w:sz w:val="24"/>
          <w:szCs w:val="24"/>
          <w:lang w:val="en-US"/>
        </w:rPr>
        <w:t>O, rt,, then acidification (H</w:t>
      </w:r>
      <w:r w:rsidRPr="008E2BD8">
        <w:rPr>
          <w:rFonts w:ascii="Times New Roman" w:hAnsi="Times New Roman" w:cs="Times New Roman"/>
          <w:sz w:val="24"/>
          <w:szCs w:val="24"/>
          <w:vertAlign w:val="superscript"/>
          <w:lang w:val="en-US"/>
        </w:rPr>
        <w:t>+</w:t>
      </w:r>
      <w:r w:rsidRPr="008E2BD8">
        <w:rPr>
          <w:rFonts w:ascii="Times New Roman" w:hAnsi="Times New Roman" w:cs="Times New Roman"/>
          <w:sz w:val="24"/>
          <w:szCs w:val="24"/>
          <w:lang w:val="en-US"/>
        </w:rPr>
        <w:t>); (f) (i) (COCl)</w:t>
      </w:r>
      <w:r w:rsidRPr="008E2BD8">
        <w:rPr>
          <w:rFonts w:ascii="Times New Roman" w:hAnsi="Times New Roman" w:cs="Times New Roman"/>
          <w:sz w:val="24"/>
          <w:szCs w:val="24"/>
          <w:vertAlign w:val="subscript"/>
          <w:lang w:val="en-US"/>
        </w:rPr>
        <w:t>2</w:t>
      </w:r>
      <w:r w:rsidRPr="008E2BD8">
        <w:rPr>
          <w:rFonts w:ascii="Times New Roman" w:hAnsi="Times New Roman" w:cs="Times New Roman"/>
          <w:sz w:val="24"/>
          <w:szCs w:val="24"/>
          <w:lang w:val="en-US"/>
        </w:rPr>
        <w:t xml:space="preserve">, DMF, DCM, rt, (ii) </w:t>
      </w:r>
      <w:r w:rsidRPr="008E2BD8">
        <w:rPr>
          <w:rFonts w:ascii="Times New Roman" w:hAnsi="Times New Roman" w:cs="Times New Roman"/>
          <w:i/>
          <w:sz w:val="24"/>
          <w:szCs w:val="24"/>
          <w:lang w:val="en-US"/>
        </w:rPr>
        <w:t>o</w:t>
      </w:r>
      <w:r w:rsidRPr="008E2BD8">
        <w:rPr>
          <w:rFonts w:ascii="Times New Roman" w:hAnsi="Times New Roman" w:cs="Times New Roman"/>
          <w:sz w:val="24"/>
          <w:szCs w:val="24"/>
          <w:lang w:val="en-US"/>
        </w:rPr>
        <w:t>-</w:t>
      </w:r>
      <w:r>
        <w:rPr>
          <w:rFonts w:ascii="Times New Roman" w:hAnsi="Times New Roman" w:cs="Times New Roman"/>
          <w:sz w:val="24"/>
          <w:szCs w:val="24"/>
          <w:lang w:val="en-US"/>
        </w:rPr>
        <w:t>B</w:t>
      </w:r>
      <w:r w:rsidRPr="008E2BD8">
        <w:rPr>
          <w:rFonts w:ascii="Times New Roman" w:hAnsi="Times New Roman" w:cs="Times New Roman"/>
          <w:sz w:val="24"/>
          <w:szCs w:val="24"/>
          <w:lang w:val="en-US"/>
        </w:rPr>
        <w:t>romophenol, Et</w:t>
      </w:r>
      <w:r w:rsidRPr="008E2BD8">
        <w:rPr>
          <w:rFonts w:ascii="Times New Roman" w:hAnsi="Times New Roman" w:cs="Times New Roman"/>
          <w:sz w:val="24"/>
          <w:szCs w:val="24"/>
          <w:vertAlign w:val="subscript"/>
          <w:lang w:val="en-US"/>
        </w:rPr>
        <w:t>3</w:t>
      </w:r>
      <w:r w:rsidRPr="008E2BD8">
        <w:rPr>
          <w:rFonts w:ascii="Times New Roman" w:hAnsi="Times New Roman" w:cs="Times New Roman"/>
          <w:sz w:val="24"/>
          <w:szCs w:val="24"/>
          <w:lang w:val="en-US"/>
        </w:rPr>
        <w:t>N, 0 °C → rt.</w:t>
      </w:r>
    </w:p>
    <w:p w14:paraId="40AD00C0" w14:textId="77777777" w:rsidR="009B4F42" w:rsidRPr="00E24010" w:rsidRDefault="009B4F42" w:rsidP="007F45CC">
      <w:pPr>
        <w:spacing w:line="480" w:lineRule="auto"/>
        <w:jc w:val="both"/>
        <w:rPr>
          <w:rFonts w:ascii="Times New Roman" w:hAnsi="Times New Roman" w:cs="Times New Roman"/>
          <w:sz w:val="24"/>
          <w:szCs w:val="24"/>
          <w:lang w:val="en-US"/>
        </w:rPr>
      </w:pPr>
    </w:p>
    <w:p w14:paraId="7ABB7510" w14:textId="7C0DD42A" w:rsidR="007F45CC" w:rsidRPr="00877B7B" w:rsidRDefault="007F45CC" w:rsidP="007F45C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first demonstrated that </w:t>
      </w:r>
      <w:r w:rsidR="00E273FC">
        <w:rPr>
          <w:rFonts w:ascii="Times New Roman" w:hAnsi="Times New Roman" w:cs="Times New Roman"/>
          <w:b/>
          <w:sz w:val="24"/>
          <w:szCs w:val="24"/>
          <w:lang w:val="en-GB"/>
        </w:rPr>
        <w:t>§10a</w:t>
      </w:r>
      <w:r>
        <w:rPr>
          <w:rFonts w:ascii="Times New Roman" w:hAnsi="Times New Roman" w:cs="Times New Roman"/>
          <w:sz w:val="24"/>
          <w:szCs w:val="24"/>
          <w:lang w:val="en-GB"/>
        </w:rPr>
        <w:t>, with</w:t>
      </w:r>
      <w:r w:rsidR="00800BF0">
        <w:rPr>
          <w:rFonts w:ascii="Times New Roman" w:hAnsi="Times New Roman" w:cs="Times New Roman"/>
          <w:sz w:val="24"/>
          <w:szCs w:val="24"/>
          <w:lang w:val="en-GB"/>
        </w:rPr>
        <w:t xml:space="preserve"> an</w:t>
      </w:r>
      <w:r>
        <w:rPr>
          <w:rFonts w:ascii="Times New Roman" w:hAnsi="Times New Roman" w:cs="Times New Roman"/>
          <w:sz w:val="24"/>
          <w:szCs w:val="24"/>
          <w:lang w:val="en-GB"/>
        </w:rPr>
        <w:t xml:space="preserve"> unsubstituted </w:t>
      </w:r>
      <w:r w:rsidR="00800BF0">
        <w:rPr>
          <w:rFonts w:ascii="Times New Roman" w:hAnsi="Times New Roman" w:cs="Times New Roman"/>
          <w:sz w:val="24"/>
          <w:szCs w:val="24"/>
          <w:lang w:val="en-GB"/>
        </w:rPr>
        <w:t xml:space="preserve">phenyl </w:t>
      </w:r>
      <w:r w:rsidR="00AD62CD">
        <w:rPr>
          <w:rFonts w:ascii="Times New Roman" w:hAnsi="Times New Roman" w:cs="Times New Roman"/>
          <w:sz w:val="24"/>
          <w:szCs w:val="24"/>
          <w:lang w:val="en-GB"/>
        </w:rPr>
        <w:t>ring</w:t>
      </w:r>
      <w:r>
        <w:rPr>
          <w:rFonts w:ascii="Times New Roman" w:hAnsi="Times New Roman" w:cs="Times New Roman"/>
          <w:sz w:val="24"/>
          <w:szCs w:val="24"/>
          <w:lang w:val="en-GB"/>
        </w:rPr>
        <w:t>, possessed no inhibitory activity towards TmPPase</w:t>
      </w:r>
      <w:r w:rsidRPr="00293C65">
        <w:rPr>
          <w:rFonts w:ascii="Times New Roman" w:hAnsi="Times New Roman" w:cs="Times New Roman"/>
          <w:sz w:val="24"/>
          <w:szCs w:val="24"/>
          <w:lang w:val="en-GB"/>
        </w:rPr>
        <w:t xml:space="preserve">. </w:t>
      </w:r>
      <w:r w:rsidR="00E273FC">
        <w:rPr>
          <w:rFonts w:ascii="Times New Roman" w:hAnsi="Times New Roman" w:cs="Times New Roman"/>
          <w:sz w:val="24"/>
          <w:szCs w:val="24"/>
          <w:lang w:val="en-GB"/>
        </w:rPr>
        <w:t>S</w:t>
      </w:r>
      <w:r w:rsidR="00352EB9">
        <w:rPr>
          <w:rFonts w:ascii="Times New Roman" w:hAnsi="Times New Roman" w:cs="Times New Roman"/>
          <w:sz w:val="24"/>
          <w:szCs w:val="24"/>
          <w:lang w:val="en-GB"/>
        </w:rPr>
        <w:t>ubstitution</w:t>
      </w:r>
      <w:r w:rsidR="00293C65">
        <w:rPr>
          <w:rFonts w:ascii="Times New Roman" w:hAnsi="Times New Roman" w:cs="Times New Roman"/>
          <w:sz w:val="24"/>
          <w:szCs w:val="24"/>
          <w:lang w:val="en-GB"/>
        </w:rPr>
        <w:t xml:space="preserve"> of the phenyl</w:t>
      </w:r>
      <w:r w:rsidR="00352EB9">
        <w:rPr>
          <w:rFonts w:ascii="Times New Roman" w:hAnsi="Times New Roman" w:cs="Times New Roman"/>
          <w:sz w:val="24"/>
          <w:szCs w:val="24"/>
          <w:lang w:val="en-GB"/>
        </w:rPr>
        <w:t xml:space="preserve"> ring</w:t>
      </w:r>
      <w:r w:rsidR="00293C65">
        <w:rPr>
          <w:rFonts w:ascii="Times New Roman" w:hAnsi="Times New Roman" w:cs="Times New Roman"/>
          <w:sz w:val="24"/>
          <w:szCs w:val="24"/>
          <w:lang w:val="en-GB"/>
        </w:rPr>
        <w:t xml:space="preserve"> with a</w:t>
      </w:r>
      <w:r w:rsidR="008626AF" w:rsidRPr="00293C65">
        <w:rPr>
          <w:rFonts w:ascii="Times New Roman" w:hAnsi="Times New Roman" w:cs="Times New Roman"/>
          <w:sz w:val="24"/>
          <w:szCs w:val="24"/>
          <w:lang w:val="en-GB"/>
        </w:rPr>
        <w:t xml:space="preserve"> polar </w:t>
      </w:r>
      <w:r w:rsidR="00293C65" w:rsidRPr="00352EB9">
        <w:rPr>
          <w:rFonts w:ascii="Times New Roman" w:hAnsi="Times New Roman" w:cs="Times New Roman"/>
          <w:color w:val="808080" w:themeColor="background1" w:themeShade="80"/>
          <w:sz w:val="24"/>
          <w:szCs w:val="24"/>
          <w:lang w:val="en-GB"/>
        </w:rPr>
        <w:t>nitro</w:t>
      </w:r>
      <w:r w:rsidRPr="00293C65">
        <w:rPr>
          <w:rFonts w:ascii="Times New Roman" w:hAnsi="Times New Roman" w:cs="Times New Roman"/>
          <w:sz w:val="24"/>
          <w:szCs w:val="24"/>
          <w:lang w:val="en-GB"/>
        </w:rPr>
        <w:t xml:space="preserve"> </w:t>
      </w:r>
      <w:r w:rsidR="00293C65">
        <w:rPr>
          <w:rFonts w:ascii="Times New Roman" w:hAnsi="Times New Roman" w:cs="Times New Roman"/>
          <w:sz w:val="24"/>
          <w:szCs w:val="24"/>
          <w:lang w:val="en-GB"/>
        </w:rPr>
        <w:t>(</w:t>
      </w:r>
      <w:r w:rsidRPr="00293C65">
        <w:rPr>
          <w:rFonts w:ascii="Times New Roman" w:hAnsi="Times New Roman" w:cs="Times New Roman"/>
          <w:sz w:val="24"/>
          <w:szCs w:val="24"/>
          <w:lang w:val="en-GB"/>
        </w:rPr>
        <w:t xml:space="preserve">as in </w:t>
      </w:r>
      <w:r w:rsidRPr="00293C65">
        <w:rPr>
          <w:rFonts w:ascii="Times New Roman" w:hAnsi="Times New Roman" w:cs="Times New Roman"/>
          <w:b/>
          <w:sz w:val="24"/>
          <w:szCs w:val="24"/>
          <w:lang w:val="en-GB"/>
        </w:rPr>
        <w:t>1</w:t>
      </w:r>
      <w:r w:rsidR="00293C65">
        <w:rPr>
          <w:rFonts w:ascii="Times New Roman" w:hAnsi="Times New Roman" w:cs="Times New Roman"/>
          <w:b/>
          <w:sz w:val="24"/>
          <w:szCs w:val="24"/>
          <w:lang w:val="en-GB"/>
        </w:rPr>
        <w:t>)</w:t>
      </w:r>
      <w:r w:rsidRPr="00293C65">
        <w:rPr>
          <w:rFonts w:ascii="Times New Roman" w:hAnsi="Times New Roman" w:cs="Times New Roman"/>
          <w:sz w:val="24"/>
          <w:szCs w:val="24"/>
          <w:lang w:val="en-GB"/>
        </w:rPr>
        <w:t>, charge</w:t>
      </w:r>
      <w:r w:rsidR="00293C65">
        <w:rPr>
          <w:rFonts w:ascii="Times New Roman" w:hAnsi="Times New Roman" w:cs="Times New Roman"/>
          <w:sz w:val="24"/>
          <w:szCs w:val="24"/>
          <w:lang w:val="en-GB"/>
        </w:rPr>
        <w:t>d</w:t>
      </w:r>
      <w:r w:rsidR="00352EB9">
        <w:rPr>
          <w:rFonts w:ascii="Times New Roman" w:hAnsi="Times New Roman" w:cs="Times New Roman"/>
          <w:sz w:val="24"/>
          <w:szCs w:val="24"/>
          <w:lang w:val="en-GB"/>
        </w:rPr>
        <w:t xml:space="preserve"> </w:t>
      </w:r>
      <w:r w:rsidR="00352EB9" w:rsidRPr="00352EB9">
        <w:rPr>
          <w:rFonts w:ascii="Times New Roman" w:hAnsi="Times New Roman" w:cs="Times New Roman"/>
          <w:color w:val="808080" w:themeColor="background1" w:themeShade="80"/>
          <w:sz w:val="24"/>
          <w:szCs w:val="24"/>
          <w:lang w:val="en-GB"/>
        </w:rPr>
        <w:t>carboxylic acid</w:t>
      </w:r>
      <w:r w:rsidRPr="00293C65">
        <w:rPr>
          <w:rFonts w:ascii="Times New Roman" w:hAnsi="Times New Roman" w:cs="Times New Roman"/>
          <w:sz w:val="24"/>
          <w:szCs w:val="24"/>
          <w:lang w:val="en-GB"/>
        </w:rPr>
        <w:t xml:space="preserve"> </w:t>
      </w:r>
      <w:r w:rsidR="00293C65">
        <w:rPr>
          <w:rFonts w:ascii="Times New Roman" w:hAnsi="Times New Roman" w:cs="Times New Roman"/>
          <w:sz w:val="24"/>
          <w:szCs w:val="24"/>
          <w:lang w:val="en-GB"/>
        </w:rPr>
        <w:t>(</w:t>
      </w:r>
      <w:r w:rsidRPr="00293C65">
        <w:rPr>
          <w:rFonts w:ascii="Times New Roman" w:hAnsi="Times New Roman" w:cs="Times New Roman"/>
          <w:sz w:val="24"/>
          <w:szCs w:val="24"/>
          <w:lang w:val="en-GB"/>
        </w:rPr>
        <w:t xml:space="preserve">as in </w:t>
      </w:r>
      <w:r w:rsidR="00E273FC">
        <w:rPr>
          <w:rFonts w:ascii="Times New Roman" w:hAnsi="Times New Roman" w:cs="Times New Roman"/>
          <w:b/>
          <w:sz w:val="24"/>
          <w:szCs w:val="24"/>
          <w:lang w:val="en-GB"/>
        </w:rPr>
        <w:t>§10c</w:t>
      </w:r>
      <w:r w:rsidR="00293C65">
        <w:rPr>
          <w:rFonts w:ascii="Times New Roman" w:hAnsi="Times New Roman" w:cs="Times New Roman"/>
          <w:b/>
          <w:sz w:val="24"/>
          <w:szCs w:val="24"/>
          <w:lang w:val="en-GB"/>
        </w:rPr>
        <w:t>)</w:t>
      </w:r>
      <w:r w:rsidR="00293C65">
        <w:rPr>
          <w:rFonts w:ascii="Times New Roman" w:hAnsi="Times New Roman" w:cs="Times New Roman"/>
          <w:sz w:val="24"/>
          <w:szCs w:val="24"/>
          <w:lang w:val="en-GB"/>
        </w:rPr>
        <w:t>, or</w:t>
      </w:r>
      <w:r w:rsidRPr="00293C65">
        <w:rPr>
          <w:rFonts w:ascii="Times New Roman" w:hAnsi="Times New Roman" w:cs="Times New Roman"/>
          <w:sz w:val="24"/>
          <w:szCs w:val="24"/>
          <w:lang w:val="en-GB"/>
        </w:rPr>
        <w:t xml:space="preserve"> aliphatic</w:t>
      </w:r>
      <w:r w:rsidR="00352EB9">
        <w:rPr>
          <w:rFonts w:ascii="Times New Roman" w:hAnsi="Times New Roman" w:cs="Times New Roman"/>
          <w:sz w:val="24"/>
          <w:szCs w:val="24"/>
          <w:lang w:val="en-GB"/>
        </w:rPr>
        <w:t xml:space="preserve"> </w:t>
      </w:r>
      <w:r w:rsidR="00352EB9" w:rsidRPr="00352EB9">
        <w:rPr>
          <w:rFonts w:ascii="Times New Roman" w:hAnsi="Times New Roman" w:cs="Times New Roman"/>
          <w:i/>
          <w:color w:val="808080" w:themeColor="background1" w:themeShade="80"/>
          <w:sz w:val="24"/>
          <w:szCs w:val="24"/>
          <w:lang w:val="en-GB"/>
        </w:rPr>
        <w:t>t</w:t>
      </w:r>
      <w:r w:rsidR="00352EB9" w:rsidRPr="00352EB9">
        <w:rPr>
          <w:rFonts w:ascii="Times New Roman" w:hAnsi="Times New Roman" w:cs="Times New Roman"/>
          <w:color w:val="808080" w:themeColor="background1" w:themeShade="80"/>
          <w:sz w:val="24"/>
          <w:szCs w:val="24"/>
          <w:lang w:val="en-GB"/>
        </w:rPr>
        <w:t>-butyl</w:t>
      </w:r>
      <w:r w:rsidRPr="00293C65">
        <w:rPr>
          <w:rFonts w:ascii="Times New Roman" w:hAnsi="Times New Roman" w:cs="Times New Roman"/>
          <w:sz w:val="24"/>
          <w:szCs w:val="24"/>
          <w:lang w:val="en-GB"/>
        </w:rPr>
        <w:t xml:space="preserve"> </w:t>
      </w:r>
      <w:r w:rsidR="00293C65">
        <w:rPr>
          <w:rFonts w:ascii="Times New Roman" w:hAnsi="Times New Roman" w:cs="Times New Roman"/>
          <w:sz w:val="24"/>
          <w:szCs w:val="24"/>
          <w:lang w:val="en-GB"/>
        </w:rPr>
        <w:t>(</w:t>
      </w:r>
      <w:r w:rsidRPr="00293C65">
        <w:rPr>
          <w:rFonts w:ascii="Times New Roman" w:hAnsi="Times New Roman" w:cs="Times New Roman"/>
          <w:sz w:val="24"/>
          <w:szCs w:val="24"/>
          <w:lang w:val="en-GB"/>
        </w:rPr>
        <w:t xml:space="preserve">as in </w:t>
      </w:r>
      <w:r w:rsidR="00E273FC">
        <w:rPr>
          <w:rFonts w:ascii="Times New Roman" w:hAnsi="Times New Roman" w:cs="Times New Roman"/>
          <w:b/>
          <w:sz w:val="24"/>
          <w:szCs w:val="24"/>
          <w:lang w:val="en-GB"/>
        </w:rPr>
        <w:t>§10m</w:t>
      </w:r>
      <w:r w:rsidR="00293C65">
        <w:rPr>
          <w:rFonts w:ascii="Times New Roman" w:hAnsi="Times New Roman" w:cs="Times New Roman"/>
          <w:sz w:val="24"/>
          <w:szCs w:val="24"/>
          <w:lang w:val="en-GB"/>
        </w:rPr>
        <w:t xml:space="preserve">) moiety </w:t>
      </w:r>
      <w:r w:rsidRPr="00293C65">
        <w:rPr>
          <w:rFonts w:ascii="Times New Roman" w:hAnsi="Times New Roman" w:cs="Times New Roman"/>
          <w:sz w:val="24"/>
          <w:szCs w:val="24"/>
          <w:lang w:val="en-GB"/>
        </w:rPr>
        <w:t xml:space="preserve">led to activities </w:t>
      </w:r>
      <w:r w:rsidR="00352EB9">
        <w:rPr>
          <w:rFonts w:ascii="Times New Roman" w:hAnsi="Times New Roman" w:cs="Times New Roman"/>
          <w:sz w:val="24"/>
          <w:szCs w:val="24"/>
          <w:lang w:val="en-GB"/>
        </w:rPr>
        <w:t xml:space="preserve">between </w:t>
      </w:r>
      <w:r w:rsidRPr="00293C65">
        <w:rPr>
          <w:rFonts w:ascii="Times New Roman" w:hAnsi="Times New Roman" w:cs="Times New Roman"/>
          <w:sz w:val="24"/>
          <w:szCs w:val="24"/>
          <w:highlight w:val="yellow"/>
          <w:lang w:val="en-GB"/>
        </w:rPr>
        <w:t>40</w:t>
      </w:r>
      <w:r w:rsidR="00352EB9">
        <w:rPr>
          <w:rFonts w:ascii="Times New Roman" w:hAnsi="Times New Roman" w:cs="Times New Roman"/>
          <w:sz w:val="24"/>
          <w:szCs w:val="24"/>
          <w:highlight w:val="yellow"/>
          <w:lang w:val="en-GB"/>
        </w:rPr>
        <w:t xml:space="preserve"> and </w:t>
      </w:r>
      <w:r w:rsidRPr="00293C65">
        <w:rPr>
          <w:rFonts w:ascii="Times New Roman" w:hAnsi="Times New Roman" w:cs="Times New Roman"/>
          <w:sz w:val="24"/>
          <w:szCs w:val="24"/>
          <w:highlight w:val="yellow"/>
          <w:lang w:val="en-GB"/>
        </w:rPr>
        <w:t>60</w:t>
      </w:r>
      <w:r w:rsidRPr="00293C65">
        <w:rPr>
          <w:rFonts w:ascii="Times New Roman" w:hAnsi="Times New Roman" w:cs="Times New Roman"/>
          <w:sz w:val="24"/>
          <w:szCs w:val="24"/>
          <w:lang w:val="en-GB"/>
        </w:rPr>
        <w:t xml:space="preserve"> </w:t>
      </w:r>
      <w:r w:rsidRPr="00293C65">
        <w:rPr>
          <w:rFonts w:ascii="Symbol" w:hAnsi="Symbol" w:cs="Times New Roman"/>
          <w:sz w:val="24"/>
          <w:szCs w:val="24"/>
          <w:lang w:val="en-GB"/>
        </w:rPr>
        <w:t></w:t>
      </w:r>
      <w:r w:rsidRPr="00293C65">
        <w:rPr>
          <w:rFonts w:ascii="Times New Roman" w:hAnsi="Times New Roman" w:cs="Times New Roman"/>
          <w:sz w:val="24"/>
          <w:szCs w:val="24"/>
          <w:lang w:val="en-GB"/>
        </w:rPr>
        <w:t xml:space="preserve">M. </w:t>
      </w:r>
      <w:r w:rsidR="00EC6E01">
        <w:rPr>
          <w:rFonts w:ascii="Times New Roman" w:hAnsi="Times New Roman" w:cs="Times New Roman"/>
          <w:sz w:val="24"/>
          <w:szCs w:val="24"/>
          <w:lang w:val="en-GB"/>
        </w:rPr>
        <w:t>Favourable</w:t>
      </w:r>
      <w:r w:rsidR="00352EB9">
        <w:rPr>
          <w:rFonts w:ascii="Times New Roman" w:hAnsi="Times New Roman" w:cs="Times New Roman"/>
          <w:sz w:val="24"/>
          <w:szCs w:val="24"/>
          <w:lang w:val="en-GB"/>
        </w:rPr>
        <w:t xml:space="preserve"> </w:t>
      </w:r>
      <w:r w:rsidR="00EC6E01">
        <w:rPr>
          <w:rFonts w:ascii="Times New Roman" w:hAnsi="Times New Roman" w:cs="Times New Roman"/>
          <w:sz w:val="24"/>
          <w:szCs w:val="24"/>
          <w:lang w:val="en-GB"/>
        </w:rPr>
        <w:t>modifications</w:t>
      </w:r>
      <w:r w:rsidR="00352EB9">
        <w:rPr>
          <w:rFonts w:ascii="Times New Roman" w:hAnsi="Times New Roman" w:cs="Times New Roman"/>
          <w:sz w:val="24"/>
          <w:szCs w:val="24"/>
          <w:lang w:val="en-GB"/>
        </w:rPr>
        <w:t xml:space="preserve"> </w:t>
      </w:r>
      <w:r w:rsidR="00EC6E01">
        <w:rPr>
          <w:rFonts w:ascii="Times New Roman" w:hAnsi="Times New Roman" w:cs="Times New Roman"/>
          <w:sz w:val="24"/>
          <w:szCs w:val="24"/>
          <w:lang w:val="en-GB"/>
        </w:rPr>
        <w:t xml:space="preserve">might origin from compensatory interactions or a property of the fragment to flip around and </w:t>
      </w:r>
      <w:r w:rsidR="00352EB9">
        <w:rPr>
          <w:rFonts w:ascii="Times New Roman" w:hAnsi="Times New Roman" w:cs="Times New Roman"/>
          <w:sz w:val="24"/>
          <w:szCs w:val="24"/>
          <w:lang w:val="en-GB"/>
        </w:rPr>
        <w:t>are thus difficult to rationalize</w:t>
      </w:r>
      <w:r w:rsidR="008626AF">
        <w:rPr>
          <w:rFonts w:ascii="Times New Roman" w:hAnsi="Times New Roman" w:cs="Times New Roman"/>
          <w:sz w:val="24"/>
          <w:szCs w:val="24"/>
          <w:lang w:val="en-GB"/>
        </w:rPr>
        <w:t xml:space="preserve">. </w:t>
      </w:r>
      <w:r w:rsidR="00AA58C3">
        <w:rPr>
          <w:rFonts w:ascii="Times New Roman" w:hAnsi="Times New Roman" w:cs="Times New Roman"/>
          <w:sz w:val="24"/>
          <w:szCs w:val="24"/>
          <w:lang w:val="en-GB"/>
        </w:rPr>
        <w:t>Generally d</w:t>
      </w:r>
      <w:r w:rsidR="008626AF">
        <w:rPr>
          <w:rFonts w:ascii="Times New Roman" w:hAnsi="Times New Roman" w:cs="Times New Roman"/>
          <w:sz w:val="24"/>
          <w:szCs w:val="24"/>
          <w:lang w:val="en-GB"/>
        </w:rPr>
        <w:t>i</w:t>
      </w:r>
      <w:r>
        <w:rPr>
          <w:rFonts w:ascii="Times New Roman" w:hAnsi="Times New Roman" w:cs="Times New Roman"/>
          <w:sz w:val="24"/>
          <w:szCs w:val="24"/>
          <w:lang w:val="en-GB"/>
        </w:rPr>
        <w:t xml:space="preserve">substitutions showed no superiority to monosubstituents, yet </w:t>
      </w:r>
      <w:r w:rsidR="00AA58C3">
        <w:rPr>
          <w:rFonts w:ascii="Times New Roman" w:hAnsi="Times New Roman" w:cs="Times New Roman"/>
          <w:sz w:val="24"/>
          <w:szCs w:val="24"/>
          <w:lang w:val="en-GB"/>
        </w:rPr>
        <w:t>the 3,5-di-</w:t>
      </w:r>
      <w:r w:rsidR="00AA58C3" w:rsidRPr="00FE00C7">
        <w:rPr>
          <w:rFonts w:ascii="Times New Roman" w:hAnsi="Times New Roman" w:cs="Times New Roman"/>
          <w:i/>
          <w:sz w:val="24"/>
          <w:szCs w:val="24"/>
          <w:lang w:val="en-GB"/>
        </w:rPr>
        <w:t>tert</w:t>
      </w:r>
      <w:r w:rsidR="00AA58C3">
        <w:rPr>
          <w:rFonts w:ascii="Times New Roman" w:hAnsi="Times New Roman" w:cs="Times New Roman"/>
          <w:sz w:val="24"/>
          <w:szCs w:val="24"/>
          <w:lang w:val="en-GB"/>
        </w:rPr>
        <w:t xml:space="preserve">-butylphenyl substituted analogue </w:t>
      </w:r>
      <w:r w:rsidR="00E273FC">
        <w:rPr>
          <w:rFonts w:ascii="Times New Roman" w:hAnsi="Times New Roman" w:cs="Times New Roman"/>
          <w:b/>
          <w:sz w:val="24"/>
          <w:szCs w:val="24"/>
          <w:lang w:val="en-GB"/>
        </w:rPr>
        <w:t>§10m</w:t>
      </w:r>
      <w:r w:rsidR="00AA58C3">
        <w:rPr>
          <w:rFonts w:ascii="Times New Roman" w:hAnsi="Times New Roman" w:cs="Times New Roman"/>
          <w:b/>
          <w:sz w:val="24"/>
          <w:szCs w:val="24"/>
          <w:lang w:val="en-GB"/>
        </w:rPr>
        <w:t xml:space="preserve"> </w:t>
      </w:r>
      <w:r w:rsidR="00AA58C3" w:rsidRPr="00AA58C3">
        <w:rPr>
          <w:rFonts w:ascii="Times New Roman" w:hAnsi="Times New Roman" w:cs="Times New Roman"/>
          <w:sz w:val="24"/>
          <w:szCs w:val="24"/>
          <w:lang w:val="en-GB"/>
        </w:rPr>
        <w:t>was</w:t>
      </w:r>
      <w:r w:rsidR="00AA58C3">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the </w:t>
      </w:r>
      <w:r w:rsidR="00AA58C3">
        <w:rPr>
          <w:rFonts w:ascii="Times New Roman" w:hAnsi="Times New Roman" w:cs="Times New Roman"/>
          <w:sz w:val="24"/>
          <w:szCs w:val="24"/>
          <w:lang w:val="en-GB"/>
        </w:rPr>
        <w:t>most active compound in these series (with an IC</w:t>
      </w:r>
      <w:r w:rsidR="00AA58C3" w:rsidRPr="00FE00C7">
        <w:rPr>
          <w:rFonts w:ascii="Times New Roman" w:hAnsi="Times New Roman" w:cs="Times New Roman"/>
          <w:sz w:val="24"/>
          <w:szCs w:val="24"/>
          <w:vertAlign w:val="subscript"/>
          <w:lang w:val="en-GB"/>
        </w:rPr>
        <w:t>50</w:t>
      </w:r>
      <w:r w:rsidR="00AA58C3" w:rsidRPr="0092366A">
        <w:rPr>
          <w:rFonts w:ascii="Times New Roman" w:hAnsi="Times New Roman" w:cs="Times New Roman"/>
          <w:sz w:val="24"/>
          <w:szCs w:val="24"/>
          <w:vertAlign w:val="superscript"/>
          <w:lang w:val="en-GB"/>
        </w:rPr>
        <w:t>estimate</w:t>
      </w:r>
      <w:r w:rsidR="00AA58C3">
        <w:rPr>
          <w:rFonts w:ascii="Times New Roman" w:hAnsi="Times New Roman" w:cs="Times New Roman"/>
          <w:sz w:val="24"/>
          <w:szCs w:val="24"/>
          <w:lang w:val="en-GB"/>
        </w:rPr>
        <w:t xml:space="preserve"> of 47 </w:t>
      </w:r>
      <w:r w:rsidR="00AA58C3" w:rsidRPr="0092366A">
        <w:rPr>
          <w:rFonts w:ascii="Symbol" w:hAnsi="Symbol" w:cs="Times New Roman"/>
          <w:sz w:val="24"/>
          <w:szCs w:val="24"/>
          <w:lang w:val="en-GB"/>
        </w:rPr>
        <w:t></w:t>
      </w:r>
      <w:r w:rsidR="00AA58C3">
        <w:rPr>
          <w:rFonts w:ascii="Times New Roman" w:hAnsi="Times New Roman" w:cs="Times New Roman"/>
          <w:sz w:val="24"/>
          <w:szCs w:val="24"/>
          <w:lang w:val="en-GB"/>
        </w:rPr>
        <w:t>M)</w:t>
      </w:r>
      <w:r>
        <w:rPr>
          <w:rFonts w:ascii="Times New Roman" w:hAnsi="Times New Roman" w:cs="Times New Roman"/>
          <w:sz w:val="24"/>
          <w:szCs w:val="24"/>
          <w:lang w:val="en-GB"/>
        </w:rPr>
        <w:t xml:space="preserve">. </w:t>
      </w:r>
      <w:r w:rsidR="00AA58C3">
        <w:rPr>
          <w:rFonts w:ascii="Times New Roman" w:hAnsi="Times New Roman" w:cs="Times New Roman"/>
          <w:sz w:val="24"/>
          <w:szCs w:val="24"/>
          <w:lang w:val="en-GB"/>
        </w:rPr>
        <w:t>C</w:t>
      </w:r>
      <w:r w:rsidRPr="00A0574A">
        <w:rPr>
          <w:rFonts w:ascii="Times New Roman" w:hAnsi="Times New Roman" w:cs="Times New Roman"/>
          <w:sz w:val="24"/>
          <w:szCs w:val="24"/>
          <w:lang w:val="en-GB"/>
        </w:rPr>
        <w:t xml:space="preserve">ompound </w:t>
      </w:r>
      <w:r w:rsidR="00E273FC">
        <w:rPr>
          <w:rFonts w:ascii="Times New Roman" w:hAnsi="Times New Roman" w:cs="Times New Roman"/>
          <w:b/>
          <w:sz w:val="24"/>
          <w:szCs w:val="24"/>
          <w:lang w:val="en-GB"/>
        </w:rPr>
        <w:t>§10m</w:t>
      </w:r>
      <w:r>
        <w:rPr>
          <w:rFonts w:ascii="Times New Roman" w:hAnsi="Times New Roman" w:cs="Times New Roman"/>
          <w:sz w:val="24"/>
          <w:szCs w:val="24"/>
          <w:lang w:val="en-GB"/>
        </w:rPr>
        <w:t xml:space="preserve"> </w:t>
      </w:r>
      <w:r w:rsidRPr="00A0574A">
        <w:rPr>
          <w:rFonts w:ascii="Times New Roman" w:hAnsi="Times New Roman" w:cs="Times New Roman"/>
          <w:sz w:val="24"/>
          <w:szCs w:val="24"/>
          <w:lang w:val="en-GB"/>
        </w:rPr>
        <w:t>represent</w:t>
      </w:r>
      <w:r>
        <w:rPr>
          <w:rFonts w:ascii="Times New Roman" w:hAnsi="Times New Roman" w:cs="Times New Roman"/>
          <w:sz w:val="24"/>
          <w:szCs w:val="24"/>
          <w:lang w:val="en-GB"/>
        </w:rPr>
        <w:t>s</w:t>
      </w:r>
      <w:r w:rsidRPr="00A0574A">
        <w:rPr>
          <w:rFonts w:ascii="Times New Roman" w:hAnsi="Times New Roman" w:cs="Times New Roman"/>
          <w:sz w:val="24"/>
          <w:szCs w:val="24"/>
          <w:lang w:val="en-GB"/>
        </w:rPr>
        <w:t xml:space="preserve"> a </w:t>
      </w:r>
      <w:r>
        <w:rPr>
          <w:rFonts w:ascii="Times New Roman" w:hAnsi="Times New Roman" w:cs="Times New Roman"/>
          <w:sz w:val="24"/>
          <w:szCs w:val="24"/>
          <w:lang w:val="en-GB"/>
        </w:rPr>
        <w:t>4</w:t>
      </w:r>
      <w:r w:rsidRPr="00A0574A">
        <w:rPr>
          <w:rFonts w:ascii="Times New Roman" w:hAnsi="Times New Roman" w:cs="Times New Roman"/>
          <w:sz w:val="24"/>
          <w:szCs w:val="24"/>
          <w:lang w:val="en-GB"/>
        </w:rPr>
        <w:t xml:space="preserve">-fold gain in activity compared to its </w:t>
      </w:r>
      <w:r w:rsidR="00AA58C3">
        <w:rPr>
          <w:rFonts w:ascii="Times New Roman" w:hAnsi="Times New Roman" w:cs="Times New Roman"/>
          <w:sz w:val="24"/>
          <w:szCs w:val="24"/>
          <w:lang w:val="en-GB"/>
        </w:rPr>
        <w:t>3,5-di</w:t>
      </w:r>
      <w:r>
        <w:rPr>
          <w:rFonts w:ascii="Times New Roman" w:hAnsi="Times New Roman" w:cs="Times New Roman"/>
          <w:sz w:val="24"/>
          <w:szCs w:val="24"/>
          <w:lang w:val="en-GB"/>
        </w:rPr>
        <w:t>methyl</w:t>
      </w:r>
      <w:r w:rsidR="0025216D">
        <w:rPr>
          <w:rFonts w:ascii="Times New Roman" w:hAnsi="Times New Roman" w:cs="Times New Roman"/>
          <w:sz w:val="24"/>
          <w:szCs w:val="24"/>
          <w:lang w:val="en-GB"/>
        </w:rPr>
        <w:t>phenyl</w:t>
      </w:r>
      <w:r w:rsidR="00AA58C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substituted analogue </w:t>
      </w:r>
      <w:r w:rsidR="00E273FC">
        <w:rPr>
          <w:rFonts w:ascii="Times New Roman" w:hAnsi="Times New Roman" w:cs="Times New Roman"/>
          <w:b/>
          <w:sz w:val="24"/>
          <w:szCs w:val="24"/>
          <w:lang w:val="en-GB"/>
        </w:rPr>
        <w:t>§10l</w:t>
      </w:r>
      <w:r w:rsidRPr="00A0574A">
        <w:rPr>
          <w:rFonts w:ascii="Times New Roman" w:hAnsi="Times New Roman" w:cs="Times New Roman"/>
          <w:sz w:val="24"/>
          <w:szCs w:val="24"/>
          <w:lang w:val="en-GB"/>
        </w:rPr>
        <w:t>.</w:t>
      </w:r>
      <w:r>
        <w:rPr>
          <w:rFonts w:ascii="Times New Roman" w:hAnsi="Times New Roman" w:cs="Times New Roman"/>
          <w:sz w:val="24"/>
          <w:szCs w:val="24"/>
          <w:lang w:val="en-GB"/>
        </w:rPr>
        <w:t xml:space="preserve"> This led us to hypothesize that </w:t>
      </w:r>
      <w:r w:rsidRPr="002F147F">
        <w:rPr>
          <w:rFonts w:ascii="Times New Roman" w:hAnsi="Times New Roman" w:cs="Times New Roman"/>
          <w:sz w:val="24"/>
          <w:szCs w:val="24"/>
          <w:lang w:val="en-GB"/>
        </w:rPr>
        <w:t xml:space="preserve">the hydrophobic bulk of compound </w:t>
      </w:r>
      <w:r>
        <w:rPr>
          <w:rStyle w:val="CommentReference"/>
        </w:rPr>
        <w:commentReference w:id="31"/>
      </w:r>
      <w:r w:rsidR="00E273FC">
        <w:rPr>
          <w:rFonts w:ascii="Times New Roman" w:hAnsi="Times New Roman" w:cs="Times New Roman"/>
          <w:b/>
          <w:sz w:val="24"/>
          <w:szCs w:val="24"/>
          <w:lang w:val="en-GB"/>
        </w:rPr>
        <w:t>§10m</w:t>
      </w:r>
      <w:r w:rsidRPr="002F147F">
        <w:rPr>
          <w:rFonts w:ascii="Times New Roman" w:hAnsi="Times New Roman" w:cs="Times New Roman"/>
          <w:sz w:val="24"/>
          <w:szCs w:val="24"/>
          <w:lang w:val="en-GB"/>
        </w:rPr>
        <w:t xml:space="preserve"> </w:t>
      </w:r>
      <w:r>
        <w:rPr>
          <w:rFonts w:ascii="Times New Roman" w:hAnsi="Times New Roman" w:cs="Times New Roman"/>
          <w:sz w:val="24"/>
          <w:szCs w:val="24"/>
          <w:lang w:val="en-GB"/>
        </w:rPr>
        <w:t>i</w:t>
      </w:r>
      <w:r w:rsidRPr="002F147F">
        <w:rPr>
          <w:rFonts w:ascii="Times New Roman" w:hAnsi="Times New Roman" w:cs="Times New Roman"/>
          <w:sz w:val="24"/>
          <w:szCs w:val="24"/>
          <w:lang w:val="en-GB"/>
        </w:rPr>
        <w:t>s well positioned in the binding site and acts specifically</w:t>
      </w:r>
      <w:r>
        <w:rPr>
          <w:rFonts w:ascii="Times New Roman" w:hAnsi="Times New Roman" w:cs="Times New Roman"/>
          <w:sz w:val="24"/>
          <w:szCs w:val="24"/>
          <w:lang w:val="en-GB"/>
        </w:rPr>
        <w:t xml:space="preserve">, </w:t>
      </w:r>
      <w:r w:rsidR="00AA58C3">
        <w:rPr>
          <w:rFonts w:ascii="Times New Roman" w:hAnsi="Times New Roman" w:cs="Times New Roman"/>
          <w:sz w:val="24"/>
          <w:szCs w:val="24"/>
          <w:lang w:val="en-GB"/>
        </w:rPr>
        <w:t>particularly</w:t>
      </w:r>
      <w:r>
        <w:rPr>
          <w:rFonts w:ascii="Times New Roman" w:hAnsi="Times New Roman" w:cs="Times New Roman"/>
          <w:sz w:val="24"/>
          <w:szCs w:val="24"/>
          <w:lang w:val="en-GB"/>
        </w:rPr>
        <w:t xml:space="preserve"> taking in consideration </w:t>
      </w:r>
      <w:r w:rsidR="00AA58C3">
        <w:rPr>
          <w:rFonts w:ascii="Times New Roman" w:hAnsi="Times New Roman" w:cs="Times New Roman"/>
          <w:sz w:val="24"/>
          <w:szCs w:val="24"/>
          <w:lang w:val="en-GB"/>
        </w:rPr>
        <w:t xml:space="preserve">the </w:t>
      </w:r>
      <w:r w:rsidR="0086002B">
        <w:rPr>
          <w:rFonts w:ascii="Times New Roman" w:hAnsi="Times New Roman" w:cs="Times New Roman"/>
          <w:sz w:val="24"/>
          <w:szCs w:val="24"/>
          <w:lang w:val="en-GB"/>
        </w:rPr>
        <w:t xml:space="preserve">many </w:t>
      </w:r>
      <w:r w:rsidR="00AA58C3">
        <w:rPr>
          <w:rFonts w:ascii="Times New Roman" w:hAnsi="Times New Roman" w:cs="Times New Roman"/>
          <w:sz w:val="24"/>
          <w:szCs w:val="24"/>
          <w:lang w:val="en-GB"/>
        </w:rPr>
        <w:t>other</w:t>
      </w:r>
      <w:r w:rsidR="00AA58C3" w:rsidRPr="002F147F">
        <w:rPr>
          <w:rFonts w:ascii="Times New Roman" w:hAnsi="Times New Roman" w:cs="Times New Roman"/>
          <w:sz w:val="24"/>
          <w:szCs w:val="24"/>
          <w:lang w:val="en-GB"/>
        </w:rPr>
        <w:t xml:space="preserve"> lipophilic</w:t>
      </w:r>
      <w:r w:rsidR="0086002B">
        <w:rPr>
          <w:rFonts w:ascii="Times New Roman" w:hAnsi="Times New Roman" w:cs="Times New Roman"/>
          <w:sz w:val="24"/>
          <w:szCs w:val="24"/>
          <w:lang w:val="en-GB"/>
        </w:rPr>
        <w:t>,</w:t>
      </w:r>
      <w:r w:rsidR="00AA58C3" w:rsidRPr="002F147F">
        <w:rPr>
          <w:rFonts w:ascii="Times New Roman" w:hAnsi="Times New Roman" w:cs="Times New Roman"/>
          <w:sz w:val="24"/>
          <w:szCs w:val="24"/>
          <w:lang w:val="en-GB"/>
        </w:rPr>
        <w:t xml:space="preserve"> </w:t>
      </w:r>
      <w:r w:rsidR="0086002B" w:rsidRPr="002F147F">
        <w:rPr>
          <w:rFonts w:ascii="Times New Roman" w:hAnsi="Times New Roman" w:cs="Times New Roman"/>
          <w:sz w:val="24"/>
          <w:szCs w:val="24"/>
          <w:lang w:val="en-GB"/>
        </w:rPr>
        <w:t>nonetheless quite inactive</w:t>
      </w:r>
      <w:r w:rsidR="0086002B">
        <w:rPr>
          <w:rFonts w:ascii="Times New Roman" w:hAnsi="Times New Roman" w:cs="Times New Roman"/>
          <w:sz w:val="24"/>
          <w:szCs w:val="24"/>
          <w:lang w:val="en-GB"/>
        </w:rPr>
        <w:t xml:space="preserve"> </w:t>
      </w:r>
      <w:r w:rsidR="00AA58C3">
        <w:rPr>
          <w:rFonts w:ascii="Times New Roman" w:hAnsi="Times New Roman" w:cs="Times New Roman"/>
          <w:sz w:val="24"/>
          <w:szCs w:val="24"/>
          <w:lang w:val="en-GB"/>
        </w:rPr>
        <w:t xml:space="preserve">compounds </w:t>
      </w:r>
      <w:r w:rsidR="0086002B">
        <w:rPr>
          <w:rFonts w:ascii="Times New Roman" w:hAnsi="Times New Roman" w:cs="Times New Roman"/>
          <w:sz w:val="24"/>
          <w:szCs w:val="24"/>
          <w:lang w:val="en-GB"/>
        </w:rPr>
        <w:t>that were</w:t>
      </w:r>
      <w:r w:rsidRPr="002F147F">
        <w:rPr>
          <w:rFonts w:ascii="Times New Roman" w:hAnsi="Times New Roman" w:cs="Times New Roman"/>
          <w:sz w:val="24"/>
          <w:szCs w:val="24"/>
          <w:lang w:val="en-GB"/>
        </w:rPr>
        <w:t xml:space="preserve"> tested (</w:t>
      </w:r>
      <w:r w:rsidR="00B6544D">
        <w:rPr>
          <w:rFonts w:ascii="Times New Roman" w:hAnsi="Times New Roman" w:cs="Times New Roman"/>
          <w:sz w:val="24"/>
          <w:szCs w:val="24"/>
          <w:lang w:val="en-GB"/>
        </w:rPr>
        <w:t>Supporting Information</w:t>
      </w:r>
      <w:r w:rsidR="00877B7B">
        <w:rPr>
          <w:rFonts w:ascii="Times New Roman" w:hAnsi="Times New Roman" w:cs="Times New Roman"/>
          <w:sz w:val="24"/>
          <w:szCs w:val="24"/>
          <w:lang w:val="en-GB"/>
        </w:rPr>
        <w:t>,</w:t>
      </w:r>
      <w:r w:rsidRPr="002F147F">
        <w:rPr>
          <w:rFonts w:ascii="Times New Roman" w:hAnsi="Times New Roman" w:cs="Times New Roman"/>
          <w:sz w:val="24"/>
          <w:szCs w:val="24"/>
          <w:lang w:val="en-GB"/>
        </w:rPr>
        <w:t xml:space="preserve"> Figure </w:t>
      </w:r>
      <w:r w:rsidR="007B57A4">
        <w:rPr>
          <w:rFonts w:ascii="Times New Roman" w:hAnsi="Times New Roman" w:cs="Times New Roman"/>
          <w:sz w:val="24"/>
          <w:szCs w:val="24"/>
          <w:lang w:val="en-GB"/>
        </w:rPr>
        <w:t>S</w:t>
      </w:r>
      <w:r w:rsidRPr="002F147F">
        <w:rPr>
          <w:rFonts w:ascii="Times New Roman" w:hAnsi="Times New Roman" w:cs="Times New Roman"/>
          <w:sz w:val="24"/>
          <w:szCs w:val="24"/>
          <w:lang w:val="en-GB"/>
        </w:rPr>
        <w:t xml:space="preserve">1). Interestingly, </w:t>
      </w:r>
      <w:r w:rsidR="0086002B">
        <w:rPr>
          <w:rFonts w:ascii="Times New Roman" w:hAnsi="Times New Roman" w:cs="Times New Roman"/>
          <w:sz w:val="24"/>
          <w:szCs w:val="24"/>
          <w:lang w:val="en-GB"/>
        </w:rPr>
        <w:t>3,5-bis(</w:t>
      </w:r>
      <w:r w:rsidRPr="002F147F">
        <w:rPr>
          <w:rFonts w:ascii="Times New Roman" w:hAnsi="Times New Roman" w:cs="Times New Roman"/>
          <w:sz w:val="24"/>
          <w:szCs w:val="24"/>
          <w:lang w:val="en-GB"/>
        </w:rPr>
        <w:t>trifluoromethyl</w:t>
      </w:r>
      <w:r w:rsidR="0086002B">
        <w:rPr>
          <w:rFonts w:ascii="Times New Roman" w:hAnsi="Times New Roman" w:cs="Times New Roman"/>
          <w:sz w:val="24"/>
          <w:szCs w:val="24"/>
          <w:lang w:val="en-GB"/>
        </w:rPr>
        <w:t>)</w:t>
      </w:r>
      <w:r w:rsidRPr="002F147F">
        <w:rPr>
          <w:rFonts w:ascii="Times New Roman" w:hAnsi="Times New Roman" w:cs="Times New Roman"/>
          <w:sz w:val="24"/>
          <w:szCs w:val="24"/>
          <w:lang w:val="en-GB"/>
        </w:rPr>
        <w:t xml:space="preserve"> substitution </w:t>
      </w:r>
      <w:r w:rsidR="00E273FC">
        <w:rPr>
          <w:rFonts w:ascii="Times New Roman" w:hAnsi="Times New Roman" w:cs="Times New Roman"/>
          <w:sz w:val="24"/>
          <w:szCs w:val="24"/>
          <w:lang w:val="en-GB"/>
        </w:rPr>
        <w:t xml:space="preserve">(as in </w:t>
      </w:r>
      <w:r w:rsidR="00E273FC">
        <w:rPr>
          <w:rFonts w:ascii="Times New Roman" w:hAnsi="Times New Roman" w:cs="Times New Roman"/>
          <w:b/>
          <w:sz w:val="24"/>
          <w:szCs w:val="24"/>
          <w:lang w:val="en-GB"/>
        </w:rPr>
        <w:t>§10n</w:t>
      </w:r>
      <w:r w:rsidR="00E273FC">
        <w:rPr>
          <w:rFonts w:ascii="Times New Roman" w:hAnsi="Times New Roman" w:cs="Times New Roman"/>
          <w:sz w:val="24"/>
          <w:szCs w:val="24"/>
          <w:lang w:val="en-GB"/>
        </w:rPr>
        <w:t xml:space="preserve">) </w:t>
      </w:r>
      <w:r>
        <w:rPr>
          <w:rFonts w:ascii="Times New Roman" w:hAnsi="Times New Roman" w:cs="Times New Roman"/>
          <w:sz w:val="24"/>
          <w:szCs w:val="24"/>
          <w:lang w:val="en-GB"/>
        </w:rPr>
        <w:t>abolished</w:t>
      </w:r>
      <w:r w:rsidRPr="002F147F">
        <w:rPr>
          <w:rFonts w:ascii="Times New Roman" w:hAnsi="Times New Roman" w:cs="Times New Roman"/>
          <w:sz w:val="24"/>
          <w:szCs w:val="24"/>
          <w:lang w:val="en-GB"/>
        </w:rPr>
        <w:t xml:space="preserve"> the activity completely (</w:t>
      </w:r>
      <w:r w:rsidR="00B6544D">
        <w:rPr>
          <w:rFonts w:ascii="Times New Roman" w:hAnsi="Times New Roman" w:cs="Times New Roman"/>
          <w:sz w:val="24"/>
          <w:szCs w:val="24"/>
          <w:lang w:val="en-GB"/>
        </w:rPr>
        <w:t>Supporting Information</w:t>
      </w:r>
      <w:r w:rsidR="00877B7B">
        <w:rPr>
          <w:rFonts w:ascii="Times New Roman" w:hAnsi="Times New Roman" w:cs="Times New Roman"/>
          <w:sz w:val="24"/>
          <w:szCs w:val="24"/>
          <w:lang w:val="en-GB"/>
        </w:rPr>
        <w:t>,</w:t>
      </w:r>
      <w:r w:rsidRPr="002F147F">
        <w:rPr>
          <w:rFonts w:ascii="Times New Roman" w:hAnsi="Times New Roman" w:cs="Times New Roman"/>
          <w:sz w:val="24"/>
          <w:szCs w:val="24"/>
          <w:lang w:val="en-GB"/>
        </w:rPr>
        <w:t xml:space="preserve"> Figure </w:t>
      </w:r>
      <w:r w:rsidR="007B57A4">
        <w:rPr>
          <w:rFonts w:ascii="Times New Roman" w:hAnsi="Times New Roman" w:cs="Times New Roman"/>
          <w:sz w:val="24"/>
          <w:szCs w:val="24"/>
          <w:lang w:val="en-GB"/>
        </w:rPr>
        <w:t>S</w:t>
      </w:r>
      <w:r w:rsidRPr="002F147F">
        <w:rPr>
          <w:rFonts w:ascii="Times New Roman" w:hAnsi="Times New Roman" w:cs="Times New Roman"/>
          <w:sz w:val="24"/>
          <w:szCs w:val="24"/>
          <w:lang w:val="en-GB"/>
        </w:rPr>
        <w:t>1).</w:t>
      </w:r>
      <w:r w:rsidR="00BA5AD8">
        <w:rPr>
          <w:rFonts w:ascii="Times New Roman" w:hAnsi="Times New Roman" w:cs="Times New Roman"/>
          <w:sz w:val="24"/>
          <w:szCs w:val="24"/>
          <w:lang w:val="en-GB"/>
        </w:rPr>
        <w:t xml:space="preserve"> </w:t>
      </w:r>
    </w:p>
    <w:p w14:paraId="0486E778" w14:textId="31CEFB19" w:rsidR="007F45CC" w:rsidRDefault="007F45CC" w:rsidP="00373B94">
      <w:pPr>
        <w:spacing w:line="480" w:lineRule="auto"/>
        <w:jc w:val="both"/>
        <w:rPr>
          <w:rFonts w:ascii="Times New Roman" w:hAnsi="Times New Roman" w:cs="Times New Roman"/>
          <w:sz w:val="24"/>
          <w:szCs w:val="24"/>
          <w:highlight w:val="red"/>
          <w:lang w:val="en-GB"/>
        </w:rPr>
      </w:pPr>
      <w:commentRangeStart w:id="32"/>
      <w:r>
        <w:rPr>
          <w:rFonts w:ascii="Times New Roman" w:hAnsi="Times New Roman" w:cs="Times New Roman"/>
          <w:sz w:val="24"/>
          <w:szCs w:val="24"/>
          <w:lang w:val="en-GB"/>
        </w:rPr>
        <w:t>M</w:t>
      </w:r>
      <w:r w:rsidR="00F178C7">
        <w:rPr>
          <w:rFonts w:ascii="Times New Roman" w:hAnsi="Times New Roman" w:cs="Times New Roman"/>
          <w:sz w:val="24"/>
          <w:szCs w:val="24"/>
          <w:lang w:val="en-GB"/>
        </w:rPr>
        <w:t>ono</w:t>
      </w:r>
      <w:r>
        <w:rPr>
          <w:rFonts w:ascii="Times New Roman" w:hAnsi="Times New Roman" w:cs="Times New Roman"/>
          <w:sz w:val="24"/>
          <w:szCs w:val="24"/>
          <w:lang w:val="en-GB"/>
        </w:rPr>
        <w:t>s</w:t>
      </w:r>
      <w:r w:rsidRPr="00A0574A">
        <w:rPr>
          <w:rFonts w:ascii="Times New Roman" w:hAnsi="Times New Roman" w:cs="Times New Roman"/>
          <w:sz w:val="24"/>
          <w:szCs w:val="24"/>
          <w:lang w:val="en-GB"/>
        </w:rPr>
        <w:t xml:space="preserve">ubstitution </w:t>
      </w:r>
      <w:commentRangeEnd w:id="32"/>
      <w:r>
        <w:rPr>
          <w:rStyle w:val="CommentReference"/>
        </w:rPr>
        <w:commentReference w:id="32"/>
      </w:r>
      <w:r w:rsidRPr="00A0574A">
        <w:rPr>
          <w:rFonts w:ascii="Times New Roman" w:hAnsi="Times New Roman" w:cs="Times New Roman"/>
          <w:sz w:val="24"/>
          <w:szCs w:val="24"/>
          <w:lang w:val="en-GB"/>
        </w:rPr>
        <w:t xml:space="preserve">at the </w:t>
      </w:r>
      <w:r>
        <w:rPr>
          <w:rFonts w:ascii="Times New Roman" w:hAnsi="Times New Roman" w:cs="Times New Roman"/>
          <w:i/>
          <w:sz w:val="24"/>
          <w:szCs w:val="24"/>
          <w:lang w:val="en-GB"/>
        </w:rPr>
        <w:t>ortho</w:t>
      </w:r>
      <w:r w:rsidRPr="00A0574A">
        <w:rPr>
          <w:rFonts w:ascii="Times New Roman" w:hAnsi="Times New Roman" w:cs="Times New Roman"/>
          <w:sz w:val="24"/>
          <w:szCs w:val="24"/>
          <w:lang w:val="en-GB"/>
        </w:rPr>
        <w:t xml:space="preserve"> position</w:t>
      </w:r>
      <w:r>
        <w:rPr>
          <w:rFonts w:ascii="Times New Roman" w:hAnsi="Times New Roman" w:cs="Times New Roman"/>
          <w:sz w:val="24"/>
          <w:szCs w:val="24"/>
          <w:lang w:val="en-GB"/>
        </w:rPr>
        <w:t xml:space="preserve">, as in the original hit compound </w:t>
      </w:r>
      <w:r w:rsidRPr="00BB127D">
        <w:rPr>
          <w:rFonts w:ascii="Times New Roman" w:hAnsi="Times New Roman" w:cs="Times New Roman"/>
          <w:b/>
          <w:sz w:val="24"/>
          <w:szCs w:val="24"/>
          <w:lang w:val="en-GB"/>
        </w:rPr>
        <w:t>1</w:t>
      </w:r>
      <w:r>
        <w:rPr>
          <w:rFonts w:ascii="Times New Roman" w:hAnsi="Times New Roman" w:cs="Times New Roman"/>
          <w:sz w:val="24"/>
          <w:szCs w:val="24"/>
          <w:lang w:val="en-GB"/>
        </w:rPr>
        <w:t>, was thus studied</w:t>
      </w:r>
      <w:r w:rsidRPr="00A0574A">
        <w:rPr>
          <w:rFonts w:ascii="Times New Roman" w:hAnsi="Times New Roman" w:cs="Times New Roman"/>
          <w:sz w:val="24"/>
          <w:szCs w:val="24"/>
          <w:lang w:val="en-GB"/>
        </w:rPr>
        <w:t xml:space="preserve"> by five compounds (</w:t>
      </w:r>
      <w:r w:rsidR="00B6544D">
        <w:rPr>
          <w:rFonts w:ascii="Times New Roman" w:hAnsi="Times New Roman" w:cs="Times New Roman"/>
          <w:sz w:val="24"/>
          <w:szCs w:val="24"/>
          <w:lang w:val="en-GB"/>
        </w:rPr>
        <w:t>Supporting Information</w:t>
      </w:r>
      <w:r w:rsidR="00877B7B">
        <w:rPr>
          <w:rFonts w:ascii="Times New Roman" w:hAnsi="Times New Roman" w:cs="Times New Roman"/>
          <w:sz w:val="24"/>
          <w:szCs w:val="24"/>
          <w:lang w:val="en-GB"/>
        </w:rPr>
        <w:t>,</w:t>
      </w:r>
      <w:r w:rsidRPr="002F147F">
        <w:rPr>
          <w:rFonts w:ascii="Times New Roman" w:hAnsi="Times New Roman" w:cs="Times New Roman"/>
          <w:sz w:val="24"/>
          <w:szCs w:val="24"/>
          <w:lang w:val="en-GB"/>
        </w:rPr>
        <w:t xml:space="preserve"> Figure </w:t>
      </w:r>
      <w:r w:rsidR="007B57A4">
        <w:rPr>
          <w:rFonts w:ascii="Times New Roman" w:hAnsi="Times New Roman" w:cs="Times New Roman"/>
          <w:sz w:val="24"/>
          <w:szCs w:val="24"/>
          <w:lang w:val="en-GB"/>
        </w:rPr>
        <w:t>S</w:t>
      </w:r>
      <w:r w:rsidRPr="002F147F">
        <w:rPr>
          <w:rFonts w:ascii="Times New Roman" w:hAnsi="Times New Roman" w:cs="Times New Roman"/>
          <w:sz w:val="24"/>
          <w:szCs w:val="24"/>
          <w:lang w:val="en-GB"/>
        </w:rPr>
        <w:t>1), and no</w:t>
      </w:r>
      <w:r>
        <w:rPr>
          <w:rFonts w:ascii="Times New Roman" w:hAnsi="Times New Roman" w:cs="Times New Roman"/>
          <w:sz w:val="24"/>
          <w:szCs w:val="24"/>
          <w:lang w:val="en-GB"/>
        </w:rPr>
        <w:t xml:space="preserve"> other substitutions than the nitro group in </w:t>
      </w:r>
      <w:r w:rsidRPr="00D178FF">
        <w:rPr>
          <w:rFonts w:ascii="Times New Roman" w:hAnsi="Times New Roman" w:cs="Times New Roman"/>
          <w:b/>
          <w:sz w:val="24"/>
          <w:szCs w:val="24"/>
          <w:lang w:val="en-GB"/>
        </w:rPr>
        <w:t>1</w:t>
      </w:r>
      <w:r>
        <w:rPr>
          <w:rFonts w:ascii="Times New Roman" w:hAnsi="Times New Roman" w:cs="Times New Roman"/>
          <w:sz w:val="24"/>
          <w:szCs w:val="24"/>
          <w:lang w:val="en-GB"/>
        </w:rPr>
        <w:t xml:space="preserve"> were tolerated in this position</w:t>
      </w:r>
      <w:r w:rsidRPr="00A0574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Of the </w:t>
      </w:r>
      <w:r w:rsidRPr="00BB127D">
        <w:rPr>
          <w:rFonts w:ascii="Times New Roman" w:hAnsi="Times New Roman" w:cs="Times New Roman"/>
          <w:i/>
          <w:sz w:val="24"/>
          <w:szCs w:val="24"/>
          <w:lang w:val="en-GB"/>
        </w:rPr>
        <w:t>meta</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substitutions, carboxyl and </w:t>
      </w:r>
      <w:r w:rsidRPr="00BA5AD8">
        <w:rPr>
          <w:rFonts w:ascii="Times New Roman" w:hAnsi="Times New Roman" w:cs="Times New Roman"/>
          <w:sz w:val="24"/>
          <w:szCs w:val="24"/>
          <w:highlight w:val="yellow"/>
          <w:lang w:val="en-GB"/>
        </w:rPr>
        <w:t>methox</w:t>
      </w:r>
      <w:r w:rsidR="00BA5AD8">
        <w:rPr>
          <w:rFonts w:ascii="Times New Roman" w:hAnsi="Times New Roman" w:cs="Times New Roman"/>
          <w:sz w:val="24"/>
          <w:szCs w:val="24"/>
          <w:highlight w:val="yellow"/>
          <w:lang w:val="en-GB"/>
        </w:rPr>
        <w:t>y/</w:t>
      </w:r>
      <w:r w:rsidR="00BA5AD8" w:rsidRPr="00A45FCD">
        <w:rPr>
          <w:rFonts w:ascii="Times New Roman" w:hAnsi="Times New Roman" w:cs="Times New Roman"/>
          <w:color w:val="FF0000"/>
          <w:sz w:val="24"/>
          <w:szCs w:val="24"/>
          <w:highlight w:val="yellow"/>
          <w:lang w:val="en-GB"/>
        </w:rPr>
        <w:t>alkyl</w:t>
      </w:r>
      <w:r>
        <w:rPr>
          <w:rFonts w:ascii="Times New Roman" w:hAnsi="Times New Roman" w:cs="Times New Roman"/>
          <w:sz w:val="24"/>
          <w:szCs w:val="24"/>
          <w:lang w:val="en-GB"/>
        </w:rPr>
        <w:t xml:space="preserve"> groups were tolerated, as in compounds </w:t>
      </w:r>
      <w:r w:rsidR="008E13CE">
        <w:rPr>
          <w:rFonts w:ascii="Times New Roman" w:hAnsi="Times New Roman" w:cs="Times New Roman"/>
          <w:b/>
          <w:sz w:val="24"/>
          <w:szCs w:val="24"/>
          <w:lang w:val="en-GB"/>
        </w:rPr>
        <w:t>§10b</w:t>
      </w:r>
      <w:r w:rsidR="00BA5AD8">
        <w:rPr>
          <w:rFonts w:ascii="Times New Roman" w:hAnsi="Times New Roman" w:cs="Times New Roman"/>
          <w:b/>
          <w:sz w:val="24"/>
          <w:szCs w:val="24"/>
          <w:lang w:val="en-GB"/>
        </w:rPr>
        <w:t xml:space="preserve"> </w:t>
      </w:r>
      <w:r w:rsidR="00BA5AD8" w:rsidRPr="008E13CE">
        <w:rPr>
          <w:rFonts w:ascii="Times New Roman" w:hAnsi="Times New Roman" w:cs="Times New Roman"/>
          <w:sz w:val="24"/>
          <w:szCs w:val="24"/>
          <w:highlight w:val="yellow"/>
          <w:lang w:val="en-GB"/>
        </w:rPr>
        <w:t>and</w:t>
      </w:r>
      <w:r w:rsidR="00BA5AD8" w:rsidRPr="008E13CE">
        <w:rPr>
          <w:rFonts w:ascii="Times New Roman" w:hAnsi="Times New Roman" w:cs="Times New Roman"/>
          <w:b/>
          <w:sz w:val="24"/>
          <w:szCs w:val="24"/>
          <w:highlight w:val="yellow"/>
          <w:lang w:val="en-GB"/>
        </w:rPr>
        <w:t xml:space="preserve"> </w:t>
      </w:r>
      <w:commentRangeStart w:id="33"/>
      <w:r w:rsidR="00BA5AD8" w:rsidRPr="008E13CE">
        <w:rPr>
          <w:rFonts w:ascii="Times New Roman" w:hAnsi="Times New Roman" w:cs="Times New Roman"/>
          <w:b/>
          <w:sz w:val="24"/>
          <w:szCs w:val="24"/>
          <w:highlight w:val="yellow"/>
          <w:lang w:val="en-GB"/>
        </w:rPr>
        <w:t>X</w:t>
      </w:r>
      <w:commentRangeEnd w:id="33"/>
      <w:r w:rsidR="008E13CE">
        <w:rPr>
          <w:rStyle w:val="CommentReference"/>
        </w:rPr>
        <w:commentReference w:id="33"/>
      </w:r>
      <w:r w:rsidR="001A64A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2F147F">
        <w:rPr>
          <w:rFonts w:ascii="Times New Roman" w:hAnsi="Times New Roman" w:cs="Times New Roman"/>
          <w:i/>
          <w:sz w:val="24"/>
          <w:szCs w:val="24"/>
          <w:lang w:val="en-GB"/>
        </w:rPr>
        <w:t>Para</w:t>
      </w:r>
      <w:r w:rsidRPr="002F147F">
        <w:rPr>
          <w:rFonts w:ascii="Times New Roman" w:hAnsi="Times New Roman" w:cs="Times New Roman"/>
          <w:sz w:val="24"/>
          <w:szCs w:val="24"/>
          <w:lang w:val="en-GB"/>
        </w:rPr>
        <w:t xml:space="preserve"> substitutions</w:t>
      </w:r>
      <w:r w:rsidR="008E13CE">
        <w:rPr>
          <w:rFonts w:ascii="Times New Roman" w:hAnsi="Times New Roman" w:cs="Times New Roman"/>
          <w:sz w:val="24"/>
          <w:szCs w:val="24"/>
          <w:lang w:val="en-GB"/>
        </w:rPr>
        <w:t xml:space="preserve"> led to</w:t>
      </w:r>
      <w:r w:rsidRPr="002F147F">
        <w:rPr>
          <w:rFonts w:ascii="Times New Roman" w:hAnsi="Times New Roman" w:cs="Times New Roman"/>
          <w:sz w:val="24"/>
          <w:szCs w:val="24"/>
          <w:lang w:val="en-GB"/>
        </w:rPr>
        <w:t xml:space="preserve"> </w:t>
      </w:r>
      <w:commentRangeStart w:id="34"/>
      <w:r w:rsidRPr="002F147F">
        <w:rPr>
          <w:rFonts w:ascii="Times New Roman" w:hAnsi="Times New Roman" w:cs="Times New Roman"/>
          <w:sz w:val="24"/>
          <w:szCs w:val="24"/>
          <w:lang w:val="en-GB"/>
        </w:rPr>
        <w:t xml:space="preserve">inhibition </w:t>
      </w:r>
      <w:commentRangeEnd w:id="34"/>
      <w:r>
        <w:rPr>
          <w:rStyle w:val="CommentReference"/>
        </w:rPr>
        <w:commentReference w:id="34"/>
      </w:r>
      <w:r w:rsidR="008E13CE" w:rsidRPr="008E13CE">
        <w:rPr>
          <w:rFonts w:ascii="Times New Roman" w:hAnsi="Times New Roman" w:cs="Times New Roman"/>
          <w:sz w:val="24"/>
          <w:szCs w:val="24"/>
          <w:lang w:val="en-US"/>
        </w:rPr>
        <w:t xml:space="preserve">only </w:t>
      </w:r>
      <w:r w:rsidRPr="008E13CE">
        <w:rPr>
          <w:rFonts w:ascii="Times New Roman" w:hAnsi="Times New Roman" w:cs="Times New Roman"/>
          <w:sz w:val="24"/>
          <w:szCs w:val="24"/>
          <w:lang w:val="en-GB"/>
        </w:rPr>
        <w:t xml:space="preserve">in </w:t>
      </w:r>
      <w:r w:rsidR="008E13CE" w:rsidRPr="008E13CE">
        <w:rPr>
          <w:rFonts w:ascii="Times New Roman" w:hAnsi="Times New Roman" w:cs="Times New Roman"/>
          <w:sz w:val="24"/>
          <w:szCs w:val="24"/>
          <w:lang w:val="en-GB"/>
        </w:rPr>
        <w:t>one case</w:t>
      </w:r>
      <w:r w:rsidR="008E13CE" w:rsidRPr="008E13CE">
        <w:rPr>
          <w:rFonts w:ascii="Times New Roman" w:hAnsi="Times New Roman" w:cs="Times New Roman"/>
          <w:color w:val="FF0000"/>
          <w:sz w:val="24"/>
          <w:szCs w:val="24"/>
          <w:highlight w:val="yellow"/>
          <w:lang w:val="en-GB"/>
        </w:rPr>
        <w:t>/</w:t>
      </w:r>
      <w:r w:rsidRPr="008E13CE">
        <w:rPr>
          <w:rFonts w:ascii="Times New Roman" w:hAnsi="Times New Roman" w:cs="Times New Roman"/>
          <w:color w:val="FF0000"/>
          <w:sz w:val="24"/>
          <w:szCs w:val="24"/>
          <w:highlight w:val="yellow"/>
          <w:lang w:val="en-GB"/>
        </w:rPr>
        <w:t>two cases</w:t>
      </w:r>
      <w:r>
        <w:rPr>
          <w:rFonts w:ascii="Times New Roman" w:hAnsi="Times New Roman" w:cs="Times New Roman"/>
          <w:sz w:val="24"/>
          <w:szCs w:val="24"/>
          <w:lang w:val="en-GB"/>
        </w:rPr>
        <w:t xml:space="preserve">: </w:t>
      </w:r>
      <w:r w:rsidR="00BA5AD8">
        <w:rPr>
          <w:rFonts w:ascii="Times New Roman" w:hAnsi="Times New Roman" w:cs="Times New Roman"/>
          <w:sz w:val="24"/>
          <w:szCs w:val="24"/>
          <w:lang w:val="en-GB"/>
        </w:rPr>
        <w:t>nitrile</w:t>
      </w:r>
      <w:r w:rsidR="00BA5AD8">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 xml:space="preserve">substituted </w:t>
      </w:r>
      <w:r w:rsidR="008E13CE">
        <w:rPr>
          <w:rFonts w:ascii="Times New Roman" w:hAnsi="Times New Roman" w:cs="Times New Roman"/>
          <w:b/>
          <w:sz w:val="24"/>
          <w:szCs w:val="24"/>
          <w:lang w:val="en-GB"/>
        </w:rPr>
        <w:t>§10h</w:t>
      </w:r>
      <w:r>
        <w:rPr>
          <w:rFonts w:ascii="Times New Roman" w:hAnsi="Times New Roman" w:cs="Times New Roman"/>
          <w:sz w:val="24"/>
          <w:szCs w:val="24"/>
          <w:lang w:val="en-GB"/>
        </w:rPr>
        <w:t xml:space="preserve"> </w:t>
      </w:r>
      <w:r w:rsidR="008E13CE" w:rsidRPr="008E13CE">
        <w:rPr>
          <w:rFonts w:ascii="Times New Roman" w:hAnsi="Times New Roman" w:cs="Times New Roman"/>
          <w:color w:val="FF0000"/>
          <w:sz w:val="24"/>
          <w:szCs w:val="24"/>
          <w:highlight w:val="yellow"/>
          <w:lang w:val="en-GB"/>
        </w:rPr>
        <w:t>and nitro?</w:t>
      </w:r>
      <w:r w:rsidR="008E13CE">
        <w:rPr>
          <w:rFonts w:ascii="Times New Roman" w:hAnsi="Times New Roman" w:cs="Times New Roman"/>
          <w:sz w:val="24"/>
          <w:szCs w:val="24"/>
          <w:lang w:val="en-GB"/>
        </w:rPr>
        <w:t xml:space="preserve"> </w:t>
      </w:r>
      <w:r>
        <w:rPr>
          <w:rFonts w:ascii="Times New Roman" w:hAnsi="Times New Roman" w:cs="Times New Roman"/>
          <w:sz w:val="24"/>
          <w:szCs w:val="24"/>
          <w:lang w:val="en-GB"/>
        </w:rPr>
        <w:t>showing TmPPase inhibition (IC</w:t>
      </w:r>
      <w:r w:rsidRPr="00FE00C7">
        <w:rPr>
          <w:rFonts w:ascii="Times New Roman" w:hAnsi="Times New Roman" w:cs="Times New Roman"/>
          <w:sz w:val="24"/>
          <w:szCs w:val="24"/>
          <w:vertAlign w:val="subscript"/>
          <w:lang w:val="en-GB"/>
        </w:rPr>
        <w:t>50</w:t>
      </w:r>
      <w:r w:rsidRPr="007F45CC">
        <w:rPr>
          <w:rFonts w:ascii="Times New Roman" w:hAnsi="Times New Roman" w:cs="Times New Roman"/>
          <w:sz w:val="24"/>
          <w:szCs w:val="24"/>
          <w:vertAlign w:val="superscript"/>
          <w:lang w:val="en-GB"/>
        </w:rPr>
        <w:t>estimate</w:t>
      </w:r>
      <w:r>
        <w:rPr>
          <w:rFonts w:ascii="Times New Roman" w:hAnsi="Times New Roman" w:cs="Times New Roman"/>
          <w:sz w:val="24"/>
          <w:szCs w:val="24"/>
          <w:vertAlign w:val="subscript"/>
          <w:lang w:val="en-GB"/>
        </w:rPr>
        <w:t xml:space="preserve"> </w:t>
      </w:r>
      <w:r>
        <w:rPr>
          <w:rFonts w:ascii="Times New Roman" w:hAnsi="Times New Roman" w:cs="Times New Roman"/>
          <w:sz w:val="24"/>
          <w:szCs w:val="24"/>
          <w:lang w:val="en-GB"/>
        </w:rPr>
        <w:t xml:space="preserve">58 </w:t>
      </w:r>
      <w:r w:rsidRPr="00D178FF">
        <w:rPr>
          <w:rFonts w:ascii="Symbol" w:hAnsi="Symbol" w:cs="Times New Roman"/>
          <w:sz w:val="24"/>
          <w:szCs w:val="24"/>
          <w:lang w:val="en-GB"/>
        </w:rPr>
        <w:t></w:t>
      </w:r>
      <w:r>
        <w:rPr>
          <w:rFonts w:ascii="Times New Roman" w:hAnsi="Times New Roman" w:cs="Times New Roman"/>
          <w:sz w:val="24"/>
          <w:szCs w:val="24"/>
          <w:lang w:val="en-GB"/>
        </w:rPr>
        <w:t>M)</w:t>
      </w:r>
      <w:r w:rsidR="008E13C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373B94" w:rsidRPr="00373B94">
        <w:rPr>
          <w:rFonts w:ascii="Times New Roman" w:hAnsi="Times New Roman" w:cs="Times New Roman"/>
          <w:sz w:val="24"/>
          <w:szCs w:val="24"/>
          <w:lang w:val="en-GB"/>
        </w:rPr>
        <w:t xml:space="preserve">As part of the aryl exploration, molecular modelling suggested two positively charged interaction sites in the orthosteric cavity (amino acids </w:t>
      </w:r>
      <w:r w:rsidR="00373B94" w:rsidRPr="00373B94">
        <w:rPr>
          <w:rFonts w:ascii="Times New Roman" w:hAnsi="Times New Roman" w:cs="Times New Roman"/>
          <w:sz w:val="24"/>
          <w:szCs w:val="24"/>
          <w:highlight w:val="red"/>
          <w:lang w:val="en-GB"/>
        </w:rPr>
        <w:t>xx, xx,xx and xx, xx,xx</w:t>
      </w:r>
      <w:r w:rsidR="00373B94" w:rsidRPr="00373B94">
        <w:rPr>
          <w:rFonts w:ascii="Times New Roman" w:hAnsi="Times New Roman" w:cs="Times New Roman"/>
          <w:sz w:val="24"/>
          <w:szCs w:val="24"/>
          <w:lang w:val="en-GB"/>
        </w:rPr>
        <w:t>). We thus made an attempt to bridge these interactions sites, but unfortunately none of the compounds</w:t>
      </w:r>
      <w:r w:rsidR="00373B94" w:rsidRPr="00636FEB">
        <w:rPr>
          <w:rFonts w:ascii="Times New Roman" w:hAnsi="Times New Roman" w:cs="Times New Roman"/>
          <w:color w:val="808080" w:themeColor="background1" w:themeShade="80"/>
          <w:sz w:val="24"/>
          <w:szCs w:val="24"/>
          <w:lang w:val="en-GB"/>
        </w:rPr>
        <w:t>/</w:t>
      </w:r>
      <w:r w:rsidR="00373B94" w:rsidRPr="008E13CE">
        <w:rPr>
          <w:rFonts w:ascii="Times New Roman" w:hAnsi="Times New Roman" w:cs="Times New Roman"/>
          <w:color w:val="808080" w:themeColor="background1" w:themeShade="80"/>
          <w:sz w:val="24"/>
          <w:szCs w:val="24"/>
          <w:lang w:val="en-GB"/>
        </w:rPr>
        <w:t xml:space="preserve">dimers </w:t>
      </w:r>
      <w:r w:rsidR="008E13CE" w:rsidRPr="008E13CE">
        <w:rPr>
          <w:rFonts w:ascii="Times New Roman" w:hAnsi="Times New Roman" w:cs="Times New Roman"/>
          <w:b/>
          <w:color w:val="808080" w:themeColor="background1" w:themeShade="80"/>
          <w:sz w:val="24"/>
          <w:szCs w:val="24"/>
          <w:lang w:val="en-GB"/>
        </w:rPr>
        <w:t>§9o</w:t>
      </w:r>
      <w:r w:rsidR="00373B94" w:rsidRPr="008E13CE">
        <w:rPr>
          <w:rFonts w:ascii="Times New Roman" w:hAnsi="Times New Roman" w:cs="Times New Roman"/>
          <w:color w:val="808080" w:themeColor="background1" w:themeShade="80"/>
          <w:sz w:val="24"/>
          <w:szCs w:val="24"/>
          <w:lang w:val="en-GB"/>
        </w:rPr>
        <w:t xml:space="preserve"> and </w:t>
      </w:r>
      <w:r w:rsidR="008E13CE" w:rsidRPr="008E13CE">
        <w:rPr>
          <w:rFonts w:ascii="Times New Roman" w:hAnsi="Times New Roman" w:cs="Times New Roman"/>
          <w:b/>
          <w:color w:val="808080" w:themeColor="background1" w:themeShade="80"/>
          <w:sz w:val="24"/>
          <w:szCs w:val="24"/>
          <w:lang w:val="en-GB"/>
        </w:rPr>
        <w:t>§10o</w:t>
      </w:r>
      <w:r w:rsidR="00373B94" w:rsidRPr="008E13CE">
        <w:rPr>
          <w:rFonts w:ascii="Times New Roman" w:hAnsi="Times New Roman" w:cs="Times New Roman"/>
          <w:b/>
          <w:color w:val="808080" w:themeColor="background1" w:themeShade="80"/>
          <w:sz w:val="24"/>
          <w:szCs w:val="24"/>
          <w:lang w:val="en-GB"/>
        </w:rPr>
        <w:t xml:space="preserve"> </w:t>
      </w:r>
      <w:r w:rsidR="00636FEB">
        <w:rPr>
          <w:rFonts w:ascii="Times New Roman" w:hAnsi="Times New Roman" w:cs="Times New Roman"/>
          <w:sz w:val="24"/>
          <w:szCs w:val="24"/>
          <w:lang w:val="en-GB"/>
        </w:rPr>
        <w:t xml:space="preserve">had an </w:t>
      </w:r>
      <w:r w:rsidR="00636FEB" w:rsidRPr="00373B94">
        <w:rPr>
          <w:rFonts w:ascii="Times New Roman" w:hAnsi="Times New Roman" w:cs="Times New Roman"/>
          <w:sz w:val="24"/>
          <w:szCs w:val="24"/>
          <w:lang w:val="en-GB"/>
        </w:rPr>
        <w:t>IC</w:t>
      </w:r>
      <w:r w:rsidR="00636FEB" w:rsidRPr="00373B94">
        <w:rPr>
          <w:rFonts w:ascii="Times New Roman" w:hAnsi="Times New Roman" w:cs="Times New Roman"/>
          <w:sz w:val="24"/>
          <w:szCs w:val="24"/>
          <w:vertAlign w:val="subscript"/>
          <w:lang w:val="en-GB"/>
        </w:rPr>
        <w:t>50</w:t>
      </w:r>
      <w:r w:rsidR="00636FEB">
        <w:rPr>
          <w:rFonts w:ascii="Times New Roman" w:hAnsi="Times New Roman" w:cs="Times New Roman"/>
          <w:sz w:val="24"/>
          <w:szCs w:val="24"/>
          <w:vertAlign w:val="subscript"/>
          <w:lang w:val="en-GB"/>
        </w:rPr>
        <w:t xml:space="preserve"> </w:t>
      </w:r>
      <w:r w:rsidR="00373B94" w:rsidRPr="00373B94">
        <w:rPr>
          <w:rFonts w:ascii="Times New Roman" w:hAnsi="Times New Roman" w:cs="Times New Roman"/>
          <w:sz w:val="24"/>
          <w:szCs w:val="24"/>
          <w:lang w:val="en-GB"/>
        </w:rPr>
        <w:t xml:space="preserve">below 100 </w:t>
      </w:r>
      <w:r w:rsidR="00373B94" w:rsidRPr="00373B94">
        <w:rPr>
          <w:rFonts w:ascii="Symbol" w:hAnsi="Symbol" w:cs="Times New Roman"/>
          <w:sz w:val="24"/>
          <w:szCs w:val="24"/>
          <w:lang w:val="en-GB"/>
        </w:rPr>
        <w:t></w:t>
      </w:r>
      <w:r w:rsidR="00373B94" w:rsidRPr="00373B94">
        <w:rPr>
          <w:rFonts w:ascii="Times New Roman" w:hAnsi="Times New Roman" w:cs="Times New Roman"/>
          <w:sz w:val="24"/>
          <w:szCs w:val="24"/>
          <w:lang w:val="en-GB"/>
        </w:rPr>
        <w:t>M.</w:t>
      </w:r>
      <w:r w:rsidR="00636FEB">
        <w:rPr>
          <w:rFonts w:ascii="Times New Roman" w:hAnsi="Times New Roman" w:cs="Times New Roman"/>
          <w:sz w:val="24"/>
          <w:szCs w:val="24"/>
          <w:lang w:val="en-GB"/>
        </w:rPr>
        <w:t xml:space="preserve"> </w:t>
      </w:r>
      <w:r w:rsidRPr="00D178FF">
        <w:rPr>
          <w:rFonts w:ascii="Times New Roman" w:hAnsi="Times New Roman" w:cs="Times New Roman"/>
          <w:sz w:val="24"/>
          <w:szCs w:val="24"/>
          <w:highlight w:val="red"/>
          <w:lang w:val="en-GB"/>
        </w:rPr>
        <w:t>conclusion?</w:t>
      </w:r>
    </w:p>
    <w:p w14:paraId="05DA09F2" w14:textId="77777777" w:rsidR="00636FEB" w:rsidRDefault="00636FEB" w:rsidP="00373B94">
      <w:pPr>
        <w:spacing w:line="480" w:lineRule="auto"/>
        <w:jc w:val="both"/>
        <w:rPr>
          <w:rFonts w:ascii="Times New Roman" w:hAnsi="Times New Roman" w:cs="Times New Roman"/>
          <w:sz w:val="24"/>
          <w:szCs w:val="24"/>
          <w:lang w:val="en-GB"/>
        </w:rPr>
      </w:pPr>
    </w:p>
    <w:p w14:paraId="466A956D" w14:textId="77777777" w:rsidR="007F45CC" w:rsidRPr="00A0574A" w:rsidRDefault="007F45CC" w:rsidP="007F45CC">
      <w:pPr>
        <w:spacing w:line="480" w:lineRule="auto"/>
        <w:jc w:val="both"/>
        <w:rPr>
          <w:rFonts w:ascii="Times New Roman" w:hAnsi="Times New Roman" w:cs="Times New Roman"/>
          <w:sz w:val="24"/>
          <w:szCs w:val="24"/>
          <w:lang w:val="en-GB"/>
        </w:rPr>
      </w:pPr>
      <w:r w:rsidRPr="007F45CC">
        <w:rPr>
          <w:rFonts w:ascii="Times New Roman" w:hAnsi="Times New Roman" w:cs="Times New Roman"/>
          <w:b/>
          <w:sz w:val="24"/>
          <w:szCs w:val="24"/>
          <w:lang w:val="en-GB"/>
        </w:rPr>
        <w:t>Table 1.</w:t>
      </w:r>
      <w:r>
        <w:rPr>
          <w:rFonts w:ascii="Times New Roman" w:hAnsi="Times New Roman" w:cs="Times New Roman"/>
          <w:sz w:val="24"/>
          <w:szCs w:val="24"/>
          <w:lang w:val="en-GB"/>
        </w:rPr>
        <w:t xml:space="preserve"> Selected examples of the compounds of the isoxazole </w:t>
      </w:r>
      <w:commentRangeStart w:id="35"/>
      <w:r>
        <w:rPr>
          <w:rFonts w:ascii="Times New Roman" w:hAnsi="Times New Roman" w:cs="Times New Roman"/>
          <w:sz w:val="24"/>
          <w:szCs w:val="24"/>
          <w:lang w:val="en-GB"/>
        </w:rPr>
        <w:t>series</w:t>
      </w:r>
      <w:commentRangeEnd w:id="35"/>
      <w:r>
        <w:rPr>
          <w:rStyle w:val="CommentReference"/>
        </w:rPr>
        <w:commentReference w:id="35"/>
      </w:r>
    </w:p>
    <w:tbl>
      <w:tblPr>
        <w:tblStyle w:val="TableGrid"/>
        <w:tblW w:w="8752" w:type="dxa"/>
        <w:tblLook w:val="04A0" w:firstRow="1" w:lastRow="0" w:firstColumn="1" w:lastColumn="0" w:noHBand="0" w:noVBand="1"/>
      </w:tblPr>
      <w:tblGrid>
        <w:gridCol w:w="1268"/>
        <w:gridCol w:w="1072"/>
        <w:gridCol w:w="2066"/>
        <w:gridCol w:w="1087"/>
        <w:gridCol w:w="1045"/>
        <w:gridCol w:w="1038"/>
        <w:gridCol w:w="1176"/>
      </w:tblGrid>
      <w:tr w:rsidR="007F45CC" w:rsidRPr="007B6DF3" w14:paraId="61A54397" w14:textId="77777777" w:rsidTr="007B6DA5">
        <w:tc>
          <w:tcPr>
            <w:tcW w:w="1268" w:type="dxa"/>
            <w:tcBorders>
              <w:top w:val="nil"/>
              <w:left w:val="nil"/>
              <w:bottom w:val="single" w:sz="4" w:space="0" w:color="auto"/>
              <w:right w:val="single" w:sz="4" w:space="0" w:color="auto"/>
            </w:tcBorders>
          </w:tcPr>
          <w:p w14:paraId="01F33E3C" w14:textId="77777777" w:rsidR="007F45CC" w:rsidRPr="007B6DF3" w:rsidRDefault="007F45CC" w:rsidP="007B6DA5">
            <w:pPr>
              <w:rPr>
                <w:lang w:val="en-GB"/>
              </w:rPr>
            </w:pPr>
          </w:p>
        </w:tc>
        <w:tc>
          <w:tcPr>
            <w:tcW w:w="6308" w:type="dxa"/>
            <w:gridSpan w:val="5"/>
            <w:tcBorders>
              <w:left w:val="single" w:sz="4" w:space="0" w:color="auto"/>
              <w:right w:val="single" w:sz="4" w:space="0" w:color="auto"/>
            </w:tcBorders>
            <w:vAlign w:val="center"/>
          </w:tcPr>
          <w:p w14:paraId="6BA729C8" w14:textId="77777777" w:rsidR="007F45CC" w:rsidRPr="007B6DF3" w:rsidRDefault="007F45CC" w:rsidP="007B6DA5">
            <w:pPr>
              <w:jc w:val="center"/>
              <w:rPr>
                <w:lang w:val="en-GB"/>
              </w:rPr>
            </w:pPr>
            <w:r w:rsidRPr="007B6DF3">
              <w:rPr>
                <w:lang w:val="en-GB"/>
              </w:rPr>
              <w:object w:dxaOrig="2596" w:dyaOrig="1346" w14:anchorId="35DCD2C8">
                <v:shape id="_x0000_i1028" type="#_x0000_t75" style="width:129.95pt;height:67.3pt" o:ole="">
                  <v:imagedata r:id="rId16" o:title=""/>
                </v:shape>
                <o:OLEObject Type="Embed" ProgID="ChemDraw.Document.6.0" ShapeID="_x0000_i1028" DrawAspect="Content" ObjectID="_1613391322" r:id="rId17"/>
              </w:object>
            </w:r>
          </w:p>
        </w:tc>
        <w:tc>
          <w:tcPr>
            <w:tcW w:w="1176" w:type="dxa"/>
            <w:tcBorders>
              <w:top w:val="nil"/>
              <w:left w:val="single" w:sz="4" w:space="0" w:color="auto"/>
              <w:bottom w:val="single" w:sz="4" w:space="0" w:color="auto"/>
              <w:right w:val="nil"/>
            </w:tcBorders>
          </w:tcPr>
          <w:p w14:paraId="06FAE163" w14:textId="77777777" w:rsidR="007F45CC" w:rsidRPr="007B6DF3" w:rsidRDefault="007F45CC" w:rsidP="007B6DA5">
            <w:pPr>
              <w:jc w:val="center"/>
              <w:rPr>
                <w:lang w:val="en-GB"/>
              </w:rPr>
            </w:pPr>
          </w:p>
        </w:tc>
      </w:tr>
      <w:tr w:rsidR="007F45CC" w:rsidRPr="007B6DF3" w14:paraId="58ED2D0B" w14:textId="77777777" w:rsidTr="007B6DA5">
        <w:tc>
          <w:tcPr>
            <w:tcW w:w="1268" w:type="dxa"/>
            <w:tcBorders>
              <w:top w:val="single" w:sz="4" w:space="0" w:color="auto"/>
            </w:tcBorders>
            <w:vAlign w:val="center"/>
          </w:tcPr>
          <w:p w14:paraId="1C1EF3A4"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b/>
                <w:lang w:val="en-GB"/>
              </w:rPr>
              <w:t>Compound</w:t>
            </w:r>
          </w:p>
        </w:tc>
        <w:tc>
          <w:tcPr>
            <w:tcW w:w="1072" w:type="dxa"/>
            <w:vAlign w:val="center"/>
          </w:tcPr>
          <w:p w14:paraId="6A7590C0" w14:textId="77777777" w:rsidR="007F45CC" w:rsidRPr="007B6DF3" w:rsidRDefault="007F45CC" w:rsidP="007B6DA5">
            <w:pPr>
              <w:jc w:val="center"/>
              <w:rPr>
                <w:rFonts w:ascii="Times New Roman" w:hAnsi="Times New Roman" w:cs="Times New Roman"/>
                <w:b/>
                <w:lang w:val="en-GB"/>
              </w:rPr>
            </w:pPr>
            <w:commentRangeStart w:id="36"/>
            <w:r w:rsidRPr="007B6DF3">
              <w:rPr>
                <w:rFonts w:ascii="Times New Roman" w:hAnsi="Times New Roman" w:cs="Times New Roman"/>
                <w:b/>
                <w:lang w:val="en-GB"/>
              </w:rPr>
              <w:t>R</w:t>
            </w:r>
            <w:r w:rsidRPr="007B6DF3">
              <w:rPr>
                <w:rFonts w:ascii="Times New Roman" w:hAnsi="Times New Roman" w:cs="Times New Roman"/>
                <w:b/>
                <w:vertAlign w:val="superscript"/>
                <w:lang w:val="en-GB"/>
              </w:rPr>
              <w:t>1</w:t>
            </w:r>
            <w:commentRangeEnd w:id="36"/>
            <w:r>
              <w:rPr>
                <w:rStyle w:val="CommentReference"/>
              </w:rPr>
              <w:commentReference w:id="36"/>
            </w:r>
          </w:p>
        </w:tc>
        <w:tc>
          <w:tcPr>
            <w:tcW w:w="2066" w:type="dxa"/>
            <w:vAlign w:val="center"/>
          </w:tcPr>
          <w:p w14:paraId="3B3EFC1A"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b/>
                <w:lang w:val="en-GB"/>
              </w:rPr>
              <w:t>R</w:t>
            </w:r>
            <w:r w:rsidRPr="007B6DF3">
              <w:rPr>
                <w:rFonts w:ascii="Times New Roman" w:hAnsi="Times New Roman" w:cs="Times New Roman"/>
                <w:b/>
                <w:vertAlign w:val="superscript"/>
                <w:lang w:val="en-GB"/>
              </w:rPr>
              <w:t>2</w:t>
            </w:r>
          </w:p>
        </w:tc>
        <w:tc>
          <w:tcPr>
            <w:tcW w:w="1087" w:type="dxa"/>
            <w:vAlign w:val="center"/>
          </w:tcPr>
          <w:p w14:paraId="7A5A4FED"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b/>
                <w:lang w:val="en-GB"/>
              </w:rPr>
              <w:t>R</w:t>
            </w:r>
            <w:r w:rsidRPr="007B6DF3">
              <w:rPr>
                <w:rFonts w:ascii="Times New Roman" w:hAnsi="Times New Roman" w:cs="Times New Roman"/>
                <w:b/>
                <w:vertAlign w:val="superscript"/>
                <w:lang w:val="en-GB"/>
              </w:rPr>
              <w:t>3</w:t>
            </w:r>
          </w:p>
        </w:tc>
        <w:tc>
          <w:tcPr>
            <w:tcW w:w="1045" w:type="dxa"/>
            <w:vAlign w:val="center"/>
          </w:tcPr>
          <w:p w14:paraId="75B9392C"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b/>
                <w:lang w:val="en-GB"/>
              </w:rPr>
              <w:t>R</w:t>
            </w:r>
            <w:r w:rsidRPr="007B6DF3">
              <w:rPr>
                <w:rFonts w:ascii="Times New Roman" w:hAnsi="Times New Roman" w:cs="Times New Roman"/>
                <w:b/>
                <w:vertAlign w:val="superscript"/>
                <w:lang w:val="en-GB"/>
              </w:rPr>
              <w:t>4</w:t>
            </w:r>
          </w:p>
        </w:tc>
        <w:tc>
          <w:tcPr>
            <w:tcW w:w="1038" w:type="dxa"/>
            <w:vAlign w:val="center"/>
          </w:tcPr>
          <w:p w14:paraId="5DD33369"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b/>
                <w:lang w:val="en-GB"/>
              </w:rPr>
              <w:t>R</w:t>
            </w:r>
            <w:r>
              <w:rPr>
                <w:rFonts w:ascii="Times New Roman" w:hAnsi="Times New Roman" w:cs="Times New Roman"/>
                <w:b/>
                <w:vertAlign w:val="superscript"/>
                <w:lang w:val="en-GB"/>
              </w:rPr>
              <w:t>5</w:t>
            </w:r>
          </w:p>
        </w:tc>
        <w:tc>
          <w:tcPr>
            <w:tcW w:w="1176" w:type="dxa"/>
            <w:tcBorders>
              <w:top w:val="single" w:sz="4" w:space="0" w:color="auto"/>
            </w:tcBorders>
            <w:vAlign w:val="center"/>
          </w:tcPr>
          <w:p w14:paraId="0A6828AD"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b/>
                <w:lang w:val="en-GB"/>
              </w:rPr>
              <w:t>Activity [µM]</w:t>
            </w:r>
          </w:p>
        </w:tc>
      </w:tr>
      <w:tr w:rsidR="007F45CC" w:rsidRPr="007B6DF3" w14:paraId="05EEB5F7" w14:textId="77777777" w:rsidTr="007B6DA5">
        <w:tc>
          <w:tcPr>
            <w:tcW w:w="1268" w:type="dxa"/>
            <w:tcBorders>
              <w:top w:val="single" w:sz="4" w:space="0" w:color="auto"/>
            </w:tcBorders>
            <w:vAlign w:val="center"/>
          </w:tcPr>
          <w:p w14:paraId="1DE5E1AE" w14:textId="341998E0"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b/>
                <w:lang w:val="en-GB"/>
              </w:rPr>
              <w:t>1</w:t>
            </w:r>
            <w:r w:rsidR="004A03B3">
              <w:rPr>
                <w:rFonts w:ascii="Times New Roman" w:hAnsi="Times New Roman" w:cs="Times New Roman"/>
                <w:b/>
                <w:lang w:val="en-GB"/>
              </w:rPr>
              <w:t xml:space="preserve"> (mPP-0007)</w:t>
            </w:r>
          </w:p>
        </w:tc>
        <w:tc>
          <w:tcPr>
            <w:tcW w:w="1072" w:type="dxa"/>
            <w:vAlign w:val="center"/>
          </w:tcPr>
          <w:p w14:paraId="170F8C28"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NO</w:t>
            </w:r>
            <w:r w:rsidRPr="007B6DF3">
              <w:rPr>
                <w:rFonts w:ascii="Times New Roman" w:hAnsi="Times New Roman" w:cs="Times New Roman"/>
                <w:vertAlign w:val="subscript"/>
                <w:lang w:val="en-GB"/>
              </w:rPr>
              <w:t>2</w:t>
            </w:r>
          </w:p>
        </w:tc>
        <w:tc>
          <w:tcPr>
            <w:tcW w:w="2066" w:type="dxa"/>
            <w:vAlign w:val="center"/>
          </w:tcPr>
          <w:p w14:paraId="4A8099FF"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H</w:t>
            </w:r>
          </w:p>
        </w:tc>
        <w:tc>
          <w:tcPr>
            <w:tcW w:w="1087" w:type="dxa"/>
            <w:vAlign w:val="center"/>
          </w:tcPr>
          <w:p w14:paraId="42A09FB5"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H</w:t>
            </w:r>
          </w:p>
        </w:tc>
        <w:tc>
          <w:tcPr>
            <w:tcW w:w="1045" w:type="dxa"/>
            <w:vAlign w:val="center"/>
          </w:tcPr>
          <w:p w14:paraId="271BB4F4"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H</w:t>
            </w:r>
          </w:p>
        </w:tc>
        <w:tc>
          <w:tcPr>
            <w:tcW w:w="1038" w:type="dxa"/>
            <w:vAlign w:val="center"/>
          </w:tcPr>
          <w:p w14:paraId="6CF9B214" w14:textId="77777777" w:rsidR="007F45CC" w:rsidRPr="007B6DF3" w:rsidRDefault="007F45CC" w:rsidP="007B6DA5">
            <w:pPr>
              <w:jc w:val="center"/>
              <w:rPr>
                <w:rFonts w:ascii="Times New Roman" w:hAnsi="Times New Roman" w:cs="Times New Roman"/>
                <w:b/>
                <w:lang w:val="en-GB"/>
              </w:rPr>
            </w:pPr>
            <w:r>
              <w:rPr>
                <w:rFonts w:ascii="Times New Roman" w:hAnsi="Times New Roman" w:cs="Times New Roman"/>
                <w:lang w:val="en-GB"/>
              </w:rPr>
              <w:t>H</w:t>
            </w:r>
          </w:p>
        </w:tc>
        <w:tc>
          <w:tcPr>
            <w:tcW w:w="1176" w:type="dxa"/>
            <w:tcBorders>
              <w:top w:val="single" w:sz="4" w:space="0" w:color="auto"/>
            </w:tcBorders>
            <w:vAlign w:val="center"/>
          </w:tcPr>
          <w:p w14:paraId="4231A75F"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63</w:t>
            </w:r>
          </w:p>
        </w:tc>
      </w:tr>
      <w:tr w:rsidR="007F45CC" w:rsidRPr="007B6DF3" w14:paraId="437ABCA0" w14:textId="77777777" w:rsidTr="007B6DA5">
        <w:tc>
          <w:tcPr>
            <w:tcW w:w="1268" w:type="dxa"/>
            <w:tcBorders>
              <w:top w:val="single" w:sz="4" w:space="0" w:color="auto"/>
            </w:tcBorders>
            <w:vAlign w:val="center"/>
          </w:tcPr>
          <w:p w14:paraId="31C77F07" w14:textId="502D598D" w:rsidR="007F45CC" w:rsidRPr="007B6DF3" w:rsidRDefault="0025216D" w:rsidP="007B6DA5">
            <w:pPr>
              <w:jc w:val="center"/>
              <w:rPr>
                <w:rFonts w:ascii="Times New Roman" w:hAnsi="Times New Roman" w:cs="Times New Roman"/>
                <w:b/>
                <w:lang w:val="en-GB"/>
              </w:rPr>
            </w:pPr>
            <w:r>
              <w:rPr>
                <w:rFonts w:ascii="Times New Roman" w:hAnsi="Times New Roman" w:cs="Times New Roman"/>
                <w:b/>
                <w:lang w:val="en-GB"/>
              </w:rPr>
              <w:t>§10a</w:t>
            </w:r>
            <w:r w:rsidR="004A03B3">
              <w:rPr>
                <w:rFonts w:ascii="Times New Roman" w:hAnsi="Times New Roman" w:cs="Times New Roman"/>
                <w:b/>
                <w:lang w:val="en-GB"/>
              </w:rPr>
              <w:t xml:space="preserve"> (mPP-0149)</w:t>
            </w:r>
          </w:p>
        </w:tc>
        <w:tc>
          <w:tcPr>
            <w:tcW w:w="1072" w:type="dxa"/>
            <w:vAlign w:val="center"/>
          </w:tcPr>
          <w:p w14:paraId="4D60EF28"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H</w:t>
            </w:r>
          </w:p>
        </w:tc>
        <w:tc>
          <w:tcPr>
            <w:tcW w:w="2066" w:type="dxa"/>
            <w:vAlign w:val="center"/>
          </w:tcPr>
          <w:p w14:paraId="1AC3B38A"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H</w:t>
            </w:r>
          </w:p>
        </w:tc>
        <w:tc>
          <w:tcPr>
            <w:tcW w:w="1087" w:type="dxa"/>
            <w:vAlign w:val="center"/>
          </w:tcPr>
          <w:p w14:paraId="60CB7F16"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H</w:t>
            </w:r>
          </w:p>
        </w:tc>
        <w:tc>
          <w:tcPr>
            <w:tcW w:w="1045" w:type="dxa"/>
            <w:vAlign w:val="center"/>
          </w:tcPr>
          <w:p w14:paraId="79D7538B"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H</w:t>
            </w:r>
          </w:p>
        </w:tc>
        <w:tc>
          <w:tcPr>
            <w:tcW w:w="1038" w:type="dxa"/>
            <w:vAlign w:val="center"/>
          </w:tcPr>
          <w:p w14:paraId="54ACF28E" w14:textId="77777777" w:rsidR="007F45CC" w:rsidRPr="007B6DF3" w:rsidRDefault="007F45CC" w:rsidP="007B6DA5">
            <w:pPr>
              <w:jc w:val="center"/>
              <w:rPr>
                <w:rFonts w:ascii="Times New Roman" w:hAnsi="Times New Roman" w:cs="Times New Roman"/>
                <w:b/>
                <w:lang w:val="en-GB"/>
              </w:rPr>
            </w:pPr>
            <w:r>
              <w:rPr>
                <w:rFonts w:ascii="Times New Roman" w:hAnsi="Times New Roman" w:cs="Times New Roman"/>
                <w:lang w:val="en-GB"/>
              </w:rPr>
              <w:t>H</w:t>
            </w:r>
          </w:p>
        </w:tc>
        <w:tc>
          <w:tcPr>
            <w:tcW w:w="1176" w:type="dxa"/>
            <w:tcBorders>
              <w:top w:val="single" w:sz="4" w:space="0" w:color="auto"/>
            </w:tcBorders>
            <w:vAlign w:val="center"/>
          </w:tcPr>
          <w:p w14:paraId="09E2238E" w14:textId="77777777" w:rsidR="007F45CC" w:rsidRPr="007B6DF3" w:rsidRDefault="007F45CC" w:rsidP="007B6DA5">
            <w:pPr>
              <w:jc w:val="center"/>
              <w:rPr>
                <w:rFonts w:ascii="Times New Roman" w:hAnsi="Times New Roman" w:cs="Times New Roman"/>
                <w:b/>
                <w:lang w:val="en-GB"/>
              </w:rPr>
            </w:pPr>
            <w:r w:rsidRPr="007B6DF3">
              <w:rPr>
                <w:rFonts w:ascii="Times New Roman" w:hAnsi="Times New Roman" w:cs="Times New Roman"/>
                <w:lang w:val="en-GB"/>
              </w:rPr>
              <w:t>&gt; 500</w:t>
            </w:r>
          </w:p>
        </w:tc>
      </w:tr>
      <w:tr w:rsidR="007F45CC" w:rsidRPr="007B6DF3" w14:paraId="4D587E05" w14:textId="77777777" w:rsidTr="007B6DA5">
        <w:tc>
          <w:tcPr>
            <w:tcW w:w="8752" w:type="dxa"/>
            <w:gridSpan w:val="7"/>
            <w:tcBorders>
              <w:top w:val="single" w:sz="4" w:space="0" w:color="auto"/>
            </w:tcBorders>
            <w:vAlign w:val="center"/>
          </w:tcPr>
          <w:p w14:paraId="56A32F40" w14:textId="77777777" w:rsidR="007F45CC" w:rsidRPr="003E4FE2" w:rsidRDefault="007F45CC" w:rsidP="007B6DA5">
            <w:pPr>
              <w:jc w:val="center"/>
              <w:rPr>
                <w:rFonts w:ascii="Times New Roman" w:hAnsi="Times New Roman" w:cs="Times New Roman"/>
                <w:i/>
                <w:lang w:val="en-GB"/>
              </w:rPr>
            </w:pPr>
            <w:r w:rsidRPr="003E4FE2">
              <w:rPr>
                <w:rFonts w:ascii="Times New Roman" w:hAnsi="Times New Roman" w:cs="Times New Roman"/>
                <w:i/>
                <w:lang w:val="en-GB"/>
              </w:rPr>
              <w:t>Polar or charged substitutions</w:t>
            </w:r>
          </w:p>
        </w:tc>
      </w:tr>
      <w:tr w:rsidR="007F45CC" w:rsidRPr="007B6DF3" w14:paraId="43EB706F" w14:textId="77777777" w:rsidTr="007B6DA5">
        <w:trPr>
          <w:trHeight w:val="397"/>
        </w:trPr>
        <w:tc>
          <w:tcPr>
            <w:tcW w:w="1268" w:type="dxa"/>
            <w:vAlign w:val="center"/>
          </w:tcPr>
          <w:p w14:paraId="56E76280" w14:textId="5A93FDF8" w:rsidR="007F45CC" w:rsidRPr="00C951EA" w:rsidRDefault="0025216D" w:rsidP="007B6DA5">
            <w:pPr>
              <w:jc w:val="center"/>
              <w:rPr>
                <w:rFonts w:ascii="Times New Roman" w:hAnsi="Times New Roman" w:cs="Times New Roman"/>
                <w:b/>
                <w:lang w:val="en-GB"/>
              </w:rPr>
            </w:pPr>
            <w:r>
              <w:rPr>
                <w:rFonts w:ascii="Times New Roman" w:hAnsi="Times New Roman" w:cs="Times New Roman"/>
                <w:b/>
                <w:lang w:val="en-GB"/>
              </w:rPr>
              <w:t>§10b</w:t>
            </w:r>
            <w:r w:rsidR="004A03B3">
              <w:rPr>
                <w:rFonts w:ascii="Times New Roman" w:hAnsi="Times New Roman" w:cs="Times New Roman"/>
                <w:b/>
                <w:lang w:val="en-GB"/>
              </w:rPr>
              <w:t xml:space="preserve"> (mPP-0023)</w:t>
            </w:r>
          </w:p>
        </w:tc>
        <w:tc>
          <w:tcPr>
            <w:tcW w:w="1072" w:type="dxa"/>
            <w:vAlign w:val="center"/>
          </w:tcPr>
          <w:p w14:paraId="05BABCCB" w14:textId="77777777" w:rsidR="007F45CC" w:rsidRPr="00C951EA" w:rsidRDefault="007F45CC" w:rsidP="007B6DA5">
            <w:pPr>
              <w:jc w:val="center"/>
              <w:rPr>
                <w:rFonts w:ascii="Times New Roman" w:hAnsi="Times New Roman" w:cs="Times New Roman"/>
                <w:lang w:val="en-GB"/>
              </w:rPr>
            </w:pPr>
            <w:r w:rsidRPr="00D178FF">
              <w:rPr>
                <w:rFonts w:ascii="Times New Roman" w:hAnsi="Times New Roman" w:cs="Times New Roman"/>
                <w:lang w:val="en-GB"/>
              </w:rPr>
              <w:t>H</w:t>
            </w:r>
          </w:p>
        </w:tc>
        <w:tc>
          <w:tcPr>
            <w:tcW w:w="2066" w:type="dxa"/>
            <w:vAlign w:val="center"/>
          </w:tcPr>
          <w:p w14:paraId="67E967A0" w14:textId="77777777" w:rsidR="007F45CC" w:rsidRPr="00C951EA" w:rsidRDefault="007F45CC" w:rsidP="007B6DA5">
            <w:pPr>
              <w:jc w:val="center"/>
              <w:rPr>
                <w:rFonts w:ascii="Times New Roman" w:hAnsi="Times New Roman" w:cs="Times New Roman"/>
                <w:lang w:val="en-GB"/>
              </w:rPr>
            </w:pPr>
            <w:r w:rsidRPr="00D178FF">
              <w:rPr>
                <w:rFonts w:ascii="Times New Roman" w:hAnsi="Times New Roman" w:cs="Times New Roman"/>
                <w:lang w:val="en-GB"/>
              </w:rPr>
              <w:t>COOH</w:t>
            </w:r>
          </w:p>
        </w:tc>
        <w:tc>
          <w:tcPr>
            <w:tcW w:w="1087" w:type="dxa"/>
            <w:vAlign w:val="center"/>
          </w:tcPr>
          <w:p w14:paraId="00394197" w14:textId="77777777" w:rsidR="007F45CC" w:rsidRPr="00C951EA" w:rsidRDefault="007F45CC" w:rsidP="007B6DA5">
            <w:pPr>
              <w:jc w:val="center"/>
              <w:rPr>
                <w:rFonts w:ascii="Times New Roman" w:hAnsi="Times New Roman" w:cs="Times New Roman"/>
                <w:lang w:val="en-GB"/>
              </w:rPr>
            </w:pPr>
            <w:r w:rsidRPr="00D178FF">
              <w:rPr>
                <w:rFonts w:ascii="Times New Roman" w:hAnsi="Times New Roman" w:cs="Times New Roman"/>
                <w:lang w:val="en-GB"/>
              </w:rPr>
              <w:t>H</w:t>
            </w:r>
          </w:p>
        </w:tc>
        <w:tc>
          <w:tcPr>
            <w:tcW w:w="1045" w:type="dxa"/>
            <w:vAlign w:val="center"/>
          </w:tcPr>
          <w:p w14:paraId="2F95F6E1" w14:textId="77777777" w:rsidR="007F45CC" w:rsidRPr="00C951EA" w:rsidRDefault="007F45CC" w:rsidP="007B6DA5">
            <w:pPr>
              <w:jc w:val="center"/>
              <w:rPr>
                <w:rFonts w:ascii="Times New Roman" w:hAnsi="Times New Roman" w:cs="Times New Roman"/>
                <w:lang w:val="en-GB"/>
              </w:rPr>
            </w:pPr>
            <w:r w:rsidRPr="00D178FF">
              <w:rPr>
                <w:rFonts w:ascii="Times New Roman" w:hAnsi="Times New Roman" w:cs="Times New Roman"/>
                <w:lang w:val="en-GB"/>
              </w:rPr>
              <w:t>H</w:t>
            </w:r>
          </w:p>
        </w:tc>
        <w:tc>
          <w:tcPr>
            <w:tcW w:w="1038" w:type="dxa"/>
            <w:vAlign w:val="center"/>
          </w:tcPr>
          <w:p w14:paraId="272CD1FC" w14:textId="77777777" w:rsidR="007F45CC" w:rsidRPr="00C951EA" w:rsidRDefault="007F45CC" w:rsidP="007B6DA5">
            <w:pPr>
              <w:jc w:val="center"/>
              <w:rPr>
                <w:rFonts w:ascii="Times New Roman" w:hAnsi="Times New Roman" w:cs="Times New Roman"/>
                <w:lang w:val="en-GB"/>
              </w:rPr>
            </w:pPr>
            <w:r w:rsidRPr="00D178FF">
              <w:rPr>
                <w:rFonts w:ascii="Times New Roman" w:hAnsi="Times New Roman" w:cs="Times New Roman"/>
                <w:lang w:val="en-GB"/>
              </w:rPr>
              <w:t>H</w:t>
            </w:r>
          </w:p>
        </w:tc>
        <w:tc>
          <w:tcPr>
            <w:tcW w:w="1176" w:type="dxa"/>
            <w:vAlign w:val="center"/>
          </w:tcPr>
          <w:p w14:paraId="7D8073E7" w14:textId="77777777" w:rsidR="007F45CC" w:rsidRPr="00C951EA" w:rsidRDefault="007F45CC" w:rsidP="007B6DA5">
            <w:pPr>
              <w:jc w:val="center"/>
              <w:rPr>
                <w:rFonts w:ascii="Times New Roman" w:hAnsi="Times New Roman" w:cs="Times New Roman"/>
                <w:lang w:val="en-GB"/>
              </w:rPr>
            </w:pPr>
            <w:r w:rsidRPr="00D178FF">
              <w:rPr>
                <w:rFonts w:ascii="Times New Roman" w:hAnsi="Times New Roman" w:cs="Times New Roman"/>
                <w:lang w:val="en-GB"/>
              </w:rPr>
              <w:t>80</w:t>
            </w:r>
          </w:p>
        </w:tc>
      </w:tr>
      <w:tr w:rsidR="007F45CC" w:rsidRPr="007B6DF3" w14:paraId="201F2A0F" w14:textId="77777777" w:rsidTr="007B6DA5">
        <w:trPr>
          <w:trHeight w:val="397"/>
        </w:trPr>
        <w:tc>
          <w:tcPr>
            <w:tcW w:w="1268" w:type="dxa"/>
            <w:vAlign w:val="center"/>
          </w:tcPr>
          <w:p w14:paraId="3A45348E" w14:textId="67D37689" w:rsidR="007F45CC" w:rsidRPr="007B6DF3" w:rsidRDefault="0025216D" w:rsidP="007B6DA5">
            <w:pPr>
              <w:jc w:val="center"/>
              <w:rPr>
                <w:rFonts w:ascii="Times New Roman" w:hAnsi="Times New Roman" w:cs="Times New Roman"/>
                <w:b/>
                <w:lang w:val="en-GB"/>
              </w:rPr>
            </w:pPr>
            <w:r>
              <w:rPr>
                <w:rFonts w:ascii="Times New Roman" w:hAnsi="Times New Roman" w:cs="Times New Roman"/>
                <w:b/>
                <w:lang w:val="en-GB"/>
              </w:rPr>
              <w:t>§10h</w:t>
            </w:r>
            <w:r w:rsidR="004A03B3">
              <w:rPr>
                <w:rFonts w:ascii="Times New Roman" w:hAnsi="Times New Roman" w:cs="Times New Roman"/>
                <w:b/>
                <w:lang w:val="en-GB"/>
              </w:rPr>
              <w:t xml:space="preserve"> (mPP-</w:t>
            </w:r>
            <w:r w:rsidR="0049437A">
              <w:rPr>
                <w:rFonts w:ascii="Times New Roman" w:hAnsi="Times New Roman" w:cs="Times New Roman"/>
                <w:b/>
                <w:lang w:val="en-GB"/>
              </w:rPr>
              <w:t>00147</w:t>
            </w:r>
            <w:r w:rsidR="004A03B3">
              <w:rPr>
                <w:rFonts w:ascii="Times New Roman" w:hAnsi="Times New Roman" w:cs="Times New Roman"/>
                <w:b/>
                <w:lang w:val="en-GB"/>
              </w:rPr>
              <w:t>)</w:t>
            </w:r>
          </w:p>
        </w:tc>
        <w:tc>
          <w:tcPr>
            <w:tcW w:w="1072" w:type="dxa"/>
            <w:vAlign w:val="center"/>
          </w:tcPr>
          <w:p w14:paraId="0BFE0A73"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2066" w:type="dxa"/>
            <w:vAlign w:val="center"/>
          </w:tcPr>
          <w:p w14:paraId="2BE38F9B"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87" w:type="dxa"/>
            <w:vAlign w:val="center"/>
          </w:tcPr>
          <w:p w14:paraId="5408FF21"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CN</w:t>
            </w:r>
          </w:p>
        </w:tc>
        <w:tc>
          <w:tcPr>
            <w:tcW w:w="1045" w:type="dxa"/>
            <w:vAlign w:val="center"/>
          </w:tcPr>
          <w:p w14:paraId="78307C50"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38" w:type="dxa"/>
            <w:vAlign w:val="center"/>
          </w:tcPr>
          <w:p w14:paraId="771DF568" w14:textId="77777777" w:rsidR="007F45CC" w:rsidRDefault="007F45CC" w:rsidP="007B6DA5">
            <w:pPr>
              <w:jc w:val="center"/>
              <w:rPr>
                <w:rFonts w:ascii="Times New Roman" w:hAnsi="Times New Roman" w:cs="Times New Roman"/>
                <w:lang w:val="en-GB"/>
              </w:rPr>
            </w:pPr>
            <w:r>
              <w:rPr>
                <w:rFonts w:ascii="Times New Roman" w:hAnsi="Times New Roman" w:cs="Times New Roman"/>
                <w:lang w:val="en-GB"/>
              </w:rPr>
              <w:t>H</w:t>
            </w:r>
          </w:p>
        </w:tc>
        <w:tc>
          <w:tcPr>
            <w:tcW w:w="1176" w:type="dxa"/>
            <w:vAlign w:val="center"/>
          </w:tcPr>
          <w:p w14:paraId="535C89CC"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58</w:t>
            </w:r>
          </w:p>
        </w:tc>
      </w:tr>
      <w:tr w:rsidR="007F45CC" w:rsidRPr="007B6DF3" w14:paraId="2310DFCC" w14:textId="77777777" w:rsidTr="007B6DA5">
        <w:trPr>
          <w:trHeight w:val="397"/>
        </w:trPr>
        <w:tc>
          <w:tcPr>
            <w:tcW w:w="1268" w:type="dxa"/>
            <w:vAlign w:val="center"/>
          </w:tcPr>
          <w:p w14:paraId="669D37D8" w14:textId="36776659" w:rsidR="007F45CC" w:rsidRPr="007B6DF3" w:rsidRDefault="0025216D" w:rsidP="007B6DA5">
            <w:pPr>
              <w:jc w:val="center"/>
              <w:rPr>
                <w:rFonts w:ascii="Times New Roman" w:hAnsi="Times New Roman" w:cs="Times New Roman"/>
                <w:b/>
                <w:lang w:val="en-GB"/>
              </w:rPr>
            </w:pPr>
            <w:r>
              <w:rPr>
                <w:rFonts w:ascii="Times New Roman" w:hAnsi="Times New Roman" w:cs="Times New Roman"/>
                <w:b/>
                <w:lang w:val="en-GB"/>
              </w:rPr>
              <w:t>§10o</w:t>
            </w:r>
            <w:r w:rsidR="0049437A">
              <w:rPr>
                <w:rFonts w:ascii="Times New Roman" w:hAnsi="Times New Roman" w:cs="Times New Roman"/>
                <w:b/>
                <w:lang w:val="en-GB"/>
              </w:rPr>
              <w:t xml:space="preserve"> (mPP-0153)</w:t>
            </w:r>
          </w:p>
        </w:tc>
        <w:tc>
          <w:tcPr>
            <w:tcW w:w="1072" w:type="dxa"/>
            <w:vAlign w:val="center"/>
          </w:tcPr>
          <w:p w14:paraId="387454BA"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2066" w:type="dxa"/>
            <w:vAlign w:val="center"/>
          </w:tcPr>
          <w:p w14:paraId="61E335B1" w14:textId="77777777" w:rsidR="007F45CC" w:rsidRPr="007B6DF3" w:rsidRDefault="007F45CC" w:rsidP="007B6DA5">
            <w:pPr>
              <w:jc w:val="center"/>
              <w:rPr>
                <w:rFonts w:ascii="Times New Roman" w:hAnsi="Times New Roman" w:cs="Times New Roman"/>
                <w:lang w:val="en-GB"/>
              </w:rPr>
            </w:pPr>
            <w:r>
              <w:object w:dxaOrig="1586" w:dyaOrig="861" w14:anchorId="738F0BDC">
                <v:shape id="_x0000_i1029" type="#_x0000_t75" style="width:78.55pt;height:43pt" o:ole="">
                  <v:imagedata r:id="rId18" o:title=""/>
                </v:shape>
                <o:OLEObject Type="Embed" ProgID="ChemDraw.Document.6.0" ShapeID="_x0000_i1029" DrawAspect="Content" ObjectID="_1613391323" r:id="rId19"/>
              </w:object>
            </w:r>
          </w:p>
        </w:tc>
        <w:tc>
          <w:tcPr>
            <w:tcW w:w="1087" w:type="dxa"/>
            <w:vAlign w:val="center"/>
          </w:tcPr>
          <w:p w14:paraId="648FA423"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45" w:type="dxa"/>
            <w:vAlign w:val="center"/>
          </w:tcPr>
          <w:p w14:paraId="7598AE93"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38" w:type="dxa"/>
            <w:vAlign w:val="center"/>
          </w:tcPr>
          <w:p w14:paraId="7D6E31C3" w14:textId="77777777" w:rsidR="007F45CC" w:rsidRPr="007B6DF3" w:rsidRDefault="007F45CC" w:rsidP="007B6DA5">
            <w:pPr>
              <w:jc w:val="center"/>
              <w:rPr>
                <w:rFonts w:ascii="Times New Roman" w:hAnsi="Times New Roman" w:cs="Times New Roman"/>
                <w:lang w:val="en-GB"/>
              </w:rPr>
            </w:pPr>
            <w:r>
              <w:rPr>
                <w:rFonts w:ascii="Times New Roman" w:hAnsi="Times New Roman" w:cs="Times New Roman"/>
                <w:lang w:val="en-GB"/>
              </w:rPr>
              <w:t>H</w:t>
            </w:r>
          </w:p>
        </w:tc>
        <w:tc>
          <w:tcPr>
            <w:tcW w:w="1176" w:type="dxa"/>
            <w:vAlign w:val="center"/>
          </w:tcPr>
          <w:p w14:paraId="0778097E"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118</w:t>
            </w:r>
          </w:p>
        </w:tc>
      </w:tr>
      <w:tr w:rsidR="007F45CC" w:rsidRPr="007B6DF3" w14:paraId="688F57ED" w14:textId="77777777" w:rsidTr="003E4FE2">
        <w:trPr>
          <w:trHeight w:val="176"/>
        </w:trPr>
        <w:tc>
          <w:tcPr>
            <w:tcW w:w="8752" w:type="dxa"/>
            <w:gridSpan w:val="7"/>
            <w:vAlign w:val="center"/>
          </w:tcPr>
          <w:p w14:paraId="7D38011B" w14:textId="77777777" w:rsidR="007F45CC" w:rsidRPr="003E4FE2" w:rsidRDefault="007F45CC" w:rsidP="007B6DA5">
            <w:pPr>
              <w:jc w:val="center"/>
              <w:rPr>
                <w:rFonts w:ascii="Times New Roman" w:hAnsi="Times New Roman" w:cs="Times New Roman"/>
                <w:i/>
                <w:lang w:val="en-GB"/>
              </w:rPr>
            </w:pPr>
            <w:r w:rsidRPr="003E4FE2">
              <w:rPr>
                <w:rFonts w:ascii="Times New Roman" w:hAnsi="Times New Roman" w:cs="Times New Roman"/>
                <w:i/>
                <w:lang w:val="en-GB"/>
              </w:rPr>
              <w:t>Aliphatic substitutions</w:t>
            </w:r>
          </w:p>
        </w:tc>
      </w:tr>
      <w:tr w:rsidR="007F45CC" w:rsidRPr="007B6DF3" w14:paraId="1999A667" w14:textId="77777777" w:rsidTr="007B6DA5">
        <w:trPr>
          <w:trHeight w:val="397"/>
        </w:trPr>
        <w:tc>
          <w:tcPr>
            <w:tcW w:w="1268" w:type="dxa"/>
            <w:vAlign w:val="center"/>
          </w:tcPr>
          <w:p w14:paraId="5E2D0752" w14:textId="1D9E327C" w:rsidR="007F45CC" w:rsidRPr="00D178FF" w:rsidRDefault="0025216D" w:rsidP="007B6DA5">
            <w:pPr>
              <w:jc w:val="center"/>
              <w:rPr>
                <w:rFonts w:ascii="Times New Roman" w:hAnsi="Times New Roman" w:cs="Times New Roman"/>
                <w:b/>
                <w:highlight w:val="red"/>
                <w:lang w:val="en-GB"/>
              </w:rPr>
            </w:pPr>
            <w:r>
              <w:rPr>
                <w:rFonts w:ascii="Times New Roman" w:hAnsi="Times New Roman" w:cs="Times New Roman"/>
                <w:b/>
                <w:lang w:val="en-GB"/>
              </w:rPr>
              <w:t>§10l</w:t>
            </w:r>
            <w:r w:rsidR="0049437A">
              <w:rPr>
                <w:rFonts w:ascii="Times New Roman" w:hAnsi="Times New Roman" w:cs="Times New Roman"/>
                <w:b/>
                <w:lang w:val="en-GB"/>
              </w:rPr>
              <w:t xml:space="preserve"> (mPP-0026)</w:t>
            </w:r>
          </w:p>
        </w:tc>
        <w:tc>
          <w:tcPr>
            <w:tcW w:w="1072" w:type="dxa"/>
            <w:vAlign w:val="center"/>
          </w:tcPr>
          <w:p w14:paraId="007EC808" w14:textId="77777777" w:rsidR="007F45CC" w:rsidRPr="00D178FF" w:rsidRDefault="007F45CC" w:rsidP="007B6DA5">
            <w:pPr>
              <w:jc w:val="center"/>
              <w:rPr>
                <w:rFonts w:ascii="Times New Roman" w:hAnsi="Times New Roman" w:cs="Times New Roman"/>
                <w:highlight w:val="red"/>
                <w:lang w:val="en-GB"/>
              </w:rPr>
            </w:pPr>
            <w:r w:rsidRPr="007B6DF3">
              <w:rPr>
                <w:rFonts w:ascii="Times New Roman" w:hAnsi="Times New Roman" w:cs="Times New Roman"/>
                <w:lang w:val="en-GB"/>
              </w:rPr>
              <w:t>H</w:t>
            </w:r>
          </w:p>
        </w:tc>
        <w:tc>
          <w:tcPr>
            <w:tcW w:w="2066" w:type="dxa"/>
            <w:vAlign w:val="center"/>
          </w:tcPr>
          <w:p w14:paraId="1ACC9C52" w14:textId="77777777" w:rsidR="007F45CC" w:rsidRPr="00D178FF" w:rsidRDefault="007F45CC" w:rsidP="007B6DA5">
            <w:pPr>
              <w:jc w:val="center"/>
              <w:rPr>
                <w:rFonts w:ascii="Times New Roman" w:hAnsi="Times New Roman" w:cs="Times New Roman"/>
                <w:highlight w:val="red"/>
                <w:lang w:val="en-GB"/>
              </w:rPr>
            </w:pPr>
            <w:r w:rsidRPr="007B6DF3">
              <w:rPr>
                <w:rFonts w:ascii="Times New Roman" w:hAnsi="Times New Roman" w:cs="Times New Roman"/>
                <w:lang w:val="en-GB"/>
              </w:rPr>
              <w:t>Me</w:t>
            </w:r>
          </w:p>
        </w:tc>
        <w:tc>
          <w:tcPr>
            <w:tcW w:w="1087" w:type="dxa"/>
            <w:vAlign w:val="center"/>
          </w:tcPr>
          <w:p w14:paraId="3695BF39" w14:textId="77777777" w:rsidR="007F45CC" w:rsidRPr="00D178FF" w:rsidRDefault="007F45CC" w:rsidP="007B6DA5">
            <w:pPr>
              <w:jc w:val="center"/>
              <w:rPr>
                <w:rFonts w:ascii="Times New Roman" w:hAnsi="Times New Roman" w:cs="Times New Roman"/>
                <w:highlight w:val="red"/>
                <w:lang w:val="en-GB"/>
              </w:rPr>
            </w:pPr>
            <w:r w:rsidRPr="007B6DF3">
              <w:rPr>
                <w:rFonts w:ascii="Times New Roman" w:hAnsi="Times New Roman" w:cs="Times New Roman"/>
                <w:lang w:val="en-GB"/>
              </w:rPr>
              <w:t>H</w:t>
            </w:r>
          </w:p>
        </w:tc>
        <w:tc>
          <w:tcPr>
            <w:tcW w:w="1045" w:type="dxa"/>
            <w:vAlign w:val="center"/>
          </w:tcPr>
          <w:p w14:paraId="29D5ACFC" w14:textId="77777777" w:rsidR="007F45CC" w:rsidRPr="00D178FF" w:rsidRDefault="007F45CC" w:rsidP="007B6DA5">
            <w:pPr>
              <w:jc w:val="center"/>
              <w:rPr>
                <w:rFonts w:ascii="Times New Roman" w:hAnsi="Times New Roman" w:cs="Times New Roman"/>
                <w:highlight w:val="red"/>
                <w:lang w:val="en-GB"/>
              </w:rPr>
            </w:pPr>
            <w:r w:rsidRPr="007B6DF3">
              <w:rPr>
                <w:rFonts w:ascii="Times New Roman" w:hAnsi="Times New Roman" w:cs="Times New Roman"/>
                <w:lang w:val="en-GB"/>
              </w:rPr>
              <w:t>Me</w:t>
            </w:r>
          </w:p>
        </w:tc>
        <w:tc>
          <w:tcPr>
            <w:tcW w:w="1038" w:type="dxa"/>
            <w:vAlign w:val="center"/>
          </w:tcPr>
          <w:p w14:paraId="055A156B" w14:textId="77777777" w:rsidR="007F45CC" w:rsidRPr="00D178FF" w:rsidRDefault="007F45CC" w:rsidP="007B6DA5">
            <w:pPr>
              <w:jc w:val="center"/>
              <w:rPr>
                <w:rFonts w:ascii="Times New Roman" w:hAnsi="Times New Roman" w:cs="Times New Roman"/>
                <w:highlight w:val="red"/>
                <w:lang w:val="en-GB"/>
              </w:rPr>
            </w:pPr>
            <w:r>
              <w:rPr>
                <w:rFonts w:ascii="Times New Roman" w:hAnsi="Times New Roman" w:cs="Times New Roman"/>
                <w:lang w:val="en-GB"/>
              </w:rPr>
              <w:t>H</w:t>
            </w:r>
          </w:p>
        </w:tc>
        <w:tc>
          <w:tcPr>
            <w:tcW w:w="1176" w:type="dxa"/>
            <w:vAlign w:val="center"/>
          </w:tcPr>
          <w:p w14:paraId="6BF4637D" w14:textId="77777777" w:rsidR="007F45CC" w:rsidRPr="00D178FF" w:rsidRDefault="007F45CC" w:rsidP="007B6DA5">
            <w:pPr>
              <w:jc w:val="center"/>
              <w:rPr>
                <w:rFonts w:ascii="Times New Roman" w:hAnsi="Times New Roman" w:cs="Times New Roman"/>
                <w:highlight w:val="red"/>
                <w:lang w:val="en-GB"/>
              </w:rPr>
            </w:pPr>
            <w:r w:rsidRPr="007B6DF3">
              <w:rPr>
                <w:rFonts w:ascii="Times New Roman" w:hAnsi="Times New Roman" w:cs="Times New Roman"/>
                <w:lang w:val="en-GB"/>
              </w:rPr>
              <w:t>219</w:t>
            </w:r>
          </w:p>
        </w:tc>
      </w:tr>
      <w:tr w:rsidR="007F45CC" w:rsidRPr="007B6DF3" w14:paraId="3D1DAA02" w14:textId="77777777" w:rsidTr="007B6DA5">
        <w:trPr>
          <w:trHeight w:val="397"/>
        </w:trPr>
        <w:tc>
          <w:tcPr>
            <w:tcW w:w="1268" w:type="dxa"/>
            <w:vAlign w:val="center"/>
          </w:tcPr>
          <w:p w14:paraId="369177CA" w14:textId="590383D4" w:rsidR="007F45CC" w:rsidRPr="007B6DF3" w:rsidRDefault="0025216D" w:rsidP="007B6DA5">
            <w:pPr>
              <w:jc w:val="center"/>
              <w:rPr>
                <w:rFonts w:ascii="Times New Roman" w:hAnsi="Times New Roman" w:cs="Times New Roman"/>
                <w:b/>
                <w:lang w:val="en-GB"/>
              </w:rPr>
            </w:pPr>
            <w:r>
              <w:rPr>
                <w:rFonts w:ascii="Times New Roman" w:hAnsi="Times New Roman" w:cs="Times New Roman"/>
                <w:b/>
                <w:lang w:val="en-GB"/>
              </w:rPr>
              <w:t>§10m</w:t>
            </w:r>
            <w:r w:rsidR="0049437A">
              <w:rPr>
                <w:rFonts w:ascii="Times New Roman" w:hAnsi="Times New Roman" w:cs="Times New Roman"/>
                <w:b/>
                <w:lang w:val="en-GB"/>
              </w:rPr>
              <w:t xml:space="preserve"> (mPP-0031)</w:t>
            </w:r>
          </w:p>
        </w:tc>
        <w:tc>
          <w:tcPr>
            <w:tcW w:w="1072" w:type="dxa"/>
            <w:vAlign w:val="center"/>
          </w:tcPr>
          <w:p w14:paraId="05AD46F8"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2066" w:type="dxa"/>
            <w:vAlign w:val="center"/>
          </w:tcPr>
          <w:p w14:paraId="63884F9D" w14:textId="1D3FC6D2" w:rsidR="007F45CC" w:rsidRPr="007B6DF3" w:rsidRDefault="007F45CC" w:rsidP="00556066">
            <w:pPr>
              <w:jc w:val="center"/>
              <w:rPr>
                <w:rFonts w:ascii="Times New Roman" w:hAnsi="Times New Roman" w:cs="Times New Roman"/>
                <w:lang w:val="en-GB"/>
              </w:rPr>
            </w:pPr>
            <w:r w:rsidRPr="00556066">
              <w:rPr>
                <w:rFonts w:ascii="Times New Roman" w:hAnsi="Times New Roman" w:cs="Times New Roman"/>
                <w:i/>
                <w:lang w:val="en-GB"/>
              </w:rPr>
              <w:t>t</w:t>
            </w:r>
            <w:r w:rsidR="00556066">
              <w:rPr>
                <w:rFonts w:ascii="Times New Roman" w:hAnsi="Times New Roman" w:cs="Times New Roman"/>
                <w:lang w:val="en-GB"/>
              </w:rPr>
              <w:t>-Bu</w:t>
            </w:r>
          </w:p>
        </w:tc>
        <w:tc>
          <w:tcPr>
            <w:tcW w:w="1087" w:type="dxa"/>
            <w:vAlign w:val="center"/>
          </w:tcPr>
          <w:p w14:paraId="7F632AB9"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45" w:type="dxa"/>
            <w:vAlign w:val="center"/>
          </w:tcPr>
          <w:p w14:paraId="1A6B029B" w14:textId="2D912C7A" w:rsidR="007F45CC" w:rsidRPr="007B6DF3" w:rsidRDefault="00556066" w:rsidP="007B6DA5">
            <w:pPr>
              <w:jc w:val="center"/>
              <w:rPr>
                <w:rFonts w:ascii="Times New Roman" w:hAnsi="Times New Roman" w:cs="Times New Roman"/>
                <w:lang w:val="en-GB"/>
              </w:rPr>
            </w:pPr>
            <w:r w:rsidRPr="00556066">
              <w:rPr>
                <w:rFonts w:ascii="Times New Roman" w:hAnsi="Times New Roman" w:cs="Times New Roman"/>
                <w:i/>
                <w:lang w:val="en-GB"/>
              </w:rPr>
              <w:t>t</w:t>
            </w:r>
            <w:r>
              <w:rPr>
                <w:rFonts w:ascii="Times New Roman" w:hAnsi="Times New Roman" w:cs="Times New Roman"/>
                <w:lang w:val="en-GB"/>
              </w:rPr>
              <w:t>-Bu</w:t>
            </w:r>
          </w:p>
        </w:tc>
        <w:tc>
          <w:tcPr>
            <w:tcW w:w="1038" w:type="dxa"/>
            <w:vAlign w:val="center"/>
          </w:tcPr>
          <w:p w14:paraId="164FB07B" w14:textId="77777777" w:rsidR="007F45CC" w:rsidRPr="007B6DF3" w:rsidRDefault="007F45CC" w:rsidP="007B6DA5">
            <w:pPr>
              <w:jc w:val="center"/>
              <w:rPr>
                <w:rFonts w:ascii="Times New Roman" w:hAnsi="Times New Roman" w:cs="Times New Roman"/>
                <w:lang w:val="en-GB"/>
              </w:rPr>
            </w:pPr>
            <w:r>
              <w:rPr>
                <w:rFonts w:ascii="Times New Roman" w:hAnsi="Times New Roman" w:cs="Times New Roman"/>
                <w:lang w:val="en-GB"/>
              </w:rPr>
              <w:t>H</w:t>
            </w:r>
          </w:p>
        </w:tc>
        <w:tc>
          <w:tcPr>
            <w:tcW w:w="1176" w:type="dxa"/>
            <w:vAlign w:val="center"/>
          </w:tcPr>
          <w:p w14:paraId="0A320CB1" w14:textId="77777777" w:rsidR="007F45CC" w:rsidRPr="007B6DF3" w:rsidRDefault="007F45CC" w:rsidP="007B6DA5">
            <w:pPr>
              <w:jc w:val="center"/>
              <w:rPr>
                <w:rFonts w:ascii="Times New Roman" w:hAnsi="Times New Roman" w:cs="Times New Roman"/>
                <w:lang w:val="en-GB"/>
              </w:rPr>
            </w:pPr>
            <w:r w:rsidRPr="007B6DF3">
              <w:rPr>
                <w:rFonts w:ascii="Times New Roman" w:hAnsi="Times New Roman" w:cs="Times New Roman"/>
                <w:lang w:val="en-GB"/>
              </w:rPr>
              <w:t>47</w:t>
            </w:r>
          </w:p>
        </w:tc>
      </w:tr>
    </w:tbl>
    <w:p w14:paraId="360FE20C" w14:textId="77777777" w:rsidR="007F45CC" w:rsidRDefault="007F45CC" w:rsidP="007F45CC">
      <w:pPr>
        <w:spacing w:line="480" w:lineRule="auto"/>
        <w:jc w:val="both"/>
      </w:pPr>
    </w:p>
    <w:p w14:paraId="1A5FBF9A" w14:textId="4CE07EEA" w:rsidR="007F45CC" w:rsidRPr="00563417" w:rsidRDefault="007F45CC" w:rsidP="007F45CC">
      <w:pPr>
        <w:spacing w:line="48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A</w:t>
      </w:r>
      <w:r w:rsidRPr="00D178FF">
        <w:rPr>
          <w:rFonts w:ascii="Times New Roman" w:hAnsi="Times New Roman" w:cs="Times New Roman"/>
          <w:i/>
          <w:sz w:val="24"/>
          <w:szCs w:val="24"/>
          <w:lang w:val="en-GB"/>
        </w:rPr>
        <w:t>lternative 5-heterocycles</w:t>
      </w:r>
      <w:r>
        <w:rPr>
          <w:rFonts w:ascii="Times New Roman" w:hAnsi="Times New Roman" w:cs="Times New Roman"/>
          <w:b/>
          <w:sz w:val="24"/>
          <w:szCs w:val="24"/>
          <w:lang w:val="en-GB"/>
        </w:rPr>
        <w:t xml:space="preserve"> –</w:t>
      </w:r>
      <w:r w:rsidRPr="00AF3F9A">
        <w:rPr>
          <w:rFonts w:ascii="Times New Roman" w:hAnsi="Times New Roman" w:cs="Times New Roman"/>
          <w:sz w:val="24"/>
          <w:szCs w:val="24"/>
          <w:lang w:val="en-GB"/>
        </w:rPr>
        <w:t xml:space="preserve"> </w:t>
      </w:r>
      <w:r w:rsidR="00F82778">
        <w:rPr>
          <w:rFonts w:ascii="Times New Roman" w:hAnsi="Times New Roman" w:cs="Times New Roman"/>
          <w:sz w:val="24"/>
          <w:szCs w:val="24"/>
          <w:lang w:val="en-GB"/>
        </w:rPr>
        <w:t>As a complement to</w:t>
      </w:r>
      <w:r w:rsidRPr="00AF3F9A">
        <w:rPr>
          <w:rFonts w:ascii="Times New Roman" w:hAnsi="Times New Roman" w:cs="Times New Roman"/>
          <w:sz w:val="24"/>
          <w:szCs w:val="24"/>
          <w:lang w:val="en-GB"/>
        </w:rPr>
        <w:t xml:space="preserve"> the </w:t>
      </w:r>
      <w:r>
        <w:rPr>
          <w:rFonts w:ascii="Times New Roman" w:hAnsi="Times New Roman" w:cs="Times New Roman"/>
          <w:sz w:val="24"/>
          <w:szCs w:val="24"/>
          <w:lang w:val="en-GB"/>
        </w:rPr>
        <w:t>aryl group substitutions</w:t>
      </w:r>
      <w:r w:rsidR="00667026">
        <w:rPr>
          <w:rFonts w:ascii="Times New Roman" w:hAnsi="Times New Roman" w:cs="Times New Roman"/>
          <w:sz w:val="24"/>
          <w:szCs w:val="24"/>
          <w:lang w:val="en-GB"/>
        </w:rPr>
        <w:t xml:space="preserve"> of the isoxazole core</w:t>
      </w:r>
      <w:r>
        <w:rPr>
          <w:rFonts w:ascii="Times New Roman" w:hAnsi="Times New Roman" w:cs="Times New Roman"/>
          <w:sz w:val="24"/>
          <w:szCs w:val="24"/>
          <w:lang w:val="en-GB"/>
        </w:rPr>
        <w:t xml:space="preserve">, we studied whether the exchange of the whole aryl group would benefit the compound binding. </w:t>
      </w:r>
      <w:r w:rsidR="00D73D7F">
        <w:rPr>
          <w:rFonts w:ascii="Times New Roman" w:hAnsi="Times New Roman" w:cs="Times New Roman"/>
          <w:sz w:val="24"/>
          <w:szCs w:val="24"/>
          <w:lang w:val="en-GB"/>
        </w:rPr>
        <w:t>C</w:t>
      </w:r>
      <w:r>
        <w:rPr>
          <w:rFonts w:ascii="Times New Roman" w:hAnsi="Times New Roman" w:cs="Times New Roman"/>
          <w:sz w:val="24"/>
          <w:szCs w:val="24"/>
          <w:lang w:val="en-GB"/>
        </w:rPr>
        <w:t xml:space="preserve">hanging the phenyl group to </w:t>
      </w:r>
      <w:r w:rsidR="00F82778">
        <w:rPr>
          <w:rFonts w:ascii="Times New Roman" w:hAnsi="Times New Roman" w:cs="Times New Roman"/>
          <w:sz w:val="24"/>
          <w:szCs w:val="24"/>
          <w:lang w:val="en-GB"/>
        </w:rPr>
        <w:t>a</w:t>
      </w:r>
      <w:r>
        <w:rPr>
          <w:rFonts w:ascii="Times New Roman" w:hAnsi="Times New Roman" w:cs="Times New Roman"/>
          <w:sz w:val="24"/>
          <w:szCs w:val="24"/>
          <w:lang w:val="en-GB"/>
        </w:rPr>
        <w:t xml:space="preserve"> </w:t>
      </w:r>
      <w:r w:rsidR="009E0A0D">
        <w:rPr>
          <w:rFonts w:ascii="Times New Roman" w:hAnsi="Times New Roman" w:cs="Times New Roman"/>
          <w:sz w:val="24"/>
          <w:szCs w:val="24"/>
          <w:lang w:val="en-GB"/>
        </w:rPr>
        <w:t>2-</w:t>
      </w:r>
      <w:r>
        <w:rPr>
          <w:rFonts w:ascii="Times New Roman" w:hAnsi="Times New Roman" w:cs="Times New Roman"/>
          <w:sz w:val="24"/>
          <w:szCs w:val="24"/>
          <w:lang w:val="en-GB"/>
        </w:rPr>
        <w:t>methyl</w:t>
      </w:r>
      <w:r w:rsidRPr="003B692C">
        <w:rPr>
          <w:rFonts w:ascii="Times New Roman" w:hAnsi="Times New Roman" w:cs="Times New Roman"/>
          <w:sz w:val="24"/>
          <w:szCs w:val="24"/>
          <w:lang w:val="en-GB"/>
        </w:rPr>
        <w:t>thiazol</w:t>
      </w:r>
      <w:r w:rsidR="009E0A0D">
        <w:rPr>
          <w:rFonts w:ascii="Times New Roman" w:hAnsi="Times New Roman" w:cs="Times New Roman"/>
          <w:sz w:val="24"/>
          <w:szCs w:val="24"/>
          <w:lang w:val="en-GB"/>
        </w:rPr>
        <w:t>-4-</w:t>
      </w:r>
      <w:r w:rsidRPr="003B692C">
        <w:rPr>
          <w:rFonts w:ascii="Times New Roman" w:hAnsi="Times New Roman" w:cs="Times New Roman"/>
          <w:sz w:val="24"/>
          <w:szCs w:val="24"/>
          <w:lang w:val="en-GB"/>
        </w:rPr>
        <w:t>yl</w:t>
      </w:r>
      <w:r>
        <w:rPr>
          <w:rFonts w:ascii="Times New Roman" w:hAnsi="Times New Roman" w:cs="Times New Roman"/>
          <w:sz w:val="24"/>
          <w:szCs w:val="24"/>
          <w:lang w:val="en-GB"/>
        </w:rPr>
        <w:t xml:space="preserve"> group </w:t>
      </w:r>
      <w:r w:rsidR="00F82778">
        <w:rPr>
          <w:rFonts w:ascii="Times New Roman" w:hAnsi="Times New Roman" w:cs="Times New Roman"/>
          <w:sz w:val="24"/>
          <w:szCs w:val="24"/>
          <w:lang w:val="en-GB"/>
        </w:rPr>
        <w:t>as in</w:t>
      </w:r>
      <w:r>
        <w:rPr>
          <w:rFonts w:ascii="Times New Roman" w:hAnsi="Times New Roman" w:cs="Times New Roman"/>
          <w:sz w:val="24"/>
          <w:szCs w:val="24"/>
          <w:lang w:val="en-GB"/>
        </w:rPr>
        <w:t xml:space="preserve"> </w:t>
      </w:r>
      <w:r w:rsidR="00592C7C">
        <w:rPr>
          <w:rFonts w:ascii="Times New Roman" w:hAnsi="Times New Roman" w:cs="Times New Roman"/>
          <w:b/>
          <w:sz w:val="24"/>
          <w:szCs w:val="24"/>
          <w:lang w:val="en-GB"/>
        </w:rPr>
        <w:t>§4</w:t>
      </w:r>
      <w:r w:rsidR="00F82778">
        <w:rPr>
          <w:rFonts w:ascii="Times New Roman" w:hAnsi="Times New Roman" w:cs="Times New Roman"/>
          <w:b/>
          <w:sz w:val="24"/>
          <w:szCs w:val="24"/>
          <w:lang w:val="en-GB"/>
        </w:rPr>
        <w:t xml:space="preserve"> </w:t>
      </w:r>
      <w:r w:rsidR="00F82778" w:rsidRPr="00F82778">
        <w:rPr>
          <w:rFonts w:ascii="Times New Roman" w:hAnsi="Times New Roman" w:cs="Times New Roman"/>
          <w:sz w:val="24"/>
          <w:szCs w:val="24"/>
          <w:lang w:val="en-GB"/>
        </w:rPr>
        <w:t>(</w:t>
      </w:r>
      <w:r>
        <w:rPr>
          <w:rFonts w:ascii="Times New Roman" w:hAnsi="Times New Roman" w:cs="Times New Roman"/>
          <w:sz w:val="24"/>
          <w:szCs w:val="24"/>
          <w:lang w:val="en-GB"/>
        </w:rPr>
        <w:t xml:space="preserve">Figure 2) was indeed successful, </w:t>
      </w:r>
      <w:r w:rsidR="00D73D7F">
        <w:rPr>
          <w:rFonts w:ascii="Times New Roman" w:hAnsi="Times New Roman" w:cs="Times New Roman"/>
          <w:sz w:val="24"/>
          <w:szCs w:val="24"/>
          <w:lang w:val="en-GB"/>
        </w:rPr>
        <w:t xml:space="preserve">however </w:t>
      </w:r>
      <w:r w:rsidR="00F82778">
        <w:rPr>
          <w:rFonts w:ascii="Times New Roman" w:hAnsi="Times New Roman" w:cs="Times New Roman"/>
          <w:sz w:val="24"/>
          <w:szCs w:val="24"/>
          <w:lang w:val="en-GB"/>
        </w:rPr>
        <w:t>the activity diminished</w:t>
      </w:r>
      <w:r w:rsidR="00D73D7F">
        <w:rPr>
          <w:rFonts w:ascii="Times New Roman" w:hAnsi="Times New Roman" w:cs="Times New Roman"/>
          <w:sz w:val="24"/>
          <w:szCs w:val="24"/>
          <w:lang w:val="en-GB"/>
        </w:rPr>
        <w:t xml:space="preserve"> completely for </w:t>
      </w:r>
      <w:r w:rsidR="00D73D7F">
        <w:rPr>
          <w:rFonts w:ascii="Times New Roman" w:hAnsi="Times New Roman" w:cs="Times New Roman"/>
          <w:b/>
          <w:sz w:val="24"/>
          <w:szCs w:val="24"/>
          <w:lang w:val="en-GB"/>
        </w:rPr>
        <w:t>§</w:t>
      </w:r>
      <w:r w:rsidR="00D73D7F" w:rsidRPr="00D73D7F">
        <w:rPr>
          <w:rFonts w:ascii="Times New Roman" w:hAnsi="Times New Roman" w:cs="Times New Roman"/>
          <w:b/>
          <w:sz w:val="24"/>
          <w:szCs w:val="24"/>
          <w:lang w:val="en-GB"/>
        </w:rPr>
        <w:t>5</w:t>
      </w:r>
      <w:r w:rsidR="00F82778">
        <w:rPr>
          <w:rFonts w:ascii="Times New Roman" w:hAnsi="Times New Roman" w:cs="Times New Roman"/>
          <w:sz w:val="24"/>
          <w:szCs w:val="24"/>
          <w:lang w:val="en-GB"/>
        </w:rPr>
        <w:t xml:space="preserve"> </w:t>
      </w:r>
      <w:r w:rsidR="00D73D7F">
        <w:rPr>
          <w:rFonts w:ascii="Times New Roman" w:hAnsi="Times New Roman" w:cs="Times New Roman"/>
          <w:sz w:val="24"/>
          <w:szCs w:val="24"/>
          <w:lang w:val="en-GB"/>
        </w:rPr>
        <w:t>where the</w:t>
      </w:r>
      <w:r w:rsidR="00667026">
        <w:rPr>
          <w:rFonts w:ascii="Times New Roman" w:hAnsi="Times New Roman" w:cs="Times New Roman"/>
          <w:sz w:val="24"/>
          <w:szCs w:val="24"/>
          <w:lang w:val="en-GB"/>
        </w:rPr>
        <w:t xml:space="preserve"> substituent was switched to a</w:t>
      </w:r>
      <w:r>
        <w:rPr>
          <w:rFonts w:ascii="Times New Roman" w:hAnsi="Times New Roman" w:cs="Times New Roman"/>
          <w:sz w:val="24"/>
          <w:szCs w:val="24"/>
          <w:lang w:val="en-GB"/>
        </w:rPr>
        <w:t xml:space="preserve"> </w:t>
      </w:r>
      <w:r w:rsidR="009E0A0D">
        <w:rPr>
          <w:rFonts w:ascii="Times New Roman" w:hAnsi="Times New Roman" w:cs="Times New Roman"/>
          <w:sz w:val="24"/>
          <w:szCs w:val="24"/>
          <w:lang w:val="en-GB"/>
        </w:rPr>
        <w:t>1,5-</w:t>
      </w:r>
      <w:r>
        <w:rPr>
          <w:rFonts w:ascii="Times New Roman" w:hAnsi="Times New Roman" w:cs="Times New Roman"/>
          <w:sz w:val="24"/>
          <w:szCs w:val="24"/>
          <w:lang w:val="en-GB"/>
        </w:rPr>
        <w:t>dimethyl</w:t>
      </w:r>
      <w:r w:rsidR="009E0A0D">
        <w:rPr>
          <w:rFonts w:ascii="Times New Roman" w:hAnsi="Times New Roman" w:cs="Times New Roman"/>
          <w:sz w:val="24"/>
          <w:szCs w:val="24"/>
          <w:lang w:val="en-GB"/>
        </w:rPr>
        <w:t>-1</w:t>
      </w:r>
      <w:r w:rsidR="009E0A0D" w:rsidRPr="009E0A0D">
        <w:rPr>
          <w:rFonts w:ascii="Times New Roman" w:hAnsi="Times New Roman" w:cs="Times New Roman"/>
          <w:i/>
          <w:sz w:val="24"/>
          <w:szCs w:val="24"/>
          <w:lang w:val="en-GB"/>
        </w:rPr>
        <w:t>H</w:t>
      </w:r>
      <w:r w:rsidR="009E0A0D">
        <w:rPr>
          <w:rFonts w:ascii="Times New Roman" w:hAnsi="Times New Roman" w:cs="Times New Roman"/>
          <w:sz w:val="24"/>
          <w:szCs w:val="24"/>
          <w:lang w:val="en-GB"/>
        </w:rPr>
        <w:t>-pyrazol-4-yl group</w:t>
      </w:r>
      <w:r>
        <w:rPr>
          <w:rFonts w:ascii="Times New Roman" w:hAnsi="Times New Roman" w:cs="Times New Roman"/>
          <w:sz w:val="24"/>
          <w:szCs w:val="24"/>
          <w:lang w:val="en-GB"/>
        </w:rPr>
        <w:t>.</w:t>
      </w:r>
    </w:p>
    <w:p w14:paraId="6646373B" w14:textId="3BFFF54A" w:rsidR="007F45CC" w:rsidRDefault="007F45CC" w:rsidP="007F45CC">
      <w:pPr>
        <w:spacing w:line="480" w:lineRule="auto"/>
        <w:jc w:val="both"/>
        <w:rPr>
          <w:rFonts w:ascii="Times New Roman" w:hAnsi="Times New Roman" w:cs="Times New Roman"/>
          <w:sz w:val="24"/>
          <w:szCs w:val="24"/>
          <w:highlight w:val="yellow"/>
          <w:lang w:val="en-GB"/>
        </w:rPr>
      </w:pPr>
      <w:r>
        <w:rPr>
          <w:rFonts w:ascii="Times New Roman" w:hAnsi="Times New Roman" w:cs="Times New Roman"/>
          <w:sz w:val="24"/>
          <w:szCs w:val="24"/>
          <w:lang w:val="en-GB"/>
        </w:rPr>
        <w:t xml:space="preserve">The structural replacements of the </w:t>
      </w:r>
      <w:r w:rsidR="00667026">
        <w:rPr>
          <w:rFonts w:ascii="Times New Roman" w:hAnsi="Times New Roman" w:cs="Times New Roman"/>
          <w:sz w:val="24"/>
          <w:szCs w:val="24"/>
          <w:lang w:val="en-GB"/>
        </w:rPr>
        <w:t>5-arylisoxazole-3</w:t>
      </w:r>
      <w:r w:rsidRPr="000A167E">
        <w:rPr>
          <w:rFonts w:ascii="Times New Roman" w:hAnsi="Times New Roman" w:cs="Times New Roman"/>
          <w:sz w:val="24"/>
          <w:szCs w:val="24"/>
          <w:lang w:val="en-GB"/>
        </w:rPr>
        <w:t>-carboxyl</w:t>
      </w:r>
      <w:r w:rsidR="00667026">
        <w:rPr>
          <w:rFonts w:ascii="Times New Roman" w:hAnsi="Times New Roman" w:cs="Times New Roman"/>
          <w:sz w:val="24"/>
          <w:szCs w:val="24"/>
          <w:lang w:val="en-GB"/>
        </w:rPr>
        <w:t>ic acid</w:t>
      </w:r>
      <w:r>
        <w:rPr>
          <w:rFonts w:ascii="Times New Roman" w:hAnsi="Times New Roman" w:cs="Times New Roman"/>
          <w:sz w:val="24"/>
          <w:szCs w:val="24"/>
          <w:lang w:val="en-GB"/>
        </w:rPr>
        <w:t xml:space="preserve"> core were tolerated but did not yield significantly better activities</w:t>
      </w:r>
      <w:r w:rsidR="00667026">
        <w:rPr>
          <w:rFonts w:ascii="Times New Roman" w:hAnsi="Times New Roman" w:cs="Times New Roman"/>
          <w:sz w:val="24"/>
          <w:szCs w:val="24"/>
          <w:lang w:val="en-GB"/>
        </w:rPr>
        <w:t>. We thus followed up</w:t>
      </w:r>
      <w:r>
        <w:rPr>
          <w:rFonts w:ascii="Times New Roman" w:hAnsi="Times New Roman" w:cs="Times New Roman"/>
          <w:sz w:val="24"/>
          <w:szCs w:val="24"/>
          <w:lang w:val="en-GB"/>
        </w:rPr>
        <w:t xml:space="preserve"> investigating more subtle modifications of the</w:t>
      </w:r>
      <w:r w:rsidR="00667026">
        <w:rPr>
          <w:rFonts w:ascii="Times New Roman" w:hAnsi="Times New Roman" w:cs="Times New Roman"/>
          <w:sz w:val="24"/>
          <w:szCs w:val="24"/>
          <w:lang w:val="en-GB"/>
        </w:rPr>
        <w:t>se</w:t>
      </w:r>
      <w:r>
        <w:rPr>
          <w:rFonts w:ascii="Times New Roman" w:hAnsi="Times New Roman" w:cs="Times New Roman"/>
          <w:sz w:val="24"/>
          <w:szCs w:val="24"/>
          <w:lang w:val="en-GB"/>
        </w:rPr>
        <w:t xml:space="preserve"> compounds. Replacing the isoxazole ring </w:t>
      </w:r>
      <w:r w:rsidR="00870516">
        <w:rPr>
          <w:rFonts w:ascii="Times New Roman" w:hAnsi="Times New Roman" w:cs="Times New Roman"/>
          <w:sz w:val="24"/>
          <w:szCs w:val="24"/>
          <w:lang w:val="en-GB"/>
        </w:rPr>
        <w:t xml:space="preserve">(as in </w:t>
      </w:r>
      <w:r w:rsidR="00870516">
        <w:rPr>
          <w:rFonts w:ascii="Times New Roman" w:hAnsi="Times New Roman" w:cs="Times New Roman"/>
          <w:b/>
          <w:sz w:val="24"/>
          <w:szCs w:val="24"/>
          <w:lang w:val="en-GB"/>
        </w:rPr>
        <w:t>§10a)</w:t>
      </w:r>
      <w:r w:rsidR="00870516">
        <w:rPr>
          <w:rFonts w:ascii="Times New Roman" w:hAnsi="Times New Roman" w:cs="Times New Roman"/>
          <w:sz w:val="24"/>
          <w:szCs w:val="24"/>
          <w:lang w:val="en-GB"/>
        </w:rPr>
        <w:t xml:space="preserve"> </w:t>
      </w:r>
      <w:r>
        <w:rPr>
          <w:rFonts w:ascii="Times New Roman" w:hAnsi="Times New Roman" w:cs="Times New Roman"/>
          <w:sz w:val="24"/>
          <w:szCs w:val="24"/>
          <w:lang w:val="en-GB"/>
        </w:rPr>
        <w:t>either with pyrazole</w:t>
      </w:r>
      <w:r w:rsidR="00870516">
        <w:rPr>
          <w:rFonts w:ascii="Times New Roman" w:hAnsi="Times New Roman" w:cs="Times New Roman"/>
          <w:sz w:val="24"/>
          <w:szCs w:val="24"/>
          <w:lang w:val="en-GB"/>
        </w:rPr>
        <w:t xml:space="preserve"> (as in </w:t>
      </w:r>
      <w:r w:rsidR="00870516">
        <w:rPr>
          <w:rFonts w:ascii="Times New Roman" w:hAnsi="Times New Roman" w:cs="Times New Roman"/>
          <w:b/>
          <w:sz w:val="24"/>
          <w:szCs w:val="24"/>
          <w:lang w:val="en-GB"/>
        </w:rPr>
        <w:t>§12</w:t>
      </w:r>
      <w:r w:rsidR="00870516">
        <w:rPr>
          <w:rFonts w:ascii="Times New Roman" w:hAnsi="Times New Roman" w:cs="Times New Roman"/>
          <w:sz w:val="24"/>
          <w:szCs w:val="24"/>
          <w:lang w:val="en-GB"/>
        </w:rPr>
        <w:t>)</w:t>
      </w:r>
      <w:r>
        <w:rPr>
          <w:rFonts w:ascii="Times New Roman" w:hAnsi="Times New Roman" w:cs="Times New Roman"/>
          <w:sz w:val="24"/>
          <w:szCs w:val="24"/>
          <w:lang w:val="en-GB"/>
        </w:rPr>
        <w:t xml:space="preserve"> or thiazole </w:t>
      </w:r>
      <w:r w:rsidR="00870516">
        <w:rPr>
          <w:rFonts w:ascii="Times New Roman" w:hAnsi="Times New Roman" w:cs="Times New Roman"/>
          <w:sz w:val="24"/>
          <w:szCs w:val="24"/>
          <w:lang w:val="en-GB"/>
        </w:rPr>
        <w:t xml:space="preserve">(as in </w:t>
      </w:r>
      <w:r w:rsidR="00870516">
        <w:rPr>
          <w:rFonts w:ascii="Times New Roman" w:hAnsi="Times New Roman" w:cs="Times New Roman"/>
          <w:b/>
          <w:sz w:val="24"/>
          <w:szCs w:val="24"/>
          <w:lang w:val="en-GB"/>
        </w:rPr>
        <w:t>§13</w:t>
      </w:r>
      <w:r w:rsidR="0087051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led to at least 5-fold or 25-fold increase in the activity, respectively (Figure </w:t>
      </w:r>
      <w:r w:rsidR="001A64A5">
        <w:rPr>
          <w:rFonts w:ascii="Times New Roman" w:hAnsi="Times New Roman" w:cs="Times New Roman"/>
          <w:sz w:val="24"/>
          <w:szCs w:val="24"/>
          <w:lang w:val="en-GB"/>
        </w:rPr>
        <w:t>3</w:t>
      </w:r>
      <w:r>
        <w:rPr>
          <w:rFonts w:ascii="Times New Roman" w:hAnsi="Times New Roman" w:cs="Times New Roman"/>
          <w:sz w:val="24"/>
          <w:szCs w:val="24"/>
          <w:lang w:val="en-GB"/>
        </w:rPr>
        <w:t xml:space="preserve">). </w:t>
      </w:r>
      <w:r w:rsidRPr="002A2B25">
        <w:rPr>
          <w:rFonts w:ascii="Times New Roman" w:hAnsi="Times New Roman" w:cs="Times New Roman"/>
          <w:sz w:val="24"/>
          <w:szCs w:val="24"/>
          <w:highlight w:val="red"/>
          <w:lang w:val="en-GB"/>
        </w:rPr>
        <w:t xml:space="preserve">Something of the </w:t>
      </w:r>
      <w:r w:rsidRPr="002A2B25">
        <w:rPr>
          <w:rFonts w:ascii="Times New Roman" w:hAnsi="Times New Roman" w:cs="Times New Roman"/>
          <w:i/>
          <w:sz w:val="24"/>
          <w:szCs w:val="24"/>
          <w:highlight w:val="red"/>
          <w:lang w:val="en-GB"/>
        </w:rPr>
        <w:t>para</w:t>
      </w:r>
      <w:r w:rsidRPr="002A2B25">
        <w:rPr>
          <w:rFonts w:ascii="Times New Roman" w:hAnsi="Times New Roman" w:cs="Times New Roman"/>
          <w:sz w:val="24"/>
          <w:szCs w:val="24"/>
          <w:highlight w:val="red"/>
          <w:lang w:val="en-GB"/>
        </w:rPr>
        <w:t xml:space="preserve">-nitro compounds </w:t>
      </w:r>
      <w:r w:rsidRPr="002A2B25">
        <w:rPr>
          <w:rFonts w:ascii="Times New Roman" w:hAnsi="Times New Roman" w:cs="Times New Roman"/>
          <w:b/>
          <w:sz w:val="24"/>
          <w:szCs w:val="24"/>
          <w:highlight w:val="red"/>
          <w:lang w:val="en-GB"/>
        </w:rPr>
        <w:t>if fitting when tested</w:t>
      </w:r>
      <w:r w:rsidRPr="002A2B25">
        <w:rPr>
          <w:rFonts w:ascii="Times New Roman" w:hAnsi="Times New Roman" w:cs="Times New Roman"/>
          <w:sz w:val="24"/>
          <w:szCs w:val="24"/>
          <w:highlight w:val="red"/>
          <w:lang w:val="en-GB"/>
        </w:rPr>
        <w:t>.</w:t>
      </w:r>
    </w:p>
    <w:p w14:paraId="0D56B751" w14:textId="77777777" w:rsidR="008068CC" w:rsidRDefault="008068CC" w:rsidP="007F45CC">
      <w:pPr>
        <w:spacing w:line="480" w:lineRule="auto"/>
        <w:jc w:val="both"/>
        <w:rPr>
          <w:rFonts w:ascii="Times New Roman" w:hAnsi="Times New Roman" w:cs="Times New Roman"/>
          <w:sz w:val="24"/>
          <w:szCs w:val="24"/>
          <w:lang w:val="en-GB"/>
        </w:rPr>
      </w:pPr>
    </w:p>
    <w:p w14:paraId="22970B35" w14:textId="77777777" w:rsidR="007F45CC" w:rsidRDefault="0025216D" w:rsidP="007F45CC">
      <w:pPr>
        <w:spacing w:line="480" w:lineRule="auto"/>
        <w:jc w:val="both"/>
      </w:pPr>
      <w:r>
        <w:object w:dxaOrig="8440" w:dyaOrig="3633" w14:anchorId="3D233D7B">
          <v:shape id="_x0000_i1030" type="#_x0000_t75" style="width:424.5pt;height:180.45pt" o:ole="">
            <v:imagedata r:id="rId20" o:title=""/>
          </v:shape>
          <o:OLEObject Type="Embed" ProgID="ChemDraw.Document.6.0" ShapeID="_x0000_i1030" DrawAspect="Content" ObjectID="_1613391324" r:id="rId21"/>
        </w:object>
      </w:r>
    </w:p>
    <w:p w14:paraId="1795AC33" w14:textId="0B78ADEA" w:rsidR="007F45CC" w:rsidRDefault="007F45CC" w:rsidP="007F45CC">
      <w:pPr>
        <w:spacing w:line="480" w:lineRule="auto"/>
        <w:jc w:val="both"/>
        <w:rPr>
          <w:rFonts w:ascii="Times New Roman" w:hAnsi="Times New Roman" w:cs="Times New Roman"/>
          <w:sz w:val="24"/>
          <w:szCs w:val="24"/>
          <w:lang w:val="en-GB"/>
        </w:rPr>
      </w:pPr>
      <w:r w:rsidRPr="002024F7">
        <w:rPr>
          <w:rFonts w:ascii="Times New Roman" w:hAnsi="Times New Roman" w:cs="Times New Roman"/>
          <w:b/>
          <w:sz w:val="24"/>
          <w:szCs w:val="24"/>
          <w:lang w:val="en-GB"/>
        </w:rPr>
        <w:t xml:space="preserve">Figure </w:t>
      </w:r>
      <w:r>
        <w:rPr>
          <w:rFonts w:ascii="Times New Roman" w:hAnsi="Times New Roman" w:cs="Times New Roman"/>
          <w:b/>
          <w:sz w:val="24"/>
          <w:szCs w:val="24"/>
          <w:lang w:val="en-GB"/>
        </w:rPr>
        <w:t>3</w:t>
      </w:r>
      <w:r w:rsidRPr="002024F7">
        <w:rPr>
          <w:rFonts w:ascii="Times New Roman" w:hAnsi="Times New Roman" w:cs="Times New Roman"/>
          <w:b/>
          <w:sz w:val="24"/>
          <w:szCs w:val="24"/>
          <w:lang w:val="en-GB"/>
        </w:rPr>
        <w:t>.</w:t>
      </w:r>
      <w:r w:rsidR="0012653A">
        <w:rPr>
          <w:rFonts w:ascii="Times New Roman" w:hAnsi="Times New Roman" w:cs="Times New Roman"/>
          <w:sz w:val="24"/>
          <w:szCs w:val="24"/>
          <w:lang w:val="en-GB"/>
        </w:rPr>
        <w:t xml:space="preserve"> </w:t>
      </w:r>
      <w:r>
        <w:rPr>
          <w:rFonts w:ascii="Times New Roman" w:hAnsi="Times New Roman" w:cs="Times New Roman"/>
          <w:sz w:val="24"/>
          <w:szCs w:val="24"/>
          <w:lang w:val="en-GB"/>
        </w:rPr>
        <w:t>Isoxazole r</w:t>
      </w:r>
      <w:r w:rsidRPr="00563417">
        <w:rPr>
          <w:rFonts w:ascii="Times New Roman" w:hAnsi="Times New Roman" w:cs="Times New Roman"/>
          <w:sz w:val="24"/>
          <w:szCs w:val="24"/>
          <w:lang w:val="en-GB"/>
        </w:rPr>
        <w:t>ing modifications</w:t>
      </w:r>
      <w:r w:rsidRPr="00563417">
        <w:rPr>
          <w:rFonts w:ascii="Times New Roman" w:hAnsi="Times New Roman" w:cs="Times New Roman"/>
          <w:sz w:val="24"/>
          <w:szCs w:val="24"/>
          <w:lang w:val="en-GB"/>
        </w:rPr>
        <w:commentReference w:id="37"/>
      </w:r>
      <w:r w:rsidR="001A64A5">
        <w:rPr>
          <w:rStyle w:val="CommentReference"/>
        </w:rPr>
        <w:commentReference w:id="38"/>
      </w:r>
      <w:r w:rsidRPr="00563417">
        <w:rPr>
          <w:rFonts w:ascii="Times New Roman" w:hAnsi="Times New Roman" w:cs="Times New Roman"/>
          <w:sz w:val="24"/>
          <w:szCs w:val="24"/>
          <w:lang w:val="en-GB"/>
        </w:rPr>
        <w:t>.</w:t>
      </w:r>
    </w:p>
    <w:p w14:paraId="63FBDFFD" w14:textId="77777777" w:rsidR="007F45CC" w:rsidRDefault="007F45CC" w:rsidP="007F45CC">
      <w:pPr>
        <w:spacing w:line="480" w:lineRule="auto"/>
        <w:jc w:val="both"/>
        <w:rPr>
          <w:lang w:val="en-GB"/>
        </w:rPr>
      </w:pPr>
    </w:p>
    <w:p w14:paraId="50CCE758" w14:textId="1D8D2E12" w:rsidR="007F45CC" w:rsidRDefault="007F45CC" w:rsidP="007F45CC">
      <w:pPr>
        <w:spacing w:line="48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 xml:space="preserve">Using </w:t>
      </w:r>
      <w:r w:rsidR="0025216D" w:rsidRPr="0025216D">
        <w:rPr>
          <w:rFonts w:ascii="Times New Roman" w:hAnsi="Times New Roman" w:cs="Times New Roman"/>
          <w:i/>
          <w:sz w:val="24"/>
          <w:szCs w:val="24"/>
          <w:lang w:val="en-GB"/>
        </w:rPr>
        <w:t>3,5-di-tert-butylphenyl</w:t>
      </w:r>
      <w:r w:rsidR="004806B5">
        <w:rPr>
          <w:rFonts w:ascii="Times New Roman" w:hAnsi="Times New Roman" w:cs="Times New Roman"/>
          <w:i/>
          <w:sz w:val="24"/>
          <w:szCs w:val="24"/>
          <w:lang w:val="en-GB"/>
        </w:rPr>
        <w:t xml:space="preserve"> </w:t>
      </w:r>
      <w:r w:rsidR="0025216D">
        <w:rPr>
          <w:rFonts w:ascii="Times New Roman" w:hAnsi="Times New Roman" w:cs="Times New Roman"/>
          <w:i/>
          <w:sz w:val="24"/>
          <w:szCs w:val="24"/>
          <w:lang w:val="en-GB"/>
        </w:rPr>
        <w:t xml:space="preserve">moiety </w:t>
      </w:r>
      <w:r>
        <w:rPr>
          <w:rFonts w:ascii="Times New Roman" w:hAnsi="Times New Roman" w:cs="Times New Roman"/>
          <w:i/>
          <w:sz w:val="24"/>
          <w:szCs w:val="24"/>
          <w:lang w:val="en-GB"/>
        </w:rPr>
        <w:t>as a new fragment core</w:t>
      </w:r>
      <w:r>
        <w:rPr>
          <w:rFonts w:ascii="Times New Roman" w:hAnsi="Times New Roman" w:cs="Times New Roman"/>
          <w:b/>
          <w:sz w:val="24"/>
          <w:szCs w:val="24"/>
          <w:lang w:val="en-GB"/>
        </w:rPr>
        <w:t xml:space="preserve"> –</w:t>
      </w:r>
      <w:r w:rsidRPr="006A5F97">
        <w:rPr>
          <w:rFonts w:ascii="Times New Roman" w:hAnsi="Times New Roman" w:cs="Times New Roman"/>
          <w:sz w:val="24"/>
          <w:szCs w:val="24"/>
          <w:lang w:val="en-GB"/>
        </w:rPr>
        <w:t xml:space="preserve"> </w:t>
      </w:r>
      <w:r w:rsidR="004806B5">
        <w:rPr>
          <w:rFonts w:ascii="Times New Roman" w:hAnsi="Times New Roman" w:cs="Times New Roman"/>
          <w:sz w:val="24"/>
          <w:szCs w:val="24"/>
          <w:lang w:val="en-GB"/>
        </w:rPr>
        <w:t>Initially the presence of an isoxazole core has been c</w:t>
      </w:r>
      <w:r>
        <w:rPr>
          <w:rFonts w:ascii="Times New Roman" w:hAnsi="Times New Roman" w:cs="Times New Roman"/>
          <w:sz w:val="24"/>
          <w:szCs w:val="24"/>
          <w:lang w:val="en-GB"/>
        </w:rPr>
        <w:t xml:space="preserve">entral to the compound design. </w:t>
      </w:r>
      <w:r w:rsidR="000800C8" w:rsidRPr="002F147F">
        <w:rPr>
          <w:rFonts w:ascii="Times New Roman" w:hAnsi="Times New Roman" w:cs="Times New Roman"/>
          <w:sz w:val="24"/>
          <w:szCs w:val="24"/>
          <w:lang w:val="en-GB"/>
        </w:rPr>
        <w:t xml:space="preserve">Considering that the </w:t>
      </w:r>
      <w:r w:rsidR="000800C8">
        <w:rPr>
          <w:rFonts w:ascii="Times New Roman" w:hAnsi="Times New Roman" w:cs="Times New Roman"/>
          <w:sz w:val="24"/>
          <w:szCs w:val="24"/>
          <w:lang w:val="en-GB"/>
        </w:rPr>
        <w:t>3,5-</w:t>
      </w:r>
      <w:r w:rsidR="000800C8" w:rsidRPr="002F147F">
        <w:rPr>
          <w:rFonts w:ascii="Times New Roman" w:hAnsi="Times New Roman" w:cs="Times New Roman"/>
          <w:sz w:val="24"/>
          <w:szCs w:val="24"/>
          <w:lang w:val="en-GB"/>
        </w:rPr>
        <w:t>di-</w:t>
      </w:r>
      <w:r w:rsidR="000800C8" w:rsidRPr="002F147F">
        <w:rPr>
          <w:rFonts w:ascii="Times New Roman" w:hAnsi="Times New Roman" w:cs="Times New Roman"/>
          <w:i/>
          <w:sz w:val="24"/>
          <w:szCs w:val="24"/>
          <w:lang w:val="en-GB"/>
        </w:rPr>
        <w:t>tert</w:t>
      </w:r>
      <w:r w:rsidR="000800C8" w:rsidRPr="002F147F">
        <w:rPr>
          <w:rFonts w:ascii="Times New Roman" w:hAnsi="Times New Roman" w:cs="Times New Roman"/>
          <w:sz w:val="24"/>
          <w:szCs w:val="24"/>
          <w:lang w:val="en-GB"/>
        </w:rPr>
        <w:t>-butyl</w:t>
      </w:r>
      <w:r w:rsidR="0025216D">
        <w:rPr>
          <w:rFonts w:ascii="Times New Roman" w:hAnsi="Times New Roman" w:cs="Times New Roman"/>
          <w:sz w:val="24"/>
          <w:szCs w:val="24"/>
          <w:lang w:val="en-GB"/>
        </w:rPr>
        <w:t>phenyl</w:t>
      </w:r>
      <w:r w:rsidR="000800C8" w:rsidRPr="002F147F">
        <w:rPr>
          <w:rFonts w:ascii="Times New Roman" w:hAnsi="Times New Roman" w:cs="Times New Roman"/>
          <w:sz w:val="24"/>
          <w:szCs w:val="24"/>
          <w:lang w:val="en-GB"/>
        </w:rPr>
        <w:t xml:space="preserve"> moiety </w:t>
      </w:r>
      <w:r w:rsidR="000800C8">
        <w:rPr>
          <w:rFonts w:ascii="Times New Roman" w:hAnsi="Times New Roman" w:cs="Times New Roman"/>
          <w:sz w:val="24"/>
          <w:szCs w:val="24"/>
          <w:lang w:val="en-GB"/>
        </w:rPr>
        <w:t>c</w:t>
      </w:r>
      <w:r w:rsidR="000800C8" w:rsidRPr="002F147F">
        <w:rPr>
          <w:rFonts w:ascii="Times New Roman" w:hAnsi="Times New Roman" w:cs="Times New Roman"/>
          <w:sz w:val="24"/>
          <w:szCs w:val="24"/>
          <w:lang w:val="en-GB"/>
        </w:rPr>
        <w:t>ould be the driver towards active compounds, especially</w:t>
      </w:r>
      <w:r w:rsidR="000800C8">
        <w:rPr>
          <w:rFonts w:ascii="Times New Roman" w:hAnsi="Times New Roman" w:cs="Times New Roman"/>
          <w:sz w:val="24"/>
          <w:szCs w:val="24"/>
          <w:lang w:val="en-GB"/>
        </w:rPr>
        <w:t xml:space="preserve"> a</w:t>
      </w:r>
      <w:r w:rsidR="000800C8" w:rsidRPr="002F147F">
        <w:rPr>
          <w:rFonts w:ascii="Times New Roman" w:hAnsi="Times New Roman" w:cs="Times New Roman"/>
          <w:sz w:val="24"/>
          <w:szCs w:val="24"/>
          <w:lang w:val="en-GB"/>
        </w:rPr>
        <w:t>s the prelim</w:t>
      </w:r>
      <w:r w:rsidR="000800C8">
        <w:rPr>
          <w:rFonts w:ascii="Times New Roman" w:hAnsi="Times New Roman" w:cs="Times New Roman"/>
          <w:sz w:val="24"/>
          <w:szCs w:val="24"/>
          <w:lang w:val="en-GB"/>
        </w:rPr>
        <w:t>inary SAR data showed that the 3,5-di</w:t>
      </w:r>
      <w:r w:rsidR="000800C8" w:rsidRPr="002F147F">
        <w:rPr>
          <w:rFonts w:ascii="Times New Roman" w:hAnsi="Times New Roman" w:cs="Times New Roman"/>
          <w:sz w:val="24"/>
          <w:szCs w:val="24"/>
          <w:lang w:val="en-GB"/>
        </w:rPr>
        <w:t>methyl</w:t>
      </w:r>
      <w:r w:rsidR="0025216D">
        <w:rPr>
          <w:rFonts w:ascii="Times New Roman" w:hAnsi="Times New Roman" w:cs="Times New Roman"/>
          <w:sz w:val="24"/>
          <w:szCs w:val="24"/>
          <w:lang w:val="en-GB"/>
        </w:rPr>
        <w:t>phenyl</w:t>
      </w:r>
      <w:r w:rsidR="000800C8" w:rsidRPr="002F147F">
        <w:rPr>
          <w:rFonts w:ascii="Times New Roman" w:hAnsi="Times New Roman" w:cs="Times New Roman"/>
          <w:sz w:val="24"/>
          <w:szCs w:val="24"/>
          <w:lang w:val="en-GB"/>
        </w:rPr>
        <w:t xml:space="preserve"> analogue </w:t>
      </w:r>
      <w:r w:rsidR="00870516">
        <w:rPr>
          <w:rFonts w:ascii="Times New Roman" w:hAnsi="Times New Roman" w:cs="Times New Roman"/>
          <w:b/>
          <w:sz w:val="24"/>
          <w:szCs w:val="24"/>
          <w:lang w:val="en-GB"/>
        </w:rPr>
        <w:t>§10l</w:t>
      </w:r>
      <w:r w:rsidR="000800C8" w:rsidRPr="002F147F">
        <w:rPr>
          <w:rFonts w:ascii="Times New Roman" w:hAnsi="Times New Roman" w:cs="Times New Roman"/>
          <w:b/>
          <w:sz w:val="24"/>
          <w:szCs w:val="24"/>
          <w:lang w:val="en-GB"/>
        </w:rPr>
        <w:t xml:space="preserve"> </w:t>
      </w:r>
      <w:r w:rsidR="000800C8" w:rsidRPr="002F147F">
        <w:rPr>
          <w:rFonts w:ascii="Times New Roman" w:hAnsi="Times New Roman" w:cs="Times New Roman"/>
          <w:sz w:val="24"/>
          <w:szCs w:val="24"/>
          <w:lang w:val="en-GB"/>
        </w:rPr>
        <w:t>ha</w:t>
      </w:r>
      <w:r w:rsidR="000800C8">
        <w:rPr>
          <w:rFonts w:ascii="Times New Roman" w:hAnsi="Times New Roman" w:cs="Times New Roman"/>
          <w:sz w:val="24"/>
          <w:szCs w:val="24"/>
          <w:lang w:val="en-GB"/>
        </w:rPr>
        <w:t>d</w:t>
      </w:r>
      <w:r w:rsidR="000800C8" w:rsidRPr="002F147F">
        <w:rPr>
          <w:rFonts w:ascii="Times New Roman" w:hAnsi="Times New Roman" w:cs="Times New Roman"/>
          <w:sz w:val="24"/>
          <w:szCs w:val="24"/>
          <w:lang w:val="en-GB"/>
        </w:rPr>
        <w:t xml:space="preserve"> </w:t>
      </w:r>
      <w:r w:rsidR="000800C8">
        <w:rPr>
          <w:rFonts w:ascii="Times New Roman" w:hAnsi="Times New Roman" w:cs="Times New Roman"/>
          <w:sz w:val="24"/>
          <w:szCs w:val="24"/>
          <w:lang w:val="en-GB"/>
        </w:rPr>
        <w:t xml:space="preserve">a </w:t>
      </w:r>
      <w:r w:rsidR="000800C8" w:rsidRPr="002F147F">
        <w:rPr>
          <w:rFonts w:ascii="Times New Roman" w:hAnsi="Times New Roman" w:cs="Times New Roman"/>
          <w:sz w:val="24"/>
          <w:szCs w:val="24"/>
          <w:lang w:val="en-GB"/>
        </w:rPr>
        <w:t xml:space="preserve">reduced </w:t>
      </w:r>
      <w:r w:rsidR="000800C8">
        <w:rPr>
          <w:rFonts w:ascii="Times New Roman" w:hAnsi="Times New Roman" w:cs="Times New Roman"/>
          <w:sz w:val="24"/>
          <w:szCs w:val="24"/>
          <w:lang w:val="en-GB"/>
        </w:rPr>
        <w:t>IC</w:t>
      </w:r>
      <w:r w:rsidR="000800C8" w:rsidRPr="00FE00C7">
        <w:rPr>
          <w:rFonts w:ascii="Times New Roman" w:hAnsi="Times New Roman" w:cs="Times New Roman"/>
          <w:sz w:val="24"/>
          <w:szCs w:val="24"/>
          <w:vertAlign w:val="subscript"/>
          <w:lang w:val="en-GB"/>
        </w:rPr>
        <w:t>50</w:t>
      </w:r>
      <w:r w:rsidR="000800C8" w:rsidRPr="0092366A">
        <w:rPr>
          <w:rFonts w:ascii="Times New Roman" w:hAnsi="Times New Roman" w:cs="Times New Roman"/>
          <w:sz w:val="24"/>
          <w:szCs w:val="24"/>
          <w:vertAlign w:val="superscript"/>
          <w:lang w:val="en-GB"/>
        </w:rPr>
        <w:t>estimate</w:t>
      </w:r>
      <w:r w:rsidR="000800C8" w:rsidRPr="002F147F">
        <w:rPr>
          <w:rFonts w:ascii="Times New Roman" w:hAnsi="Times New Roman" w:cs="Times New Roman"/>
          <w:sz w:val="24"/>
          <w:szCs w:val="24"/>
          <w:lang w:val="en-GB"/>
        </w:rPr>
        <w:t xml:space="preserve"> when compared to the </w:t>
      </w:r>
      <w:r w:rsidR="0025216D">
        <w:rPr>
          <w:rFonts w:ascii="Times New Roman" w:hAnsi="Times New Roman" w:cs="Times New Roman"/>
          <w:sz w:val="24"/>
          <w:szCs w:val="24"/>
          <w:lang w:val="en-GB"/>
        </w:rPr>
        <w:t>3,5-</w:t>
      </w:r>
      <w:r w:rsidR="0025216D" w:rsidRPr="002F147F">
        <w:rPr>
          <w:rFonts w:ascii="Times New Roman" w:hAnsi="Times New Roman" w:cs="Times New Roman"/>
          <w:sz w:val="24"/>
          <w:szCs w:val="24"/>
          <w:lang w:val="en-GB"/>
        </w:rPr>
        <w:t>di-</w:t>
      </w:r>
      <w:r w:rsidR="0025216D" w:rsidRPr="002F147F">
        <w:rPr>
          <w:rFonts w:ascii="Times New Roman" w:hAnsi="Times New Roman" w:cs="Times New Roman"/>
          <w:i/>
          <w:sz w:val="24"/>
          <w:szCs w:val="24"/>
          <w:lang w:val="en-GB"/>
        </w:rPr>
        <w:t>tert</w:t>
      </w:r>
      <w:r w:rsidR="0025216D" w:rsidRPr="002F147F">
        <w:rPr>
          <w:rFonts w:ascii="Times New Roman" w:hAnsi="Times New Roman" w:cs="Times New Roman"/>
          <w:sz w:val="24"/>
          <w:szCs w:val="24"/>
          <w:lang w:val="en-GB"/>
        </w:rPr>
        <w:t>-butyl</w:t>
      </w:r>
      <w:r w:rsidR="0025216D">
        <w:rPr>
          <w:rFonts w:ascii="Times New Roman" w:hAnsi="Times New Roman" w:cs="Times New Roman"/>
          <w:sz w:val="24"/>
          <w:szCs w:val="24"/>
          <w:lang w:val="en-GB"/>
        </w:rPr>
        <w:t>phenyl</w:t>
      </w:r>
      <w:r w:rsidR="000800C8" w:rsidRPr="002F147F">
        <w:rPr>
          <w:rFonts w:ascii="Times New Roman" w:hAnsi="Times New Roman" w:cs="Times New Roman"/>
          <w:sz w:val="24"/>
          <w:szCs w:val="24"/>
          <w:lang w:val="en-GB"/>
        </w:rPr>
        <w:t xml:space="preserve"> </w:t>
      </w:r>
      <w:r w:rsidR="000800C8">
        <w:rPr>
          <w:rFonts w:ascii="Times New Roman" w:hAnsi="Times New Roman" w:cs="Times New Roman"/>
          <w:sz w:val="24"/>
          <w:szCs w:val="24"/>
          <w:lang w:val="en-GB"/>
        </w:rPr>
        <w:t xml:space="preserve">analogue </w:t>
      </w:r>
      <w:r w:rsidR="00870516">
        <w:rPr>
          <w:rFonts w:ascii="Times New Roman" w:hAnsi="Times New Roman" w:cs="Times New Roman"/>
          <w:b/>
          <w:sz w:val="24"/>
          <w:szCs w:val="24"/>
          <w:lang w:val="en-GB"/>
        </w:rPr>
        <w:t>§10m</w:t>
      </w:r>
      <w:r w:rsidR="000800C8" w:rsidRPr="002F147F">
        <w:rPr>
          <w:rFonts w:ascii="Times New Roman" w:hAnsi="Times New Roman" w:cs="Times New Roman"/>
          <w:sz w:val="24"/>
          <w:szCs w:val="24"/>
          <w:lang w:val="en-GB"/>
        </w:rPr>
        <w:t xml:space="preserve"> (47 µM for </w:t>
      </w:r>
      <w:r w:rsidR="00870516">
        <w:rPr>
          <w:rFonts w:ascii="Times New Roman" w:hAnsi="Times New Roman" w:cs="Times New Roman"/>
          <w:b/>
          <w:sz w:val="24"/>
          <w:szCs w:val="24"/>
          <w:lang w:val="en-GB"/>
        </w:rPr>
        <w:t>§10m</w:t>
      </w:r>
      <w:r w:rsidR="000800C8" w:rsidRPr="002F147F">
        <w:rPr>
          <w:rFonts w:ascii="Times New Roman" w:hAnsi="Times New Roman" w:cs="Times New Roman"/>
          <w:sz w:val="24"/>
          <w:szCs w:val="24"/>
          <w:lang w:val="en-GB"/>
        </w:rPr>
        <w:t xml:space="preserve"> against 219 µM for </w:t>
      </w:r>
      <w:r w:rsidR="00870516">
        <w:rPr>
          <w:rFonts w:ascii="Times New Roman" w:hAnsi="Times New Roman" w:cs="Times New Roman"/>
          <w:b/>
          <w:sz w:val="24"/>
          <w:szCs w:val="24"/>
          <w:lang w:val="en-GB"/>
        </w:rPr>
        <w:t>§10l</w:t>
      </w:r>
      <w:r w:rsidR="000800C8" w:rsidRPr="002F147F">
        <w:rPr>
          <w:rFonts w:ascii="Times New Roman" w:hAnsi="Times New Roman" w:cs="Times New Roman"/>
          <w:sz w:val="24"/>
          <w:szCs w:val="24"/>
          <w:lang w:val="en-GB"/>
        </w:rPr>
        <w:t>; Table 1)</w:t>
      </w:r>
      <w:r w:rsidR="00046AAB">
        <w:rPr>
          <w:rFonts w:ascii="Times New Roman" w:hAnsi="Times New Roman" w:cs="Times New Roman"/>
          <w:sz w:val="24"/>
          <w:szCs w:val="24"/>
          <w:lang w:val="en-GB"/>
        </w:rPr>
        <w:t>, we decided</w:t>
      </w:r>
      <w:r w:rsidR="000800C8">
        <w:rPr>
          <w:rFonts w:ascii="Times New Roman" w:hAnsi="Times New Roman" w:cs="Times New Roman"/>
          <w:sz w:val="24"/>
          <w:szCs w:val="24"/>
          <w:lang w:val="en-GB"/>
        </w:rPr>
        <w:t xml:space="preserve"> to</w:t>
      </w:r>
      <w:r w:rsidRPr="002F147F">
        <w:rPr>
          <w:rFonts w:ascii="Times New Roman" w:hAnsi="Times New Roman" w:cs="Times New Roman"/>
          <w:sz w:val="24"/>
          <w:szCs w:val="24"/>
          <w:lang w:val="en-GB"/>
        </w:rPr>
        <w:t xml:space="preserve"> </w:t>
      </w:r>
      <w:r w:rsidR="000800C8">
        <w:rPr>
          <w:rFonts w:ascii="Times New Roman" w:hAnsi="Times New Roman" w:cs="Times New Roman"/>
          <w:sz w:val="24"/>
          <w:szCs w:val="24"/>
          <w:lang w:val="en-GB"/>
        </w:rPr>
        <w:t xml:space="preserve">evaluate </w:t>
      </w:r>
      <w:r w:rsidRPr="002F147F">
        <w:rPr>
          <w:rFonts w:ascii="Times New Roman" w:hAnsi="Times New Roman" w:cs="Times New Roman"/>
          <w:sz w:val="24"/>
          <w:szCs w:val="24"/>
          <w:lang w:val="en-GB"/>
        </w:rPr>
        <w:t>the role of the isoxazole-5-carboxy</w:t>
      </w:r>
      <w:r w:rsidR="00870516">
        <w:rPr>
          <w:rFonts w:ascii="Times New Roman" w:hAnsi="Times New Roman" w:cs="Times New Roman"/>
          <w:sz w:val="24"/>
          <w:szCs w:val="24"/>
          <w:lang w:val="en-GB"/>
        </w:rPr>
        <w:t>lic acid</w:t>
      </w:r>
      <w:r w:rsidRPr="002F147F">
        <w:rPr>
          <w:rFonts w:ascii="Times New Roman" w:hAnsi="Times New Roman" w:cs="Times New Roman"/>
          <w:sz w:val="24"/>
          <w:szCs w:val="24"/>
          <w:lang w:val="en-GB"/>
        </w:rPr>
        <w:t xml:space="preserve"> itself. </w:t>
      </w:r>
      <w:r w:rsidR="000800C8">
        <w:rPr>
          <w:rFonts w:ascii="Times New Roman" w:hAnsi="Times New Roman" w:cs="Times New Roman"/>
          <w:sz w:val="24"/>
          <w:szCs w:val="24"/>
          <w:lang w:val="en-GB"/>
        </w:rPr>
        <w:t>Hence we</w:t>
      </w:r>
      <w:r w:rsidRPr="002F147F">
        <w:rPr>
          <w:rFonts w:ascii="Times New Roman" w:hAnsi="Times New Roman" w:cs="Times New Roman"/>
          <w:sz w:val="24"/>
          <w:szCs w:val="24"/>
          <w:lang w:val="en-GB"/>
        </w:rPr>
        <w:t xml:space="preserve"> studied a set of 16 </w:t>
      </w:r>
      <w:r w:rsidR="000800C8">
        <w:rPr>
          <w:rFonts w:ascii="Times New Roman" w:hAnsi="Times New Roman" w:cs="Times New Roman"/>
          <w:sz w:val="24"/>
          <w:szCs w:val="24"/>
          <w:lang w:val="en-GB"/>
        </w:rPr>
        <w:t>compound</w:t>
      </w:r>
      <w:r w:rsidR="00870516">
        <w:rPr>
          <w:rFonts w:ascii="Times New Roman" w:hAnsi="Times New Roman" w:cs="Times New Roman"/>
          <w:sz w:val="24"/>
          <w:szCs w:val="24"/>
          <w:lang w:val="en-GB"/>
        </w:rPr>
        <w:t xml:space="preserve"> analogues </w:t>
      </w:r>
      <w:r w:rsidR="000800C8">
        <w:rPr>
          <w:rFonts w:ascii="Times New Roman" w:hAnsi="Times New Roman" w:cs="Times New Roman"/>
          <w:sz w:val="24"/>
          <w:szCs w:val="24"/>
          <w:lang w:val="en-GB"/>
        </w:rPr>
        <w:t xml:space="preserve">carrying </w:t>
      </w:r>
      <w:r w:rsidR="00870516">
        <w:rPr>
          <w:rFonts w:ascii="Times New Roman" w:hAnsi="Times New Roman" w:cs="Times New Roman"/>
          <w:sz w:val="24"/>
          <w:szCs w:val="24"/>
          <w:lang w:val="en-GB"/>
        </w:rPr>
        <w:t xml:space="preserve">only </w:t>
      </w:r>
      <w:r w:rsidR="000800C8">
        <w:rPr>
          <w:rFonts w:ascii="Times New Roman" w:hAnsi="Times New Roman" w:cs="Times New Roman"/>
          <w:sz w:val="24"/>
          <w:szCs w:val="24"/>
          <w:lang w:val="en-GB"/>
        </w:rPr>
        <w:t xml:space="preserve">a </w:t>
      </w:r>
      <w:r w:rsidR="000800C8" w:rsidRPr="002A2B25">
        <w:rPr>
          <w:rFonts w:ascii="Times New Roman" w:hAnsi="Times New Roman" w:cs="Times New Roman"/>
          <w:sz w:val="24"/>
          <w:szCs w:val="24"/>
          <w:lang w:val="en-GB"/>
        </w:rPr>
        <w:t>3,5-di-</w:t>
      </w:r>
      <w:r w:rsidR="000800C8" w:rsidRPr="002A2B25">
        <w:rPr>
          <w:rFonts w:ascii="Times New Roman" w:hAnsi="Times New Roman" w:cs="Times New Roman"/>
          <w:i/>
          <w:sz w:val="24"/>
          <w:szCs w:val="24"/>
          <w:lang w:val="en-GB"/>
        </w:rPr>
        <w:t>tert</w:t>
      </w:r>
      <w:r w:rsidR="000800C8" w:rsidRPr="002A2B25">
        <w:rPr>
          <w:rFonts w:ascii="Times New Roman" w:hAnsi="Times New Roman" w:cs="Times New Roman"/>
          <w:sz w:val="24"/>
          <w:szCs w:val="24"/>
          <w:lang w:val="en-GB"/>
        </w:rPr>
        <w:t xml:space="preserve">-butylphenyl </w:t>
      </w:r>
      <w:r w:rsidR="00870516">
        <w:rPr>
          <w:rFonts w:ascii="Times New Roman" w:hAnsi="Times New Roman" w:cs="Times New Roman"/>
          <w:sz w:val="24"/>
          <w:szCs w:val="24"/>
          <w:lang w:val="en-GB"/>
        </w:rPr>
        <w:t>substituent without the</w:t>
      </w:r>
      <w:r w:rsidRPr="002F147F">
        <w:rPr>
          <w:rFonts w:ascii="Times New Roman" w:hAnsi="Times New Roman" w:cs="Times New Roman"/>
          <w:sz w:val="24"/>
          <w:szCs w:val="24"/>
          <w:lang w:val="en-GB"/>
        </w:rPr>
        <w:t xml:space="preserve"> isoxazole-5-carboxyl</w:t>
      </w:r>
      <w:r w:rsidR="000800C8">
        <w:rPr>
          <w:rFonts w:ascii="Times New Roman" w:hAnsi="Times New Roman" w:cs="Times New Roman"/>
          <w:sz w:val="24"/>
          <w:szCs w:val="24"/>
          <w:lang w:val="en-GB"/>
        </w:rPr>
        <w:t>ic acid</w:t>
      </w:r>
      <w:r w:rsidRPr="002F147F">
        <w:rPr>
          <w:rFonts w:ascii="Times New Roman" w:hAnsi="Times New Roman" w:cs="Times New Roman"/>
          <w:sz w:val="24"/>
          <w:szCs w:val="24"/>
          <w:lang w:val="en-GB"/>
        </w:rPr>
        <w:t xml:space="preserve"> </w:t>
      </w:r>
      <w:r w:rsidR="00870516" w:rsidRPr="002F147F">
        <w:rPr>
          <w:rFonts w:ascii="Times New Roman" w:hAnsi="Times New Roman" w:cs="Times New Roman"/>
          <w:sz w:val="24"/>
          <w:szCs w:val="24"/>
          <w:lang w:val="en-GB"/>
        </w:rPr>
        <w:t xml:space="preserve">moiety </w:t>
      </w:r>
      <w:r w:rsidRPr="002F147F">
        <w:rPr>
          <w:rFonts w:ascii="Times New Roman" w:hAnsi="Times New Roman" w:cs="Times New Roman"/>
          <w:sz w:val="24"/>
          <w:szCs w:val="24"/>
          <w:lang w:val="en-GB"/>
        </w:rPr>
        <w:t xml:space="preserve">(Figure </w:t>
      </w:r>
      <w:r w:rsidR="001F3F73">
        <w:rPr>
          <w:rFonts w:ascii="Times New Roman" w:hAnsi="Times New Roman" w:cs="Times New Roman"/>
          <w:sz w:val="24"/>
          <w:szCs w:val="24"/>
          <w:lang w:val="en-GB"/>
        </w:rPr>
        <w:t>4</w:t>
      </w:r>
      <w:r w:rsidRPr="002F147F">
        <w:rPr>
          <w:rFonts w:ascii="Times New Roman" w:hAnsi="Times New Roman" w:cs="Times New Roman"/>
          <w:sz w:val="24"/>
          <w:szCs w:val="24"/>
          <w:lang w:val="en-GB"/>
        </w:rPr>
        <w:t xml:space="preserve">; </w:t>
      </w:r>
      <w:r w:rsidR="00B6544D">
        <w:rPr>
          <w:rFonts w:ascii="Times New Roman" w:hAnsi="Times New Roman" w:cs="Times New Roman"/>
          <w:sz w:val="24"/>
          <w:szCs w:val="24"/>
          <w:lang w:val="en-GB"/>
        </w:rPr>
        <w:t>Supporting Information</w:t>
      </w:r>
      <w:r w:rsidR="00877B7B">
        <w:rPr>
          <w:rFonts w:ascii="Times New Roman" w:hAnsi="Times New Roman" w:cs="Times New Roman"/>
          <w:sz w:val="24"/>
          <w:szCs w:val="24"/>
          <w:lang w:val="en-GB"/>
        </w:rPr>
        <w:t xml:space="preserve">, </w:t>
      </w:r>
      <w:r w:rsidR="001F3F73">
        <w:rPr>
          <w:rFonts w:ascii="Times New Roman" w:hAnsi="Times New Roman" w:cs="Times New Roman"/>
          <w:sz w:val="24"/>
          <w:szCs w:val="24"/>
          <w:lang w:val="en-GB"/>
        </w:rPr>
        <w:t>F</w:t>
      </w:r>
      <w:r w:rsidRPr="002F147F">
        <w:rPr>
          <w:rFonts w:ascii="Times New Roman" w:hAnsi="Times New Roman" w:cs="Times New Roman"/>
          <w:sz w:val="24"/>
          <w:szCs w:val="24"/>
          <w:lang w:val="en-GB"/>
        </w:rPr>
        <w:t xml:space="preserve">igure </w:t>
      </w:r>
      <w:r w:rsidR="001A64A5">
        <w:rPr>
          <w:rFonts w:ascii="Times New Roman" w:hAnsi="Times New Roman" w:cs="Times New Roman"/>
          <w:sz w:val="24"/>
          <w:szCs w:val="24"/>
          <w:lang w:val="en-GB"/>
        </w:rPr>
        <w:t>S</w:t>
      </w:r>
      <w:r w:rsidRPr="002F147F">
        <w:rPr>
          <w:rFonts w:ascii="Times New Roman" w:hAnsi="Times New Roman" w:cs="Times New Roman"/>
          <w:sz w:val="24"/>
          <w:szCs w:val="24"/>
          <w:lang w:val="en-GB"/>
        </w:rPr>
        <w:t xml:space="preserve">1). As a result seven of these </w:t>
      </w:r>
      <w:r w:rsidR="000800C8">
        <w:rPr>
          <w:rFonts w:ascii="Times New Roman" w:hAnsi="Times New Roman" w:cs="Times New Roman"/>
          <w:sz w:val="24"/>
          <w:szCs w:val="24"/>
          <w:lang w:val="en-GB"/>
        </w:rPr>
        <w:t>derivatives</w:t>
      </w:r>
      <w:r w:rsidRPr="002F147F">
        <w:rPr>
          <w:rFonts w:ascii="Times New Roman" w:hAnsi="Times New Roman" w:cs="Times New Roman"/>
          <w:sz w:val="24"/>
          <w:szCs w:val="24"/>
          <w:lang w:val="en-GB"/>
        </w:rPr>
        <w:t xml:space="preserve"> showed</w:t>
      </w:r>
      <w:r>
        <w:rPr>
          <w:rFonts w:ascii="Times New Roman" w:hAnsi="Times New Roman" w:cs="Times New Roman"/>
          <w:sz w:val="24"/>
          <w:szCs w:val="24"/>
          <w:lang w:val="en-GB"/>
        </w:rPr>
        <w:t xml:space="preserve"> TmPPase inhibition</w:t>
      </w:r>
      <w:r w:rsidR="000800C8">
        <w:rPr>
          <w:rFonts w:ascii="Times New Roman" w:hAnsi="Times New Roman" w:cs="Times New Roman"/>
          <w:sz w:val="24"/>
          <w:szCs w:val="24"/>
          <w:lang w:val="en-GB"/>
        </w:rPr>
        <w:t xml:space="preserve"> of which</w:t>
      </w:r>
      <w:r>
        <w:rPr>
          <w:rFonts w:ascii="Times New Roman" w:hAnsi="Times New Roman" w:cs="Times New Roman"/>
          <w:sz w:val="24"/>
          <w:szCs w:val="24"/>
          <w:lang w:val="en-GB"/>
        </w:rPr>
        <w:t xml:space="preserve"> compound </w:t>
      </w:r>
      <w:r w:rsidR="00870516">
        <w:rPr>
          <w:rFonts w:ascii="Times New Roman" w:hAnsi="Times New Roman" w:cs="Times New Roman"/>
          <w:b/>
          <w:sz w:val="24"/>
          <w:szCs w:val="24"/>
          <w:lang w:val="en-GB"/>
        </w:rPr>
        <w:t>§16</w:t>
      </w:r>
      <w:r>
        <w:rPr>
          <w:rFonts w:ascii="Times New Roman" w:hAnsi="Times New Roman" w:cs="Times New Roman"/>
          <w:sz w:val="24"/>
          <w:szCs w:val="24"/>
          <w:lang w:val="en-GB"/>
        </w:rPr>
        <w:t xml:space="preserve"> </w:t>
      </w:r>
      <w:r w:rsidR="000800C8">
        <w:rPr>
          <w:rFonts w:ascii="Times New Roman" w:hAnsi="Times New Roman" w:cs="Times New Roman"/>
          <w:sz w:val="24"/>
          <w:szCs w:val="24"/>
          <w:lang w:val="en-GB"/>
        </w:rPr>
        <w:t>was</w:t>
      </w:r>
      <w:r>
        <w:rPr>
          <w:rFonts w:ascii="Times New Roman" w:hAnsi="Times New Roman" w:cs="Times New Roman"/>
          <w:sz w:val="24"/>
          <w:szCs w:val="24"/>
          <w:lang w:val="en-GB"/>
        </w:rPr>
        <w:t xml:space="preserve"> the best one with a</w:t>
      </w:r>
      <w:r w:rsidR="000800C8">
        <w:rPr>
          <w:rFonts w:ascii="Times New Roman" w:hAnsi="Times New Roman" w:cs="Times New Roman"/>
          <w:sz w:val="24"/>
          <w:szCs w:val="24"/>
          <w:lang w:val="en-GB"/>
        </w:rPr>
        <w:t>n</w:t>
      </w:r>
      <w:r>
        <w:rPr>
          <w:rFonts w:ascii="Times New Roman" w:hAnsi="Times New Roman" w:cs="Times New Roman"/>
          <w:sz w:val="24"/>
          <w:szCs w:val="24"/>
          <w:lang w:val="en-GB"/>
        </w:rPr>
        <w:t xml:space="preserve"> </w:t>
      </w:r>
      <w:r w:rsidR="000800C8" w:rsidRPr="000800C8">
        <w:rPr>
          <w:rFonts w:ascii="Times New Roman" w:hAnsi="Times New Roman" w:cs="Times New Roman"/>
          <w:sz w:val="24"/>
          <w:szCs w:val="24"/>
          <w:lang w:val="en-GB"/>
        </w:rPr>
        <w:t>IC</w:t>
      </w:r>
      <w:r w:rsidR="000800C8" w:rsidRPr="000800C8">
        <w:rPr>
          <w:rFonts w:ascii="Times New Roman" w:hAnsi="Times New Roman" w:cs="Times New Roman"/>
          <w:sz w:val="24"/>
          <w:szCs w:val="24"/>
          <w:vertAlign w:val="subscript"/>
          <w:lang w:val="en-GB"/>
        </w:rPr>
        <w:t>50</w:t>
      </w:r>
      <w:r w:rsidR="000800C8" w:rsidRPr="000800C8">
        <w:rPr>
          <w:rFonts w:ascii="Times New Roman" w:hAnsi="Times New Roman" w:cs="Times New Roman"/>
          <w:sz w:val="24"/>
          <w:szCs w:val="24"/>
          <w:vertAlign w:val="superscript"/>
          <w:lang w:val="en-GB"/>
        </w:rPr>
        <w:t>estimate</w:t>
      </w:r>
      <w:r>
        <w:rPr>
          <w:rFonts w:ascii="Times New Roman" w:hAnsi="Times New Roman" w:cs="Times New Roman"/>
          <w:sz w:val="24"/>
          <w:szCs w:val="24"/>
          <w:lang w:val="en-GB"/>
        </w:rPr>
        <w:t xml:space="preserve"> of 22 µM.</w:t>
      </w:r>
    </w:p>
    <w:p w14:paraId="5FD3ED2A" w14:textId="77777777" w:rsidR="007F45CC" w:rsidRPr="00A0574A" w:rsidRDefault="007F45CC" w:rsidP="007F45CC">
      <w:pPr>
        <w:spacing w:line="480" w:lineRule="auto"/>
        <w:jc w:val="both"/>
        <w:rPr>
          <w:rFonts w:ascii="Times New Roman" w:hAnsi="Times New Roman" w:cs="Times New Roman"/>
          <w:sz w:val="24"/>
          <w:szCs w:val="24"/>
          <w:lang w:val="en-GB"/>
        </w:rPr>
      </w:pPr>
    </w:p>
    <w:p w14:paraId="603E4810" w14:textId="77777777" w:rsidR="007F45CC" w:rsidRPr="00A0574A" w:rsidRDefault="00870516" w:rsidP="007F45CC">
      <w:pPr>
        <w:spacing w:line="480" w:lineRule="auto"/>
        <w:jc w:val="both"/>
        <w:rPr>
          <w:rFonts w:ascii="Times New Roman" w:hAnsi="Times New Roman" w:cs="Times New Roman"/>
          <w:sz w:val="24"/>
          <w:szCs w:val="24"/>
          <w:lang w:val="en-GB"/>
        </w:rPr>
      </w:pPr>
      <w:r>
        <w:object w:dxaOrig="9144" w:dyaOrig="2937" w14:anchorId="0BFA763F">
          <v:shape id="_x0000_i1031" type="#_x0000_t75" style="width:455.4pt;height:145.85pt" o:ole="">
            <v:imagedata r:id="rId22" o:title=""/>
          </v:shape>
          <o:OLEObject Type="Embed" ProgID="ChemDraw.Document.6.0" ShapeID="_x0000_i1031" DrawAspect="Content" ObjectID="_1613391325" r:id="rId23"/>
        </w:object>
      </w:r>
      <w:r w:rsidR="007F45CC" w:rsidRPr="00E55BF9">
        <w:rPr>
          <w:rStyle w:val="CommentReference"/>
          <w:lang w:val="en-US"/>
        </w:rPr>
        <w:t xml:space="preserve"> </w:t>
      </w:r>
    </w:p>
    <w:p w14:paraId="505F658E" w14:textId="471FE089" w:rsidR="007F45CC" w:rsidRDefault="007F45CC" w:rsidP="007F45CC">
      <w:pPr>
        <w:spacing w:line="480" w:lineRule="auto"/>
        <w:jc w:val="both"/>
        <w:rPr>
          <w:rFonts w:ascii="Times New Roman" w:hAnsi="Times New Roman" w:cs="Times New Roman"/>
          <w:sz w:val="24"/>
          <w:szCs w:val="24"/>
          <w:lang w:val="en-GB"/>
        </w:rPr>
      </w:pPr>
      <w:r w:rsidRPr="002024F7">
        <w:rPr>
          <w:rFonts w:ascii="Times New Roman" w:hAnsi="Times New Roman" w:cs="Times New Roman"/>
          <w:b/>
          <w:sz w:val="24"/>
          <w:szCs w:val="24"/>
          <w:lang w:val="en-GB"/>
        </w:rPr>
        <w:t xml:space="preserve">Figure </w:t>
      </w:r>
      <w:r w:rsidR="001F3F73">
        <w:rPr>
          <w:rFonts w:ascii="Times New Roman" w:hAnsi="Times New Roman" w:cs="Times New Roman"/>
          <w:b/>
          <w:sz w:val="24"/>
          <w:szCs w:val="24"/>
          <w:lang w:val="en-GB"/>
        </w:rPr>
        <w:t>4</w:t>
      </w:r>
      <w:r w:rsidRPr="002024F7">
        <w:rPr>
          <w:rFonts w:ascii="Times New Roman" w:hAnsi="Times New Roman" w:cs="Times New Roman"/>
          <w:b/>
          <w:sz w:val="24"/>
          <w:szCs w:val="24"/>
          <w:lang w:val="en-GB"/>
        </w:rPr>
        <w:t>.</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Examples of the active </w:t>
      </w:r>
      <w:r w:rsidR="0025216D">
        <w:rPr>
          <w:rFonts w:ascii="Times New Roman" w:hAnsi="Times New Roman" w:cs="Times New Roman"/>
          <w:sz w:val="24"/>
          <w:szCs w:val="24"/>
          <w:lang w:val="en-GB"/>
        </w:rPr>
        <w:t>3,5-</w:t>
      </w:r>
      <w:r w:rsidR="0025216D" w:rsidRPr="002F147F">
        <w:rPr>
          <w:rFonts w:ascii="Times New Roman" w:hAnsi="Times New Roman" w:cs="Times New Roman"/>
          <w:sz w:val="24"/>
          <w:szCs w:val="24"/>
          <w:lang w:val="en-GB"/>
        </w:rPr>
        <w:t>di-</w:t>
      </w:r>
      <w:r w:rsidR="0025216D" w:rsidRPr="002F147F">
        <w:rPr>
          <w:rFonts w:ascii="Times New Roman" w:hAnsi="Times New Roman" w:cs="Times New Roman"/>
          <w:i/>
          <w:sz w:val="24"/>
          <w:szCs w:val="24"/>
          <w:lang w:val="en-GB"/>
        </w:rPr>
        <w:t>tert</w:t>
      </w:r>
      <w:r w:rsidR="0025216D" w:rsidRPr="002F147F">
        <w:rPr>
          <w:rFonts w:ascii="Times New Roman" w:hAnsi="Times New Roman" w:cs="Times New Roman"/>
          <w:sz w:val="24"/>
          <w:szCs w:val="24"/>
          <w:lang w:val="en-GB"/>
        </w:rPr>
        <w:t>-butyl</w:t>
      </w:r>
      <w:r w:rsidR="0025216D">
        <w:rPr>
          <w:rFonts w:ascii="Times New Roman" w:hAnsi="Times New Roman" w:cs="Times New Roman"/>
          <w:sz w:val="24"/>
          <w:szCs w:val="24"/>
          <w:lang w:val="en-GB"/>
        </w:rPr>
        <w:t>phenyl</w:t>
      </w:r>
      <w:r w:rsidR="0025216D" w:rsidRPr="002F147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analogues. </w:t>
      </w:r>
    </w:p>
    <w:p w14:paraId="121A5EEF" w14:textId="77777777" w:rsidR="001F3F73" w:rsidRDefault="001F3F73" w:rsidP="001F3F73">
      <w:pPr>
        <w:spacing w:line="480" w:lineRule="auto"/>
        <w:jc w:val="both"/>
        <w:rPr>
          <w:rFonts w:ascii="Times New Roman" w:hAnsi="Times New Roman" w:cs="Times New Roman"/>
          <w:b/>
          <w:sz w:val="24"/>
          <w:szCs w:val="24"/>
          <w:lang w:val="en-GB"/>
        </w:rPr>
      </w:pPr>
    </w:p>
    <w:p w14:paraId="19A6527E" w14:textId="77777777" w:rsidR="001F3F73" w:rsidRDefault="001F3F73" w:rsidP="001F3F73">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Growing the fragment 1</w:t>
      </w:r>
    </w:p>
    <w:p w14:paraId="08225CEA" w14:textId="74B77F46" w:rsidR="001F3F73" w:rsidRPr="000274E1" w:rsidRDefault="001F3F73" w:rsidP="001F3F73">
      <w:pPr>
        <w:spacing w:line="480" w:lineRule="auto"/>
        <w:jc w:val="both"/>
        <w:rPr>
          <w:rFonts w:ascii="Times New Roman" w:hAnsi="Times New Roman" w:cs="Times New Roman"/>
          <w:sz w:val="24"/>
          <w:szCs w:val="24"/>
          <w:lang w:val="en-GB"/>
        </w:rPr>
      </w:pPr>
      <w:r w:rsidRPr="00D178FF">
        <w:rPr>
          <w:rFonts w:ascii="Times New Roman" w:hAnsi="Times New Roman" w:cs="Times New Roman"/>
          <w:i/>
          <w:sz w:val="24"/>
          <w:szCs w:val="24"/>
          <w:lang w:val="en-GB"/>
        </w:rPr>
        <w:t>Growing with carboxyl to ester substitutions</w:t>
      </w:r>
      <w:r w:rsidRPr="000274E1">
        <w:rPr>
          <w:rFonts w:ascii="Times New Roman" w:hAnsi="Times New Roman" w:cs="Times New Roman"/>
          <w:b/>
          <w:sz w:val="24"/>
          <w:szCs w:val="24"/>
          <w:lang w:val="en-GB"/>
        </w:rPr>
        <w:t xml:space="preserve"> – </w:t>
      </w:r>
      <w:r w:rsidR="00A32247" w:rsidRPr="000274E1">
        <w:rPr>
          <w:rFonts w:ascii="Times New Roman" w:hAnsi="Times New Roman" w:cs="Times New Roman"/>
          <w:sz w:val="24"/>
          <w:szCs w:val="24"/>
          <w:lang w:val="en-GB"/>
        </w:rPr>
        <w:t xml:space="preserve">The initial modifications of the 5-arylisoxazole-3-carboxylic acid core led to the discovery of </w:t>
      </w:r>
      <w:commentRangeStart w:id="39"/>
      <w:r w:rsidR="00A32247" w:rsidRPr="00C31334">
        <w:rPr>
          <w:rFonts w:ascii="Times New Roman" w:hAnsi="Times New Roman" w:cs="Times New Roman"/>
          <w:color w:val="FF0000"/>
          <w:sz w:val="24"/>
          <w:szCs w:val="24"/>
          <w:highlight w:val="yellow"/>
          <w:lang w:val="en-GB"/>
        </w:rPr>
        <w:t>seven</w:t>
      </w:r>
      <w:commentRangeEnd w:id="39"/>
      <w:r w:rsidR="00A32247" w:rsidRPr="00C31334">
        <w:rPr>
          <w:rStyle w:val="CommentReference"/>
          <w:color w:val="FF0000"/>
        </w:rPr>
        <w:commentReference w:id="39"/>
      </w:r>
      <w:r w:rsidR="00A32247">
        <w:rPr>
          <w:rFonts w:ascii="Times New Roman" w:hAnsi="Times New Roman" w:cs="Times New Roman"/>
          <w:color w:val="FF0000"/>
          <w:sz w:val="24"/>
          <w:szCs w:val="24"/>
          <w:lang w:val="en-GB"/>
        </w:rPr>
        <w:t xml:space="preserve"> </w:t>
      </w:r>
      <w:r w:rsidR="00A32247" w:rsidRPr="000274E1">
        <w:rPr>
          <w:rFonts w:ascii="Times New Roman" w:hAnsi="Times New Roman" w:cs="Times New Roman"/>
          <w:sz w:val="24"/>
          <w:szCs w:val="24"/>
          <w:lang w:val="en-GB"/>
        </w:rPr>
        <w:t>compounds with IC</w:t>
      </w:r>
      <w:r w:rsidR="00A32247" w:rsidRPr="000274E1">
        <w:rPr>
          <w:rFonts w:ascii="Times New Roman" w:hAnsi="Times New Roman" w:cs="Times New Roman"/>
          <w:sz w:val="24"/>
          <w:szCs w:val="24"/>
          <w:vertAlign w:val="subscript"/>
          <w:lang w:val="en-GB"/>
        </w:rPr>
        <w:t>50</w:t>
      </w:r>
      <w:r w:rsidR="00A32247" w:rsidRPr="000274E1">
        <w:rPr>
          <w:rFonts w:ascii="Times New Roman" w:hAnsi="Times New Roman" w:cs="Times New Roman"/>
          <w:sz w:val="24"/>
          <w:szCs w:val="24"/>
          <w:vertAlign w:val="superscript"/>
          <w:lang w:val="en-GB"/>
        </w:rPr>
        <w:t>estimates</w:t>
      </w:r>
      <w:r w:rsidR="00A32247" w:rsidRPr="000274E1">
        <w:rPr>
          <w:rFonts w:ascii="Times New Roman" w:hAnsi="Times New Roman" w:cs="Times New Roman"/>
          <w:sz w:val="24"/>
          <w:szCs w:val="24"/>
          <w:lang w:val="en-GB"/>
        </w:rPr>
        <w:t>’s</w:t>
      </w:r>
      <w:r w:rsidR="00A32247" w:rsidRPr="000274E1">
        <w:rPr>
          <w:rFonts w:ascii="Times New Roman" w:hAnsi="Times New Roman" w:cs="Times New Roman"/>
          <w:sz w:val="24"/>
          <w:szCs w:val="24"/>
          <w:vertAlign w:val="subscript"/>
          <w:lang w:val="en-GB"/>
        </w:rPr>
        <w:t xml:space="preserve"> </w:t>
      </w:r>
      <w:r w:rsidR="00A32247" w:rsidRPr="000274E1">
        <w:rPr>
          <w:rFonts w:ascii="Times New Roman" w:hAnsi="Times New Roman" w:cs="Times New Roman"/>
          <w:sz w:val="24"/>
          <w:szCs w:val="24"/>
          <w:lang w:val="en-GB"/>
        </w:rPr>
        <w:t xml:space="preserve">of </w:t>
      </w:r>
      <w:r w:rsidR="00A32247" w:rsidRPr="00C31334">
        <w:rPr>
          <w:rFonts w:ascii="Times New Roman" w:hAnsi="Times New Roman" w:cs="Times New Roman"/>
          <w:color w:val="FF0000"/>
          <w:sz w:val="24"/>
          <w:szCs w:val="24"/>
          <w:highlight w:val="yellow"/>
          <w:lang w:val="en-GB"/>
        </w:rPr>
        <w:t>47–220</w:t>
      </w:r>
      <w:r w:rsidR="00A32247" w:rsidRPr="000274E1">
        <w:rPr>
          <w:rFonts w:ascii="Times New Roman" w:hAnsi="Times New Roman" w:cs="Times New Roman"/>
          <w:sz w:val="24"/>
          <w:szCs w:val="24"/>
          <w:lang w:val="en-GB"/>
        </w:rPr>
        <w:t xml:space="preserve"> µM, but no gain in affinity compared to the initial hit </w:t>
      </w:r>
      <w:r w:rsidR="00A32247" w:rsidRPr="000274E1">
        <w:rPr>
          <w:rFonts w:ascii="Times New Roman" w:hAnsi="Times New Roman" w:cs="Times New Roman"/>
          <w:b/>
          <w:sz w:val="24"/>
          <w:szCs w:val="24"/>
          <w:lang w:val="en-GB"/>
        </w:rPr>
        <w:t>1</w:t>
      </w:r>
      <w:r w:rsidR="00A32247" w:rsidRPr="00C31334">
        <w:rPr>
          <w:rFonts w:ascii="Times New Roman" w:hAnsi="Times New Roman" w:cs="Times New Roman"/>
          <w:color w:val="FF0000"/>
          <w:sz w:val="24"/>
          <w:szCs w:val="24"/>
          <w:lang w:val="en-GB"/>
        </w:rPr>
        <w:t>.</w:t>
      </w:r>
      <w:r w:rsidR="00A32247">
        <w:rPr>
          <w:rFonts w:ascii="Times New Roman" w:hAnsi="Times New Roman" w:cs="Times New Roman"/>
          <w:color w:val="FF0000"/>
          <w:sz w:val="24"/>
          <w:szCs w:val="24"/>
          <w:lang w:val="en-GB"/>
        </w:rPr>
        <w:t xml:space="preserve"> </w:t>
      </w:r>
      <w:r w:rsidR="00A32247">
        <w:rPr>
          <w:rFonts w:ascii="Times New Roman" w:hAnsi="Times New Roman" w:cs="Times New Roman"/>
          <w:sz w:val="24"/>
          <w:szCs w:val="24"/>
          <w:lang w:val="en-GB"/>
        </w:rPr>
        <w:t>We thus turned to explore the other side of the isoxazole molecule by doing</w:t>
      </w:r>
      <w:r w:rsidR="00A32247">
        <w:rPr>
          <w:rFonts w:ascii="Times New Roman" w:hAnsi="Times New Roman" w:cs="Times New Roman"/>
          <w:color w:val="FF0000"/>
          <w:sz w:val="24"/>
          <w:szCs w:val="24"/>
          <w:lang w:val="en-GB"/>
        </w:rPr>
        <w:t xml:space="preserve"> </w:t>
      </w:r>
      <w:r w:rsidR="00A32247">
        <w:rPr>
          <w:rFonts w:ascii="Times New Roman" w:hAnsi="Times New Roman" w:cs="Times New Roman"/>
          <w:sz w:val="24"/>
          <w:szCs w:val="24"/>
          <w:lang w:val="en-GB"/>
        </w:rPr>
        <w:t>some acid modifications</w:t>
      </w:r>
      <w:r w:rsidR="00A32247" w:rsidRPr="000274E1">
        <w:rPr>
          <w:rFonts w:ascii="Times New Roman" w:hAnsi="Times New Roman" w:cs="Times New Roman"/>
          <w:sz w:val="24"/>
          <w:szCs w:val="24"/>
          <w:lang w:val="en-GB"/>
        </w:rPr>
        <w:t xml:space="preserve">. As a first attempt we tested </w:t>
      </w:r>
      <w:r w:rsidR="000274E1">
        <w:rPr>
          <w:rFonts w:ascii="Times New Roman" w:hAnsi="Times New Roman" w:cs="Times New Roman"/>
          <w:sz w:val="24"/>
          <w:szCs w:val="24"/>
          <w:lang w:val="en-GB"/>
        </w:rPr>
        <w:t xml:space="preserve">a set of ethyl ester </w:t>
      </w:r>
      <w:r w:rsidR="00C31334" w:rsidRPr="000274E1">
        <w:rPr>
          <w:rFonts w:ascii="Times New Roman" w:hAnsi="Times New Roman" w:cs="Times New Roman"/>
          <w:sz w:val="24"/>
          <w:szCs w:val="24"/>
          <w:lang w:val="en-GB"/>
        </w:rPr>
        <w:t>synthesis intermediates</w:t>
      </w:r>
      <w:r w:rsidR="00A32247" w:rsidRPr="000274E1">
        <w:rPr>
          <w:rFonts w:ascii="Times New Roman" w:hAnsi="Times New Roman" w:cs="Times New Roman"/>
          <w:sz w:val="24"/>
          <w:szCs w:val="24"/>
          <w:lang w:val="en-GB"/>
        </w:rPr>
        <w:t>.</w:t>
      </w:r>
      <w:r w:rsidRPr="000274E1">
        <w:rPr>
          <w:rFonts w:ascii="Times New Roman" w:hAnsi="Times New Roman" w:cs="Times New Roman"/>
          <w:sz w:val="24"/>
          <w:szCs w:val="24"/>
          <w:lang w:val="en-GB"/>
        </w:rPr>
        <w:t xml:space="preserve"> </w:t>
      </w:r>
      <w:r>
        <w:rPr>
          <w:rFonts w:ascii="Times New Roman" w:hAnsi="Times New Roman" w:cs="Times New Roman"/>
          <w:sz w:val="24"/>
          <w:szCs w:val="24"/>
          <w:lang w:val="en-GB"/>
        </w:rPr>
        <w:t>Generally, the</w:t>
      </w:r>
      <w:r w:rsidR="000274E1">
        <w:rPr>
          <w:rFonts w:ascii="Times New Roman" w:hAnsi="Times New Roman" w:cs="Times New Roman"/>
          <w:sz w:val="24"/>
          <w:szCs w:val="24"/>
          <w:lang w:val="en-GB"/>
        </w:rPr>
        <w:t>se</w:t>
      </w:r>
      <w:r>
        <w:rPr>
          <w:rFonts w:ascii="Times New Roman" w:hAnsi="Times New Roman" w:cs="Times New Roman"/>
          <w:sz w:val="24"/>
          <w:szCs w:val="24"/>
          <w:lang w:val="en-GB"/>
        </w:rPr>
        <w:t xml:space="preserve"> </w:t>
      </w:r>
      <w:r w:rsidR="00A32247">
        <w:rPr>
          <w:rFonts w:ascii="Times New Roman" w:hAnsi="Times New Roman" w:cs="Times New Roman"/>
          <w:sz w:val="24"/>
          <w:szCs w:val="24"/>
          <w:lang w:val="en-GB"/>
        </w:rPr>
        <w:t>esters lost</w:t>
      </w:r>
      <w:r>
        <w:rPr>
          <w:rFonts w:ascii="Times New Roman" w:hAnsi="Times New Roman" w:cs="Times New Roman"/>
          <w:sz w:val="24"/>
          <w:szCs w:val="24"/>
          <w:lang w:val="en-GB"/>
        </w:rPr>
        <w:t xml:space="preserve"> activity compared to their carboxyl</w:t>
      </w:r>
      <w:r w:rsidR="00A32247">
        <w:rPr>
          <w:rFonts w:ascii="Times New Roman" w:hAnsi="Times New Roman" w:cs="Times New Roman"/>
          <w:sz w:val="24"/>
          <w:szCs w:val="24"/>
          <w:lang w:val="en-GB"/>
        </w:rPr>
        <w:t>ic acid</w:t>
      </w:r>
      <w:r>
        <w:rPr>
          <w:rFonts w:ascii="Times New Roman" w:hAnsi="Times New Roman" w:cs="Times New Roman"/>
          <w:sz w:val="24"/>
          <w:szCs w:val="24"/>
          <w:lang w:val="en-GB"/>
        </w:rPr>
        <w:t xml:space="preserve"> </w:t>
      </w:r>
      <w:r w:rsidRPr="000274E1">
        <w:rPr>
          <w:rFonts w:ascii="Times New Roman" w:hAnsi="Times New Roman" w:cs="Times New Roman"/>
          <w:sz w:val="24"/>
          <w:szCs w:val="24"/>
          <w:lang w:val="en-GB"/>
        </w:rPr>
        <w:t xml:space="preserve">analogues. </w:t>
      </w:r>
      <w:r w:rsidR="000274E1" w:rsidRPr="000274E1">
        <w:rPr>
          <w:rFonts w:ascii="Times New Roman" w:hAnsi="Times New Roman" w:cs="Times New Roman"/>
          <w:sz w:val="24"/>
          <w:szCs w:val="24"/>
          <w:lang w:val="en-GB"/>
        </w:rPr>
        <w:t>Compound</w:t>
      </w:r>
      <w:r w:rsidRPr="000274E1">
        <w:rPr>
          <w:rFonts w:ascii="Times New Roman" w:hAnsi="Times New Roman" w:cs="Times New Roman"/>
          <w:sz w:val="24"/>
          <w:szCs w:val="24"/>
          <w:lang w:val="en-GB"/>
        </w:rPr>
        <w:t xml:space="preserve"> </w:t>
      </w:r>
      <w:r w:rsidR="00355357">
        <w:rPr>
          <w:rFonts w:ascii="Times New Roman" w:hAnsi="Times New Roman" w:cs="Times New Roman"/>
          <w:b/>
          <w:sz w:val="24"/>
          <w:szCs w:val="24"/>
          <w:lang w:val="en-GB"/>
        </w:rPr>
        <w:t>§9m</w:t>
      </w:r>
      <w:r w:rsidRPr="000274E1">
        <w:rPr>
          <w:rFonts w:ascii="Times New Roman" w:hAnsi="Times New Roman" w:cs="Times New Roman"/>
          <w:sz w:val="24"/>
          <w:szCs w:val="24"/>
          <w:lang w:val="en-GB"/>
        </w:rPr>
        <w:t xml:space="preserve"> </w:t>
      </w:r>
      <w:r w:rsidR="00A32247" w:rsidRPr="000274E1">
        <w:rPr>
          <w:rFonts w:ascii="Times New Roman" w:hAnsi="Times New Roman" w:cs="Times New Roman"/>
          <w:sz w:val="24"/>
          <w:szCs w:val="24"/>
          <w:lang w:val="en-GB"/>
        </w:rPr>
        <w:t>had a</w:t>
      </w:r>
      <w:r w:rsidRPr="000274E1">
        <w:rPr>
          <w:rFonts w:ascii="Times New Roman" w:hAnsi="Times New Roman" w:cs="Times New Roman"/>
          <w:sz w:val="24"/>
          <w:szCs w:val="24"/>
          <w:lang w:val="en-GB"/>
        </w:rPr>
        <w:t xml:space="preserve"> </w:t>
      </w:r>
      <w:r w:rsidR="00A32247" w:rsidRPr="000274E1">
        <w:rPr>
          <w:rFonts w:ascii="Times New Roman" w:hAnsi="Times New Roman" w:cs="Times New Roman"/>
          <w:sz w:val="24"/>
          <w:szCs w:val="24"/>
          <w:lang w:val="en-GB"/>
        </w:rPr>
        <w:t xml:space="preserve">2-fold drop in the </w:t>
      </w:r>
      <w:r w:rsidRPr="000274E1">
        <w:rPr>
          <w:rFonts w:ascii="Times New Roman" w:hAnsi="Times New Roman" w:cs="Times New Roman"/>
          <w:sz w:val="24"/>
          <w:szCs w:val="24"/>
          <w:lang w:val="en-GB"/>
        </w:rPr>
        <w:t xml:space="preserve">activity </w:t>
      </w:r>
      <w:r w:rsidR="00A32247" w:rsidRPr="000274E1">
        <w:rPr>
          <w:rFonts w:ascii="Times New Roman" w:hAnsi="Times New Roman" w:cs="Times New Roman"/>
          <w:sz w:val="24"/>
          <w:szCs w:val="24"/>
          <w:lang w:val="en-GB"/>
        </w:rPr>
        <w:t>in comparison to its acid analogue</w:t>
      </w:r>
      <w:r w:rsidR="00355357">
        <w:rPr>
          <w:rFonts w:ascii="Times New Roman" w:hAnsi="Times New Roman" w:cs="Times New Roman"/>
          <w:sz w:val="24"/>
          <w:szCs w:val="24"/>
          <w:lang w:val="en-GB"/>
        </w:rPr>
        <w:t xml:space="preserve"> </w:t>
      </w:r>
      <w:r w:rsidR="00355357">
        <w:rPr>
          <w:rFonts w:ascii="Times New Roman" w:hAnsi="Times New Roman" w:cs="Times New Roman"/>
          <w:b/>
          <w:sz w:val="24"/>
          <w:szCs w:val="24"/>
          <w:lang w:val="en-GB"/>
        </w:rPr>
        <w:t>§10m</w:t>
      </w:r>
      <w:r w:rsidR="000274E1" w:rsidRPr="000274E1">
        <w:rPr>
          <w:rFonts w:ascii="Times New Roman" w:hAnsi="Times New Roman" w:cs="Times New Roman"/>
          <w:sz w:val="24"/>
          <w:szCs w:val="24"/>
          <w:lang w:val="en-GB"/>
        </w:rPr>
        <w:t xml:space="preserve">, whereas compound </w:t>
      </w:r>
      <w:r w:rsidR="00355357">
        <w:rPr>
          <w:rFonts w:ascii="Times New Roman" w:hAnsi="Times New Roman" w:cs="Times New Roman"/>
          <w:b/>
          <w:sz w:val="24"/>
          <w:szCs w:val="24"/>
          <w:lang w:val="en-GB"/>
        </w:rPr>
        <w:t>§9g</w:t>
      </w:r>
      <w:r w:rsidR="000274E1" w:rsidRPr="000274E1">
        <w:rPr>
          <w:rFonts w:ascii="Times New Roman" w:hAnsi="Times New Roman" w:cs="Times New Roman"/>
          <w:sz w:val="24"/>
          <w:szCs w:val="24"/>
          <w:lang w:val="en-GB"/>
        </w:rPr>
        <w:t xml:space="preserve"> (</w:t>
      </w:r>
      <w:r w:rsidR="000274E1" w:rsidRPr="000274E1">
        <w:rPr>
          <w:rFonts w:ascii="Times New Roman" w:hAnsi="Times New Roman" w:cs="Times New Roman"/>
          <w:i/>
          <w:sz w:val="24"/>
          <w:szCs w:val="24"/>
          <w:lang w:val="en-GB"/>
        </w:rPr>
        <w:t>m</w:t>
      </w:r>
      <w:r w:rsidR="002A2B25">
        <w:rPr>
          <w:rFonts w:ascii="Times New Roman" w:hAnsi="Times New Roman" w:cs="Times New Roman"/>
          <w:sz w:val="24"/>
          <w:szCs w:val="24"/>
          <w:lang w:val="en-GB"/>
        </w:rPr>
        <w:t xml:space="preserve">eta </w:t>
      </w:r>
      <w:r w:rsidR="000274E1" w:rsidRPr="000274E1">
        <w:rPr>
          <w:rFonts w:ascii="Times New Roman" w:hAnsi="Times New Roman" w:cs="Times New Roman"/>
          <w:sz w:val="24"/>
          <w:szCs w:val="24"/>
          <w:lang w:val="en-GB"/>
        </w:rPr>
        <w:t xml:space="preserve">methoxy substituted ester, 179 µM) showed a </w:t>
      </w:r>
      <w:r w:rsidR="000274E1" w:rsidRPr="000274E1">
        <w:rPr>
          <w:rFonts w:ascii="Times New Roman" w:hAnsi="Times New Roman" w:cs="Times New Roman"/>
          <w:color w:val="FF0000"/>
          <w:sz w:val="24"/>
          <w:szCs w:val="24"/>
          <w:highlight w:val="yellow"/>
          <w:lang w:val="en-GB"/>
        </w:rPr>
        <w:t>2-fold</w:t>
      </w:r>
      <w:r w:rsidR="000274E1" w:rsidRPr="000274E1">
        <w:rPr>
          <w:rFonts w:ascii="Times New Roman" w:hAnsi="Times New Roman" w:cs="Times New Roman"/>
          <w:color w:val="FF0000"/>
          <w:sz w:val="24"/>
          <w:szCs w:val="24"/>
          <w:lang w:val="en-GB"/>
        </w:rPr>
        <w:t xml:space="preserve"> </w:t>
      </w:r>
      <w:r w:rsidRPr="000274E1">
        <w:rPr>
          <w:rFonts w:ascii="Times New Roman" w:hAnsi="Times New Roman" w:cs="Times New Roman"/>
          <w:sz w:val="24"/>
          <w:szCs w:val="24"/>
          <w:lang w:val="en-GB"/>
        </w:rPr>
        <w:t xml:space="preserve">gain </w:t>
      </w:r>
      <w:r w:rsidR="000274E1" w:rsidRPr="000274E1">
        <w:rPr>
          <w:rFonts w:ascii="Times New Roman" w:hAnsi="Times New Roman" w:cs="Times New Roman"/>
          <w:sz w:val="24"/>
          <w:szCs w:val="24"/>
          <w:lang w:val="en-GB"/>
        </w:rPr>
        <w:t>in activity</w:t>
      </w:r>
      <w:r w:rsidR="000274E1">
        <w:rPr>
          <w:rFonts w:ascii="Times New Roman" w:hAnsi="Times New Roman" w:cs="Times New Roman"/>
          <w:sz w:val="24"/>
          <w:szCs w:val="24"/>
          <w:lang w:val="en-GB"/>
        </w:rPr>
        <w:t xml:space="preserve"> to its corresponding acid</w:t>
      </w:r>
      <w:r w:rsidR="00355357">
        <w:rPr>
          <w:rFonts w:ascii="Times New Roman" w:hAnsi="Times New Roman" w:cs="Times New Roman"/>
          <w:sz w:val="24"/>
          <w:szCs w:val="24"/>
          <w:lang w:val="en-GB"/>
        </w:rPr>
        <w:t xml:space="preserve"> </w:t>
      </w:r>
      <w:r w:rsidR="00355357">
        <w:rPr>
          <w:rFonts w:ascii="Times New Roman" w:hAnsi="Times New Roman" w:cs="Times New Roman"/>
          <w:b/>
          <w:sz w:val="24"/>
          <w:szCs w:val="24"/>
          <w:lang w:val="en-GB"/>
        </w:rPr>
        <w:t>§10g</w:t>
      </w:r>
      <w:r w:rsidR="000274E1" w:rsidRPr="000274E1">
        <w:rPr>
          <w:rFonts w:ascii="Times New Roman" w:hAnsi="Times New Roman" w:cs="Times New Roman"/>
          <w:sz w:val="24"/>
          <w:szCs w:val="24"/>
          <w:lang w:val="en-GB"/>
        </w:rPr>
        <w:t>.</w:t>
      </w:r>
    </w:p>
    <w:p w14:paraId="0E6EA740" w14:textId="77777777" w:rsidR="008068CC" w:rsidRDefault="008068CC" w:rsidP="001F3F73">
      <w:pPr>
        <w:spacing w:line="480" w:lineRule="auto"/>
        <w:jc w:val="both"/>
        <w:rPr>
          <w:rFonts w:ascii="Times New Roman" w:hAnsi="Times New Roman" w:cs="Times New Roman"/>
          <w:sz w:val="24"/>
          <w:szCs w:val="24"/>
          <w:lang w:val="en-GB"/>
        </w:rPr>
      </w:pPr>
    </w:p>
    <w:p w14:paraId="63D07EB0" w14:textId="68121E1F" w:rsidR="001F3F73" w:rsidRPr="00A0574A" w:rsidRDefault="001F3F73" w:rsidP="001F3F73">
      <w:pPr>
        <w:spacing w:line="480" w:lineRule="auto"/>
        <w:jc w:val="both"/>
        <w:rPr>
          <w:rFonts w:ascii="Times New Roman" w:hAnsi="Times New Roman" w:cs="Times New Roman"/>
          <w:sz w:val="24"/>
          <w:szCs w:val="24"/>
          <w:lang w:val="en-GB"/>
        </w:rPr>
      </w:pPr>
      <w:r w:rsidRPr="007F45CC">
        <w:rPr>
          <w:rFonts w:ascii="Times New Roman" w:hAnsi="Times New Roman" w:cs="Times New Roman"/>
          <w:b/>
          <w:sz w:val="24"/>
          <w:szCs w:val="24"/>
          <w:lang w:val="en-GB"/>
        </w:rPr>
        <w:t xml:space="preserve">Table </w:t>
      </w:r>
      <w:r>
        <w:rPr>
          <w:rFonts w:ascii="Times New Roman" w:hAnsi="Times New Roman" w:cs="Times New Roman"/>
          <w:b/>
          <w:sz w:val="24"/>
          <w:szCs w:val="24"/>
          <w:lang w:val="en-GB"/>
        </w:rPr>
        <w:t>2</w:t>
      </w:r>
      <w:r w:rsidRPr="007F45CC">
        <w:rPr>
          <w:rFonts w:ascii="Times New Roman" w:hAnsi="Times New Roman" w:cs="Times New Roman"/>
          <w:b/>
          <w:sz w:val="24"/>
          <w:szCs w:val="24"/>
          <w:lang w:val="en-GB"/>
        </w:rPr>
        <w:t>.</w:t>
      </w:r>
      <w:r>
        <w:rPr>
          <w:rFonts w:ascii="Times New Roman" w:hAnsi="Times New Roman" w:cs="Times New Roman"/>
          <w:sz w:val="24"/>
          <w:szCs w:val="24"/>
          <w:lang w:val="en-GB"/>
        </w:rPr>
        <w:t xml:space="preserve"> Selected examples of the compounds of the isoxazole </w:t>
      </w:r>
      <w:commentRangeStart w:id="40"/>
      <w:r>
        <w:rPr>
          <w:rFonts w:ascii="Times New Roman" w:hAnsi="Times New Roman" w:cs="Times New Roman"/>
          <w:sz w:val="24"/>
          <w:szCs w:val="24"/>
          <w:lang w:val="en-GB"/>
        </w:rPr>
        <w:t>series</w:t>
      </w:r>
      <w:commentRangeEnd w:id="40"/>
      <w:r>
        <w:rPr>
          <w:rStyle w:val="CommentReference"/>
        </w:rPr>
        <w:commentReference w:id="40"/>
      </w:r>
    </w:p>
    <w:tbl>
      <w:tblPr>
        <w:tblStyle w:val="TableGrid"/>
        <w:tblW w:w="8757" w:type="dxa"/>
        <w:tblLook w:val="04A0" w:firstRow="1" w:lastRow="0" w:firstColumn="1" w:lastColumn="0" w:noHBand="0" w:noVBand="1"/>
      </w:tblPr>
      <w:tblGrid>
        <w:gridCol w:w="1268"/>
        <w:gridCol w:w="1071"/>
        <w:gridCol w:w="2068"/>
        <w:gridCol w:w="1088"/>
        <w:gridCol w:w="1046"/>
        <w:gridCol w:w="1039"/>
        <w:gridCol w:w="1177"/>
      </w:tblGrid>
      <w:tr w:rsidR="001F3F73" w:rsidRPr="007B6DF3" w14:paraId="0076B778" w14:textId="77777777" w:rsidTr="002E24CC">
        <w:tc>
          <w:tcPr>
            <w:tcW w:w="1268" w:type="dxa"/>
            <w:tcBorders>
              <w:top w:val="nil"/>
              <w:left w:val="nil"/>
              <w:bottom w:val="single" w:sz="4" w:space="0" w:color="auto"/>
              <w:right w:val="single" w:sz="4" w:space="0" w:color="auto"/>
            </w:tcBorders>
          </w:tcPr>
          <w:p w14:paraId="50992517" w14:textId="77777777" w:rsidR="001F3F73" w:rsidRPr="007B6DF3" w:rsidRDefault="001F3F73" w:rsidP="007B6DA5">
            <w:pPr>
              <w:rPr>
                <w:lang w:val="en-GB"/>
              </w:rPr>
            </w:pPr>
          </w:p>
        </w:tc>
        <w:tc>
          <w:tcPr>
            <w:tcW w:w="6312" w:type="dxa"/>
            <w:gridSpan w:val="5"/>
            <w:tcBorders>
              <w:left w:val="single" w:sz="4" w:space="0" w:color="auto"/>
              <w:right w:val="single" w:sz="4" w:space="0" w:color="auto"/>
            </w:tcBorders>
            <w:vAlign w:val="center"/>
          </w:tcPr>
          <w:p w14:paraId="1E30C690" w14:textId="77777777" w:rsidR="001F3F73" w:rsidRPr="007B6DF3" w:rsidRDefault="001F3F73" w:rsidP="007B6DA5">
            <w:pPr>
              <w:jc w:val="center"/>
              <w:rPr>
                <w:lang w:val="en-GB"/>
              </w:rPr>
            </w:pPr>
            <w:r w:rsidRPr="007B6DF3">
              <w:rPr>
                <w:lang w:val="en-GB"/>
              </w:rPr>
              <w:object w:dxaOrig="2596" w:dyaOrig="1346" w14:anchorId="26B75F51">
                <v:shape id="_x0000_i1032" type="#_x0000_t75" style="width:129.95pt;height:67.3pt" o:ole="">
                  <v:imagedata r:id="rId16" o:title=""/>
                </v:shape>
                <o:OLEObject Type="Embed" ProgID="ChemDraw.Document.6.0" ShapeID="_x0000_i1032" DrawAspect="Content" ObjectID="_1613391326" r:id="rId24"/>
              </w:object>
            </w:r>
          </w:p>
        </w:tc>
        <w:tc>
          <w:tcPr>
            <w:tcW w:w="1177" w:type="dxa"/>
            <w:tcBorders>
              <w:top w:val="nil"/>
              <w:left w:val="single" w:sz="4" w:space="0" w:color="auto"/>
              <w:bottom w:val="single" w:sz="4" w:space="0" w:color="auto"/>
              <w:right w:val="nil"/>
            </w:tcBorders>
          </w:tcPr>
          <w:p w14:paraId="503E48AB" w14:textId="77777777" w:rsidR="001F3F73" w:rsidRPr="007B6DF3" w:rsidRDefault="001F3F73" w:rsidP="007B6DA5">
            <w:pPr>
              <w:jc w:val="center"/>
              <w:rPr>
                <w:lang w:val="en-GB"/>
              </w:rPr>
            </w:pPr>
          </w:p>
        </w:tc>
      </w:tr>
      <w:tr w:rsidR="001F3F73" w:rsidRPr="007B6DF3" w14:paraId="5BA4A094" w14:textId="77777777" w:rsidTr="002E24CC">
        <w:tc>
          <w:tcPr>
            <w:tcW w:w="1268" w:type="dxa"/>
            <w:tcBorders>
              <w:top w:val="single" w:sz="4" w:space="0" w:color="auto"/>
            </w:tcBorders>
            <w:vAlign w:val="center"/>
          </w:tcPr>
          <w:p w14:paraId="656926EC" w14:textId="77777777" w:rsidR="001F3F73" w:rsidRPr="007B6DF3" w:rsidRDefault="001F3F73" w:rsidP="007B6DA5">
            <w:pPr>
              <w:jc w:val="center"/>
              <w:rPr>
                <w:rFonts w:ascii="Times New Roman" w:hAnsi="Times New Roman" w:cs="Times New Roman"/>
                <w:b/>
                <w:lang w:val="en-GB"/>
              </w:rPr>
            </w:pPr>
            <w:r w:rsidRPr="007B6DF3">
              <w:rPr>
                <w:rFonts w:ascii="Times New Roman" w:hAnsi="Times New Roman" w:cs="Times New Roman"/>
                <w:b/>
                <w:lang w:val="en-GB"/>
              </w:rPr>
              <w:t>Compound</w:t>
            </w:r>
          </w:p>
        </w:tc>
        <w:tc>
          <w:tcPr>
            <w:tcW w:w="1072" w:type="dxa"/>
            <w:vAlign w:val="center"/>
          </w:tcPr>
          <w:p w14:paraId="0E070BA6" w14:textId="77777777" w:rsidR="001F3F73" w:rsidRPr="007B6DF3" w:rsidRDefault="001F3F73" w:rsidP="007B6DA5">
            <w:pPr>
              <w:jc w:val="center"/>
              <w:rPr>
                <w:rFonts w:ascii="Times New Roman" w:hAnsi="Times New Roman" w:cs="Times New Roman"/>
                <w:b/>
                <w:lang w:val="en-GB"/>
              </w:rPr>
            </w:pPr>
            <w:commentRangeStart w:id="41"/>
            <w:r w:rsidRPr="007B6DF3">
              <w:rPr>
                <w:rFonts w:ascii="Times New Roman" w:hAnsi="Times New Roman" w:cs="Times New Roman"/>
                <w:b/>
                <w:lang w:val="en-GB"/>
              </w:rPr>
              <w:t>R</w:t>
            </w:r>
            <w:r w:rsidRPr="007B6DF3">
              <w:rPr>
                <w:rFonts w:ascii="Times New Roman" w:hAnsi="Times New Roman" w:cs="Times New Roman"/>
                <w:b/>
                <w:vertAlign w:val="superscript"/>
                <w:lang w:val="en-GB"/>
              </w:rPr>
              <w:t>1</w:t>
            </w:r>
            <w:commentRangeEnd w:id="41"/>
            <w:r>
              <w:rPr>
                <w:rStyle w:val="CommentReference"/>
              </w:rPr>
              <w:commentReference w:id="41"/>
            </w:r>
          </w:p>
        </w:tc>
        <w:tc>
          <w:tcPr>
            <w:tcW w:w="2067" w:type="dxa"/>
            <w:vAlign w:val="center"/>
          </w:tcPr>
          <w:p w14:paraId="3F568B10" w14:textId="77777777" w:rsidR="001F3F73" w:rsidRPr="007B6DF3" w:rsidRDefault="001F3F73" w:rsidP="007B6DA5">
            <w:pPr>
              <w:jc w:val="center"/>
              <w:rPr>
                <w:rFonts w:ascii="Times New Roman" w:hAnsi="Times New Roman" w:cs="Times New Roman"/>
                <w:b/>
                <w:lang w:val="en-GB"/>
              </w:rPr>
            </w:pPr>
            <w:r w:rsidRPr="007B6DF3">
              <w:rPr>
                <w:rFonts w:ascii="Times New Roman" w:hAnsi="Times New Roman" w:cs="Times New Roman"/>
                <w:b/>
                <w:lang w:val="en-GB"/>
              </w:rPr>
              <w:t>R</w:t>
            </w:r>
            <w:r w:rsidRPr="007B6DF3">
              <w:rPr>
                <w:rFonts w:ascii="Times New Roman" w:hAnsi="Times New Roman" w:cs="Times New Roman"/>
                <w:b/>
                <w:vertAlign w:val="superscript"/>
                <w:lang w:val="en-GB"/>
              </w:rPr>
              <w:t>2</w:t>
            </w:r>
          </w:p>
        </w:tc>
        <w:tc>
          <w:tcPr>
            <w:tcW w:w="1088" w:type="dxa"/>
            <w:vAlign w:val="center"/>
          </w:tcPr>
          <w:p w14:paraId="7621C1A5" w14:textId="77777777" w:rsidR="001F3F73" w:rsidRPr="007B6DF3" w:rsidRDefault="001F3F73" w:rsidP="007B6DA5">
            <w:pPr>
              <w:jc w:val="center"/>
              <w:rPr>
                <w:rFonts w:ascii="Times New Roman" w:hAnsi="Times New Roman" w:cs="Times New Roman"/>
                <w:b/>
                <w:lang w:val="en-GB"/>
              </w:rPr>
            </w:pPr>
            <w:r w:rsidRPr="007B6DF3">
              <w:rPr>
                <w:rFonts w:ascii="Times New Roman" w:hAnsi="Times New Roman" w:cs="Times New Roman"/>
                <w:b/>
                <w:lang w:val="en-GB"/>
              </w:rPr>
              <w:t>R</w:t>
            </w:r>
            <w:r w:rsidRPr="007B6DF3">
              <w:rPr>
                <w:rFonts w:ascii="Times New Roman" w:hAnsi="Times New Roman" w:cs="Times New Roman"/>
                <w:b/>
                <w:vertAlign w:val="superscript"/>
                <w:lang w:val="en-GB"/>
              </w:rPr>
              <w:t>3</w:t>
            </w:r>
          </w:p>
        </w:tc>
        <w:tc>
          <w:tcPr>
            <w:tcW w:w="1046" w:type="dxa"/>
            <w:vAlign w:val="center"/>
          </w:tcPr>
          <w:p w14:paraId="080ED92C" w14:textId="77777777" w:rsidR="001F3F73" w:rsidRPr="007B6DF3" w:rsidRDefault="001F3F73" w:rsidP="007B6DA5">
            <w:pPr>
              <w:jc w:val="center"/>
              <w:rPr>
                <w:rFonts w:ascii="Times New Roman" w:hAnsi="Times New Roman" w:cs="Times New Roman"/>
                <w:b/>
                <w:lang w:val="en-GB"/>
              </w:rPr>
            </w:pPr>
            <w:r w:rsidRPr="007B6DF3">
              <w:rPr>
                <w:rFonts w:ascii="Times New Roman" w:hAnsi="Times New Roman" w:cs="Times New Roman"/>
                <w:b/>
                <w:lang w:val="en-GB"/>
              </w:rPr>
              <w:t>R</w:t>
            </w:r>
            <w:r w:rsidRPr="007B6DF3">
              <w:rPr>
                <w:rFonts w:ascii="Times New Roman" w:hAnsi="Times New Roman" w:cs="Times New Roman"/>
                <w:b/>
                <w:vertAlign w:val="superscript"/>
                <w:lang w:val="en-GB"/>
              </w:rPr>
              <w:t>4</w:t>
            </w:r>
          </w:p>
        </w:tc>
        <w:tc>
          <w:tcPr>
            <w:tcW w:w="1039" w:type="dxa"/>
            <w:vAlign w:val="center"/>
          </w:tcPr>
          <w:p w14:paraId="3CAE14C6" w14:textId="77777777" w:rsidR="001F3F73" w:rsidRPr="007B6DF3" w:rsidRDefault="001F3F73" w:rsidP="007B6DA5">
            <w:pPr>
              <w:jc w:val="center"/>
              <w:rPr>
                <w:rFonts w:ascii="Times New Roman" w:hAnsi="Times New Roman" w:cs="Times New Roman"/>
                <w:b/>
                <w:lang w:val="en-GB"/>
              </w:rPr>
            </w:pPr>
            <w:r w:rsidRPr="007B6DF3">
              <w:rPr>
                <w:rFonts w:ascii="Times New Roman" w:hAnsi="Times New Roman" w:cs="Times New Roman"/>
                <w:b/>
                <w:lang w:val="en-GB"/>
              </w:rPr>
              <w:t>R</w:t>
            </w:r>
            <w:r>
              <w:rPr>
                <w:rFonts w:ascii="Times New Roman" w:hAnsi="Times New Roman" w:cs="Times New Roman"/>
                <w:b/>
                <w:vertAlign w:val="superscript"/>
                <w:lang w:val="en-GB"/>
              </w:rPr>
              <w:t>5</w:t>
            </w:r>
          </w:p>
        </w:tc>
        <w:tc>
          <w:tcPr>
            <w:tcW w:w="1177" w:type="dxa"/>
            <w:tcBorders>
              <w:top w:val="single" w:sz="4" w:space="0" w:color="auto"/>
            </w:tcBorders>
            <w:vAlign w:val="center"/>
          </w:tcPr>
          <w:p w14:paraId="7D5FB4B6" w14:textId="77777777" w:rsidR="001F3F73" w:rsidRPr="007B6DF3" w:rsidRDefault="001F3F73" w:rsidP="007B6DA5">
            <w:pPr>
              <w:jc w:val="center"/>
              <w:rPr>
                <w:rFonts w:ascii="Times New Roman" w:hAnsi="Times New Roman" w:cs="Times New Roman"/>
                <w:b/>
                <w:lang w:val="en-GB"/>
              </w:rPr>
            </w:pPr>
            <w:r w:rsidRPr="007B6DF3">
              <w:rPr>
                <w:rFonts w:ascii="Times New Roman" w:hAnsi="Times New Roman" w:cs="Times New Roman"/>
                <w:b/>
                <w:lang w:val="en-GB"/>
              </w:rPr>
              <w:t>Activity [µM]</w:t>
            </w:r>
          </w:p>
        </w:tc>
      </w:tr>
      <w:tr w:rsidR="001F3F73" w:rsidRPr="007B6DF3" w14:paraId="7436AFAD" w14:textId="77777777" w:rsidTr="002E24CC">
        <w:trPr>
          <w:trHeight w:val="397"/>
        </w:trPr>
        <w:tc>
          <w:tcPr>
            <w:tcW w:w="8757" w:type="dxa"/>
            <w:gridSpan w:val="7"/>
            <w:vAlign w:val="center"/>
          </w:tcPr>
          <w:p w14:paraId="76A006ED" w14:textId="31D1A3A6" w:rsidR="001F3F73" w:rsidRPr="00C65EC8" w:rsidRDefault="00C65EC8" w:rsidP="007B6DA5">
            <w:pPr>
              <w:jc w:val="center"/>
              <w:rPr>
                <w:rFonts w:ascii="Times New Roman" w:hAnsi="Times New Roman" w:cs="Times New Roman"/>
                <w:i/>
                <w:lang w:val="en-GB"/>
              </w:rPr>
            </w:pPr>
            <w:r>
              <w:rPr>
                <w:rFonts w:ascii="Times New Roman" w:hAnsi="Times New Roman" w:cs="Times New Roman"/>
                <w:i/>
                <w:lang w:val="en-GB"/>
              </w:rPr>
              <w:t xml:space="preserve">Ethyl </w:t>
            </w:r>
            <w:r w:rsidR="001F3F73" w:rsidRPr="00C65EC8">
              <w:rPr>
                <w:rFonts w:ascii="Times New Roman" w:hAnsi="Times New Roman" w:cs="Times New Roman"/>
                <w:i/>
                <w:lang w:val="en-GB"/>
              </w:rPr>
              <w:t>ester substitutions</w:t>
            </w:r>
          </w:p>
        </w:tc>
      </w:tr>
      <w:tr w:rsidR="001F3F73" w:rsidRPr="007B6DF3" w14:paraId="735B9E8E" w14:textId="77777777" w:rsidTr="002E24CC">
        <w:trPr>
          <w:trHeight w:val="397"/>
        </w:trPr>
        <w:tc>
          <w:tcPr>
            <w:tcW w:w="1268" w:type="dxa"/>
            <w:vAlign w:val="center"/>
          </w:tcPr>
          <w:p w14:paraId="70FE6A2B" w14:textId="7C322E8C" w:rsidR="001F3F73" w:rsidRPr="007B6DF3" w:rsidRDefault="00355357" w:rsidP="008972B2">
            <w:pPr>
              <w:jc w:val="center"/>
              <w:rPr>
                <w:rFonts w:ascii="Times New Roman" w:hAnsi="Times New Roman" w:cs="Times New Roman"/>
                <w:b/>
                <w:lang w:val="en-GB"/>
              </w:rPr>
            </w:pPr>
            <w:r>
              <w:rPr>
                <w:rFonts w:ascii="Times New Roman" w:hAnsi="Times New Roman" w:cs="Times New Roman"/>
                <w:b/>
                <w:sz w:val="24"/>
                <w:szCs w:val="24"/>
                <w:lang w:val="en-GB"/>
              </w:rPr>
              <w:t xml:space="preserve">§9a </w:t>
            </w:r>
            <w:r w:rsidR="008972B2">
              <w:rPr>
                <w:rFonts w:ascii="Times New Roman" w:hAnsi="Times New Roman" w:cs="Times New Roman"/>
                <w:b/>
                <w:lang w:val="en-GB"/>
              </w:rPr>
              <w:t>(mPP-0148)</w:t>
            </w:r>
          </w:p>
        </w:tc>
        <w:tc>
          <w:tcPr>
            <w:tcW w:w="1072" w:type="dxa"/>
            <w:vAlign w:val="center"/>
          </w:tcPr>
          <w:p w14:paraId="6B3BEA3B"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H</w:t>
            </w:r>
          </w:p>
        </w:tc>
        <w:tc>
          <w:tcPr>
            <w:tcW w:w="2067" w:type="dxa"/>
            <w:vAlign w:val="center"/>
          </w:tcPr>
          <w:p w14:paraId="7495C7F3"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88" w:type="dxa"/>
            <w:vAlign w:val="center"/>
          </w:tcPr>
          <w:p w14:paraId="3124B27C"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46" w:type="dxa"/>
            <w:vAlign w:val="center"/>
          </w:tcPr>
          <w:p w14:paraId="67E0069A"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39" w:type="dxa"/>
            <w:vAlign w:val="center"/>
          </w:tcPr>
          <w:p w14:paraId="186A2DB2" w14:textId="77777777" w:rsidR="001F3F73" w:rsidRDefault="001F3F73" w:rsidP="007B6DA5">
            <w:pPr>
              <w:jc w:val="center"/>
              <w:rPr>
                <w:rFonts w:ascii="Times New Roman" w:hAnsi="Times New Roman" w:cs="Times New Roman"/>
                <w:lang w:val="en-GB"/>
              </w:rPr>
            </w:pPr>
            <w:r>
              <w:rPr>
                <w:rFonts w:ascii="Times New Roman" w:hAnsi="Times New Roman" w:cs="Times New Roman"/>
                <w:lang w:val="en-GB"/>
              </w:rPr>
              <w:t>Et</w:t>
            </w:r>
          </w:p>
        </w:tc>
        <w:tc>
          <w:tcPr>
            <w:tcW w:w="1177" w:type="dxa"/>
            <w:vAlign w:val="center"/>
          </w:tcPr>
          <w:p w14:paraId="3C67C0C8"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&gt; 500</w:t>
            </w:r>
          </w:p>
        </w:tc>
      </w:tr>
      <w:tr w:rsidR="001F3F73" w:rsidRPr="007B6DF3" w14:paraId="5AE553E6" w14:textId="77777777" w:rsidTr="002E24CC">
        <w:trPr>
          <w:trHeight w:val="397"/>
        </w:trPr>
        <w:tc>
          <w:tcPr>
            <w:tcW w:w="1268" w:type="dxa"/>
            <w:vAlign w:val="center"/>
          </w:tcPr>
          <w:p w14:paraId="1CDEAEFD" w14:textId="4D68A392" w:rsidR="001F3F73" w:rsidRPr="007B6DF3" w:rsidRDefault="00355357" w:rsidP="007B6DA5">
            <w:pPr>
              <w:jc w:val="center"/>
              <w:rPr>
                <w:rFonts w:ascii="Times New Roman" w:hAnsi="Times New Roman" w:cs="Times New Roman"/>
                <w:b/>
                <w:lang w:val="en-GB"/>
              </w:rPr>
            </w:pPr>
            <w:r>
              <w:rPr>
                <w:rFonts w:ascii="Times New Roman" w:hAnsi="Times New Roman" w:cs="Times New Roman"/>
                <w:b/>
                <w:sz w:val="24"/>
                <w:szCs w:val="24"/>
                <w:lang w:val="en-GB"/>
              </w:rPr>
              <w:t>§9f</w:t>
            </w:r>
            <w:r w:rsidR="008972B2">
              <w:rPr>
                <w:rFonts w:ascii="Times New Roman" w:hAnsi="Times New Roman" w:cs="Times New Roman"/>
                <w:b/>
                <w:lang w:val="en-GB"/>
              </w:rPr>
              <w:t xml:space="preserve"> (mPP-0162)</w:t>
            </w:r>
          </w:p>
        </w:tc>
        <w:tc>
          <w:tcPr>
            <w:tcW w:w="1072" w:type="dxa"/>
            <w:vAlign w:val="center"/>
          </w:tcPr>
          <w:p w14:paraId="25EBEE10"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2067" w:type="dxa"/>
            <w:vAlign w:val="center"/>
          </w:tcPr>
          <w:p w14:paraId="6718A098"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OMe</w:t>
            </w:r>
          </w:p>
        </w:tc>
        <w:tc>
          <w:tcPr>
            <w:tcW w:w="1088" w:type="dxa"/>
            <w:vAlign w:val="center"/>
          </w:tcPr>
          <w:p w14:paraId="36D5DDAE"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H</w:t>
            </w:r>
          </w:p>
        </w:tc>
        <w:tc>
          <w:tcPr>
            <w:tcW w:w="1046" w:type="dxa"/>
            <w:vAlign w:val="center"/>
          </w:tcPr>
          <w:p w14:paraId="45A63CB8"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39" w:type="dxa"/>
            <w:vAlign w:val="center"/>
          </w:tcPr>
          <w:p w14:paraId="157436E3" w14:textId="77777777" w:rsidR="001F3F73" w:rsidRDefault="001F3F73" w:rsidP="007B6DA5">
            <w:pPr>
              <w:jc w:val="center"/>
              <w:rPr>
                <w:rFonts w:ascii="Times New Roman" w:hAnsi="Times New Roman" w:cs="Times New Roman"/>
                <w:lang w:val="en-GB"/>
              </w:rPr>
            </w:pPr>
            <w:r>
              <w:rPr>
                <w:rFonts w:ascii="Times New Roman" w:hAnsi="Times New Roman" w:cs="Times New Roman"/>
                <w:lang w:val="en-GB"/>
              </w:rPr>
              <w:t>Et</w:t>
            </w:r>
          </w:p>
        </w:tc>
        <w:tc>
          <w:tcPr>
            <w:tcW w:w="1177" w:type="dxa"/>
            <w:vAlign w:val="center"/>
          </w:tcPr>
          <w:p w14:paraId="266A665A"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219</w:t>
            </w:r>
          </w:p>
        </w:tc>
      </w:tr>
      <w:tr w:rsidR="001F3F73" w:rsidRPr="007B6DF3" w14:paraId="0F344F78" w14:textId="77777777" w:rsidTr="002E24CC">
        <w:trPr>
          <w:trHeight w:val="397"/>
        </w:trPr>
        <w:tc>
          <w:tcPr>
            <w:tcW w:w="1268" w:type="dxa"/>
            <w:vAlign w:val="center"/>
          </w:tcPr>
          <w:p w14:paraId="2AD08A27" w14:textId="557BF98C" w:rsidR="001F3F73" w:rsidRPr="007B6DF3" w:rsidRDefault="00355357" w:rsidP="007B6DA5">
            <w:pPr>
              <w:jc w:val="center"/>
              <w:rPr>
                <w:rFonts w:ascii="Times New Roman" w:hAnsi="Times New Roman" w:cs="Times New Roman"/>
                <w:b/>
                <w:lang w:val="en-GB"/>
              </w:rPr>
            </w:pPr>
            <w:r>
              <w:rPr>
                <w:rFonts w:ascii="Times New Roman" w:hAnsi="Times New Roman" w:cs="Times New Roman"/>
                <w:b/>
                <w:sz w:val="24"/>
                <w:szCs w:val="24"/>
                <w:lang w:val="en-GB"/>
              </w:rPr>
              <w:t>§9g</w:t>
            </w:r>
            <w:r w:rsidR="008972B2">
              <w:rPr>
                <w:rFonts w:ascii="Times New Roman" w:hAnsi="Times New Roman" w:cs="Times New Roman"/>
                <w:b/>
                <w:lang w:val="en-GB"/>
              </w:rPr>
              <w:t xml:space="preserve"> (mPP-0160)</w:t>
            </w:r>
          </w:p>
        </w:tc>
        <w:tc>
          <w:tcPr>
            <w:tcW w:w="1072" w:type="dxa"/>
            <w:vAlign w:val="center"/>
          </w:tcPr>
          <w:p w14:paraId="1D50CDB7"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2067" w:type="dxa"/>
            <w:vAlign w:val="center"/>
          </w:tcPr>
          <w:p w14:paraId="3FF0AD43"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H</w:t>
            </w:r>
          </w:p>
        </w:tc>
        <w:tc>
          <w:tcPr>
            <w:tcW w:w="1088" w:type="dxa"/>
            <w:vAlign w:val="center"/>
          </w:tcPr>
          <w:p w14:paraId="0F33BDA2"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OMe</w:t>
            </w:r>
          </w:p>
        </w:tc>
        <w:tc>
          <w:tcPr>
            <w:tcW w:w="1046" w:type="dxa"/>
            <w:vAlign w:val="center"/>
          </w:tcPr>
          <w:p w14:paraId="4EFE9E9B"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H</w:t>
            </w:r>
          </w:p>
        </w:tc>
        <w:tc>
          <w:tcPr>
            <w:tcW w:w="1039" w:type="dxa"/>
            <w:vAlign w:val="center"/>
          </w:tcPr>
          <w:p w14:paraId="19178756" w14:textId="77777777" w:rsidR="001F3F73" w:rsidRDefault="001F3F73" w:rsidP="007B6DA5">
            <w:pPr>
              <w:jc w:val="center"/>
              <w:rPr>
                <w:rFonts w:ascii="Times New Roman" w:hAnsi="Times New Roman" w:cs="Times New Roman"/>
                <w:lang w:val="en-GB"/>
              </w:rPr>
            </w:pPr>
            <w:r>
              <w:rPr>
                <w:rFonts w:ascii="Times New Roman" w:hAnsi="Times New Roman" w:cs="Times New Roman"/>
                <w:lang w:val="en-GB"/>
              </w:rPr>
              <w:t>Et</w:t>
            </w:r>
          </w:p>
        </w:tc>
        <w:tc>
          <w:tcPr>
            <w:tcW w:w="1177" w:type="dxa"/>
            <w:vAlign w:val="center"/>
          </w:tcPr>
          <w:p w14:paraId="36AFBEB7"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179</w:t>
            </w:r>
          </w:p>
        </w:tc>
      </w:tr>
      <w:tr w:rsidR="001F3F73" w:rsidRPr="007B6DF3" w14:paraId="14168761" w14:textId="77777777" w:rsidTr="002E24CC">
        <w:trPr>
          <w:trHeight w:val="397"/>
        </w:trPr>
        <w:tc>
          <w:tcPr>
            <w:tcW w:w="1268" w:type="dxa"/>
            <w:vAlign w:val="center"/>
          </w:tcPr>
          <w:p w14:paraId="64D97207" w14:textId="7D81E803" w:rsidR="001F3F73" w:rsidRPr="007B6DF3" w:rsidRDefault="00355357" w:rsidP="007B6DA5">
            <w:pPr>
              <w:jc w:val="center"/>
              <w:rPr>
                <w:rFonts w:ascii="Times New Roman" w:hAnsi="Times New Roman" w:cs="Times New Roman"/>
                <w:b/>
                <w:lang w:val="en-GB"/>
              </w:rPr>
            </w:pPr>
            <w:r>
              <w:rPr>
                <w:rFonts w:ascii="Times New Roman" w:hAnsi="Times New Roman" w:cs="Times New Roman"/>
                <w:b/>
                <w:sz w:val="24"/>
                <w:szCs w:val="24"/>
                <w:lang w:val="en-GB"/>
              </w:rPr>
              <w:t>§9m</w:t>
            </w:r>
            <w:r>
              <w:rPr>
                <w:rFonts w:ascii="Times New Roman" w:hAnsi="Times New Roman" w:cs="Times New Roman"/>
                <w:b/>
                <w:lang w:val="en-GB"/>
              </w:rPr>
              <w:t xml:space="preserve"> </w:t>
            </w:r>
            <w:r w:rsidR="008972B2">
              <w:rPr>
                <w:rFonts w:ascii="Times New Roman" w:hAnsi="Times New Roman" w:cs="Times New Roman"/>
                <w:b/>
                <w:lang w:val="en-GB"/>
              </w:rPr>
              <w:t>(mPP-0154)</w:t>
            </w:r>
          </w:p>
        </w:tc>
        <w:tc>
          <w:tcPr>
            <w:tcW w:w="1072" w:type="dxa"/>
            <w:vAlign w:val="center"/>
          </w:tcPr>
          <w:p w14:paraId="04F862AB"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2067" w:type="dxa"/>
            <w:vAlign w:val="center"/>
          </w:tcPr>
          <w:p w14:paraId="47EDF1B8" w14:textId="0037CFBB" w:rsidR="001F3F73" w:rsidRPr="007B6DF3" w:rsidRDefault="00074523" w:rsidP="007B6DA5">
            <w:pPr>
              <w:jc w:val="center"/>
              <w:rPr>
                <w:rFonts w:ascii="Times New Roman" w:hAnsi="Times New Roman" w:cs="Times New Roman"/>
                <w:lang w:val="en-GB"/>
              </w:rPr>
            </w:pPr>
            <w:r w:rsidRPr="00AD43EA">
              <w:rPr>
                <w:rFonts w:ascii="Times New Roman" w:hAnsi="Times New Roman" w:cs="Times New Roman"/>
                <w:i/>
                <w:lang w:val="en-GB"/>
              </w:rPr>
              <w:t>t</w:t>
            </w:r>
            <w:r>
              <w:rPr>
                <w:rFonts w:ascii="Times New Roman" w:hAnsi="Times New Roman" w:cs="Times New Roman"/>
                <w:lang w:val="en-GB"/>
              </w:rPr>
              <w:t>-Bu</w:t>
            </w:r>
          </w:p>
        </w:tc>
        <w:tc>
          <w:tcPr>
            <w:tcW w:w="1088" w:type="dxa"/>
            <w:vAlign w:val="center"/>
          </w:tcPr>
          <w:p w14:paraId="0E5EF125"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46" w:type="dxa"/>
            <w:vAlign w:val="center"/>
          </w:tcPr>
          <w:p w14:paraId="6B55CEFD" w14:textId="1032DB05" w:rsidR="001F3F73" w:rsidRPr="007B6DF3" w:rsidRDefault="00074523" w:rsidP="007B6DA5">
            <w:pPr>
              <w:jc w:val="center"/>
              <w:rPr>
                <w:rFonts w:ascii="Times New Roman" w:hAnsi="Times New Roman" w:cs="Times New Roman"/>
                <w:lang w:val="en-GB"/>
              </w:rPr>
            </w:pPr>
            <w:r w:rsidRPr="00AD43EA">
              <w:rPr>
                <w:rFonts w:ascii="Times New Roman" w:hAnsi="Times New Roman" w:cs="Times New Roman"/>
                <w:i/>
                <w:lang w:val="en-GB"/>
              </w:rPr>
              <w:t>t</w:t>
            </w:r>
            <w:r>
              <w:rPr>
                <w:rFonts w:ascii="Times New Roman" w:hAnsi="Times New Roman" w:cs="Times New Roman"/>
                <w:lang w:val="en-GB"/>
              </w:rPr>
              <w:t>-Bu</w:t>
            </w:r>
          </w:p>
        </w:tc>
        <w:tc>
          <w:tcPr>
            <w:tcW w:w="1039" w:type="dxa"/>
            <w:vAlign w:val="center"/>
          </w:tcPr>
          <w:p w14:paraId="55F2A2BD" w14:textId="77777777" w:rsidR="001F3F73" w:rsidRDefault="001F3F73" w:rsidP="007B6DA5">
            <w:pPr>
              <w:jc w:val="center"/>
              <w:rPr>
                <w:rFonts w:ascii="Times New Roman" w:hAnsi="Times New Roman" w:cs="Times New Roman"/>
                <w:lang w:val="en-GB"/>
              </w:rPr>
            </w:pPr>
            <w:r>
              <w:rPr>
                <w:rFonts w:ascii="Times New Roman" w:hAnsi="Times New Roman" w:cs="Times New Roman"/>
                <w:lang w:val="en-GB"/>
              </w:rPr>
              <w:t>Et</w:t>
            </w:r>
          </w:p>
        </w:tc>
        <w:tc>
          <w:tcPr>
            <w:tcW w:w="1177" w:type="dxa"/>
            <w:vAlign w:val="center"/>
          </w:tcPr>
          <w:p w14:paraId="585A1CFA" w14:textId="77777777" w:rsidR="001F3F73" w:rsidRPr="007B6DF3" w:rsidRDefault="001F3F73" w:rsidP="007B6DA5">
            <w:pPr>
              <w:jc w:val="center"/>
              <w:rPr>
                <w:rFonts w:ascii="Times New Roman" w:hAnsi="Times New Roman" w:cs="Times New Roman"/>
                <w:lang w:val="en-GB"/>
              </w:rPr>
            </w:pPr>
            <w:r>
              <w:rPr>
                <w:rFonts w:ascii="Times New Roman" w:hAnsi="Times New Roman" w:cs="Times New Roman"/>
                <w:lang w:val="en-GB"/>
              </w:rPr>
              <w:t>76</w:t>
            </w:r>
          </w:p>
        </w:tc>
      </w:tr>
      <w:tr w:rsidR="001F3F73" w:rsidRPr="007B6DF3" w14:paraId="73031FCC" w14:textId="77777777" w:rsidTr="002E24CC">
        <w:trPr>
          <w:trHeight w:val="397"/>
        </w:trPr>
        <w:tc>
          <w:tcPr>
            <w:tcW w:w="1268" w:type="dxa"/>
            <w:vAlign w:val="center"/>
          </w:tcPr>
          <w:p w14:paraId="3F543E93" w14:textId="6ACC34E3" w:rsidR="001F3F73" w:rsidRDefault="00355357" w:rsidP="007B6DA5">
            <w:pPr>
              <w:jc w:val="center"/>
              <w:rPr>
                <w:rFonts w:ascii="Times New Roman" w:hAnsi="Times New Roman" w:cs="Times New Roman"/>
                <w:b/>
                <w:lang w:val="en-GB"/>
              </w:rPr>
            </w:pPr>
            <w:r>
              <w:rPr>
                <w:rFonts w:ascii="Times New Roman" w:hAnsi="Times New Roman" w:cs="Times New Roman"/>
                <w:b/>
                <w:sz w:val="24"/>
                <w:szCs w:val="24"/>
                <w:lang w:val="en-GB"/>
              </w:rPr>
              <w:t>§9o</w:t>
            </w:r>
            <w:r w:rsidR="008972B2">
              <w:rPr>
                <w:rFonts w:ascii="Times New Roman" w:hAnsi="Times New Roman" w:cs="Times New Roman"/>
                <w:b/>
                <w:lang w:val="en-GB"/>
              </w:rPr>
              <w:t xml:space="preserve"> (mPP-0152)</w:t>
            </w:r>
          </w:p>
        </w:tc>
        <w:tc>
          <w:tcPr>
            <w:tcW w:w="1072" w:type="dxa"/>
            <w:vAlign w:val="center"/>
          </w:tcPr>
          <w:p w14:paraId="1DF158EF"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2067" w:type="dxa"/>
            <w:vAlign w:val="center"/>
          </w:tcPr>
          <w:p w14:paraId="4EED7FE5" w14:textId="77777777" w:rsidR="001F3F73" w:rsidRPr="007B6DF3" w:rsidRDefault="001F3F73" w:rsidP="007B6DA5">
            <w:pPr>
              <w:jc w:val="center"/>
              <w:rPr>
                <w:rFonts w:ascii="Times New Roman" w:hAnsi="Times New Roman" w:cs="Times New Roman"/>
                <w:lang w:val="en-GB"/>
              </w:rPr>
            </w:pPr>
            <w:r>
              <w:object w:dxaOrig="1850" w:dyaOrig="861" w14:anchorId="24BA499A">
                <v:shape id="_x0000_i1033" type="#_x0000_t75" style="width:92.55pt;height:43pt" o:ole="">
                  <v:imagedata r:id="rId25" o:title=""/>
                </v:shape>
                <o:OLEObject Type="Embed" ProgID="ChemDraw.Document.6.0" ShapeID="_x0000_i1033" DrawAspect="Content" ObjectID="_1613391327" r:id="rId26"/>
              </w:object>
            </w:r>
          </w:p>
        </w:tc>
        <w:tc>
          <w:tcPr>
            <w:tcW w:w="1088" w:type="dxa"/>
            <w:vAlign w:val="center"/>
          </w:tcPr>
          <w:p w14:paraId="08506171"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46" w:type="dxa"/>
            <w:vAlign w:val="center"/>
          </w:tcPr>
          <w:p w14:paraId="0EB6D916" w14:textId="77777777" w:rsidR="001F3F73" w:rsidRPr="007B6DF3" w:rsidRDefault="001F3F73" w:rsidP="007B6DA5">
            <w:pPr>
              <w:jc w:val="center"/>
              <w:rPr>
                <w:rFonts w:ascii="Times New Roman" w:hAnsi="Times New Roman" w:cs="Times New Roman"/>
                <w:lang w:val="en-GB"/>
              </w:rPr>
            </w:pPr>
            <w:r w:rsidRPr="007B6DF3">
              <w:rPr>
                <w:rFonts w:ascii="Times New Roman" w:hAnsi="Times New Roman" w:cs="Times New Roman"/>
                <w:lang w:val="en-GB"/>
              </w:rPr>
              <w:t>H</w:t>
            </w:r>
          </w:p>
        </w:tc>
        <w:tc>
          <w:tcPr>
            <w:tcW w:w="1039" w:type="dxa"/>
            <w:vAlign w:val="center"/>
          </w:tcPr>
          <w:p w14:paraId="17B2DAD7" w14:textId="77777777" w:rsidR="001F3F73" w:rsidRDefault="001F3F73" w:rsidP="007B6DA5">
            <w:pPr>
              <w:jc w:val="center"/>
              <w:rPr>
                <w:rFonts w:ascii="Times New Roman" w:hAnsi="Times New Roman" w:cs="Times New Roman"/>
                <w:lang w:val="en-GB"/>
              </w:rPr>
            </w:pPr>
            <w:r>
              <w:rPr>
                <w:rFonts w:ascii="Times New Roman" w:hAnsi="Times New Roman" w:cs="Times New Roman"/>
                <w:lang w:val="en-GB"/>
              </w:rPr>
              <w:t>Et</w:t>
            </w:r>
          </w:p>
        </w:tc>
        <w:tc>
          <w:tcPr>
            <w:tcW w:w="1177" w:type="dxa"/>
            <w:vAlign w:val="center"/>
          </w:tcPr>
          <w:p w14:paraId="43822646" w14:textId="77777777" w:rsidR="001F3F73" w:rsidRDefault="001F3F73" w:rsidP="007B6DA5">
            <w:pPr>
              <w:jc w:val="center"/>
              <w:rPr>
                <w:rFonts w:ascii="Times New Roman" w:hAnsi="Times New Roman" w:cs="Times New Roman"/>
                <w:lang w:val="en-GB"/>
              </w:rPr>
            </w:pPr>
            <w:r>
              <w:rPr>
                <w:rFonts w:ascii="Times New Roman" w:hAnsi="Times New Roman" w:cs="Times New Roman"/>
                <w:lang w:val="en-GB"/>
              </w:rPr>
              <w:t>&gt; 500</w:t>
            </w:r>
          </w:p>
        </w:tc>
      </w:tr>
    </w:tbl>
    <w:p w14:paraId="5299303D" w14:textId="77777777" w:rsidR="0034741B" w:rsidRDefault="0034741B" w:rsidP="002E24CC">
      <w:pPr>
        <w:spacing w:line="480" w:lineRule="auto"/>
        <w:jc w:val="both"/>
        <w:rPr>
          <w:rFonts w:ascii="Times New Roman" w:hAnsi="Times New Roman" w:cs="Times New Roman"/>
          <w:sz w:val="24"/>
          <w:szCs w:val="24"/>
          <w:lang w:val="en-GB"/>
        </w:rPr>
      </w:pPr>
    </w:p>
    <w:p w14:paraId="66F43F22" w14:textId="76BC946F" w:rsidR="002E24CC" w:rsidRPr="00D178FF" w:rsidRDefault="002E24CC" w:rsidP="002E24CC">
      <w:pPr>
        <w:spacing w:line="480" w:lineRule="auto"/>
        <w:jc w:val="both"/>
        <w:rPr>
          <w:rFonts w:ascii="Times New Roman" w:hAnsi="Times New Roman" w:cs="Times New Roman"/>
          <w:i/>
          <w:sz w:val="24"/>
          <w:szCs w:val="24"/>
          <w:lang w:val="en-GB"/>
        </w:rPr>
      </w:pPr>
      <w:r w:rsidRPr="0034741B">
        <w:rPr>
          <w:rFonts w:ascii="Times New Roman" w:hAnsi="Times New Roman" w:cs="Times New Roman"/>
          <w:i/>
          <w:sz w:val="24"/>
          <w:szCs w:val="24"/>
          <w:lang w:val="en-GB"/>
        </w:rPr>
        <w:t>Growing</w:t>
      </w:r>
      <w:r>
        <w:rPr>
          <w:rFonts w:ascii="Times New Roman" w:hAnsi="Times New Roman" w:cs="Times New Roman"/>
          <w:i/>
          <w:sz w:val="24"/>
          <w:szCs w:val="24"/>
          <w:lang w:val="en-GB"/>
        </w:rPr>
        <w:t xml:space="preserve"> with</w:t>
      </w:r>
      <w:r w:rsidRPr="00D178FF">
        <w:rPr>
          <w:rFonts w:ascii="Times New Roman" w:hAnsi="Times New Roman" w:cs="Times New Roman"/>
          <w:i/>
          <w:sz w:val="24"/>
          <w:szCs w:val="24"/>
          <w:lang w:val="en-GB"/>
        </w:rPr>
        <w:t xml:space="preserve"> </w:t>
      </w:r>
      <w:r w:rsidR="00AA358A">
        <w:rPr>
          <w:rFonts w:ascii="Times New Roman" w:hAnsi="Times New Roman" w:cs="Times New Roman"/>
          <w:i/>
          <w:sz w:val="24"/>
          <w:szCs w:val="24"/>
          <w:lang w:val="en-GB"/>
        </w:rPr>
        <w:t>sulf</w:t>
      </w:r>
      <w:r w:rsidRPr="00D178FF">
        <w:rPr>
          <w:rFonts w:ascii="Times New Roman" w:hAnsi="Times New Roman" w:cs="Times New Roman"/>
          <w:i/>
          <w:sz w:val="24"/>
          <w:szCs w:val="24"/>
          <w:lang w:val="en-GB"/>
        </w:rPr>
        <w:t>onamide derivatives</w:t>
      </w:r>
      <w:r>
        <w:rPr>
          <w:rFonts w:ascii="Times New Roman" w:hAnsi="Times New Roman" w:cs="Times New Roman"/>
          <w:i/>
          <w:sz w:val="24"/>
          <w:szCs w:val="24"/>
          <w:lang w:val="en-GB"/>
        </w:rPr>
        <w:t xml:space="preserve"> – </w:t>
      </w:r>
      <w:r w:rsidR="000C3F46">
        <w:rPr>
          <w:rFonts w:ascii="Times New Roman" w:hAnsi="Times New Roman" w:cs="Times New Roman"/>
          <w:sz w:val="24"/>
          <w:szCs w:val="24"/>
          <w:lang w:val="en-GB"/>
        </w:rPr>
        <w:t>Two of the initial hits</w:t>
      </w:r>
      <w:r w:rsidR="000274E1" w:rsidRPr="00A0574A">
        <w:rPr>
          <w:rFonts w:ascii="Times New Roman" w:hAnsi="Times New Roman" w:cs="Times New Roman"/>
          <w:sz w:val="24"/>
          <w:szCs w:val="24"/>
          <w:lang w:val="en-GB"/>
        </w:rPr>
        <w:t xml:space="preserve"> </w:t>
      </w:r>
      <w:r w:rsidR="000C3F46">
        <w:rPr>
          <w:rFonts w:ascii="Times New Roman" w:hAnsi="Times New Roman" w:cs="Times New Roman"/>
          <w:sz w:val="24"/>
          <w:szCs w:val="24"/>
          <w:lang w:val="en-GB"/>
        </w:rPr>
        <w:t>(</w:t>
      </w:r>
      <w:r w:rsidR="000274E1" w:rsidRPr="00A0574A">
        <w:rPr>
          <w:rFonts w:ascii="Times New Roman" w:hAnsi="Times New Roman" w:cs="Times New Roman"/>
          <w:sz w:val="24"/>
          <w:szCs w:val="24"/>
          <w:lang w:val="en-GB"/>
        </w:rPr>
        <w:t>compound</w:t>
      </w:r>
      <w:r w:rsidR="000274E1">
        <w:rPr>
          <w:rFonts w:ascii="Times New Roman" w:hAnsi="Times New Roman" w:cs="Times New Roman"/>
          <w:sz w:val="24"/>
          <w:szCs w:val="24"/>
          <w:lang w:val="en-GB"/>
        </w:rPr>
        <w:t>s</w:t>
      </w:r>
      <w:r w:rsidR="000274E1" w:rsidRPr="00A0574A">
        <w:rPr>
          <w:rFonts w:ascii="Times New Roman" w:hAnsi="Times New Roman" w:cs="Times New Roman"/>
          <w:sz w:val="24"/>
          <w:szCs w:val="24"/>
          <w:lang w:val="en-GB"/>
        </w:rPr>
        <w:t xml:space="preserve"> </w:t>
      </w:r>
      <w:r w:rsidR="000274E1" w:rsidRPr="00D56179">
        <w:rPr>
          <w:rFonts w:ascii="Times New Roman" w:hAnsi="Times New Roman" w:cs="Times New Roman"/>
          <w:b/>
          <w:sz w:val="24"/>
          <w:szCs w:val="24"/>
          <w:lang w:val="en-GB"/>
        </w:rPr>
        <w:t>2</w:t>
      </w:r>
      <w:r w:rsidR="000274E1">
        <w:rPr>
          <w:rFonts w:ascii="Times New Roman" w:hAnsi="Times New Roman" w:cs="Times New Roman"/>
          <w:sz w:val="24"/>
          <w:szCs w:val="24"/>
          <w:lang w:val="en-GB"/>
        </w:rPr>
        <w:t xml:space="preserve"> and </w:t>
      </w:r>
      <w:r w:rsidR="000274E1" w:rsidRPr="00D56179">
        <w:rPr>
          <w:rFonts w:ascii="Times New Roman" w:hAnsi="Times New Roman" w:cs="Times New Roman"/>
          <w:b/>
          <w:sz w:val="24"/>
          <w:szCs w:val="24"/>
          <w:lang w:val="en-GB"/>
        </w:rPr>
        <w:t>3</w:t>
      </w:r>
      <w:r w:rsidR="000C3F46">
        <w:rPr>
          <w:rFonts w:ascii="Times New Roman" w:hAnsi="Times New Roman" w:cs="Times New Roman"/>
          <w:sz w:val="24"/>
          <w:szCs w:val="24"/>
          <w:lang w:val="en-GB"/>
        </w:rPr>
        <w:t>,</w:t>
      </w:r>
      <w:r w:rsidR="000274E1" w:rsidRPr="00A0574A">
        <w:rPr>
          <w:rFonts w:ascii="Times New Roman" w:hAnsi="Times New Roman" w:cs="Times New Roman"/>
          <w:sz w:val="24"/>
          <w:szCs w:val="24"/>
          <w:lang w:val="en-GB"/>
        </w:rPr>
        <w:t xml:space="preserve"> </w:t>
      </w:r>
      <w:r w:rsidR="000C3F46">
        <w:rPr>
          <w:rFonts w:ascii="Times New Roman" w:hAnsi="Times New Roman" w:cs="Times New Roman"/>
          <w:sz w:val="24"/>
          <w:szCs w:val="24"/>
          <w:lang w:val="en-GB"/>
        </w:rPr>
        <w:t>Figure 1)</w:t>
      </w:r>
      <w:r w:rsidR="000274E1">
        <w:rPr>
          <w:rFonts w:ascii="Times New Roman" w:hAnsi="Times New Roman" w:cs="Times New Roman"/>
          <w:sz w:val="24"/>
          <w:szCs w:val="24"/>
          <w:lang w:val="en-GB"/>
        </w:rPr>
        <w:t xml:space="preserve"> include </w:t>
      </w:r>
      <w:r w:rsidR="000C3F46">
        <w:rPr>
          <w:rFonts w:ascii="Times New Roman" w:hAnsi="Times New Roman" w:cs="Times New Roman"/>
          <w:sz w:val="24"/>
          <w:szCs w:val="24"/>
          <w:lang w:val="en-GB"/>
        </w:rPr>
        <w:t xml:space="preserve">a </w:t>
      </w:r>
      <w:r w:rsidR="00AA358A">
        <w:rPr>
          <w:rFonts w:ascii="Times New Roman" w:hAnsi="Times New Roman" w:cs="Times New Roman"/>
          <w:sz w:val="24"/>
          <w:szCs w:val="24"/>
          <w:lang w:val="en-GB"/>
        </w:rPr>
        <w:t>sulf</w:t>
      </w:r>
      <w:r w:rsidR="000274E1">
        <w:rPr>
          <w:rFonts w:ascii="Times New Roman" w:hAnsi="Times New Roman" w:cs="Times New Roman"/>
          <w:sz w:val="24"/>
          <w:szCs w:val="24"/>
          <w:lang w:val="en-GB"/>
        </w:rPr>
        <w:t xml:space="preserve">on </w:t>
      </w:r>
      <w:r w:rsidR="000C3F46">
        <w:rPr>
          <w:rFonts w:ascii="Times New Roman" w:hAnsi="Times New Roman" w:cs="Times New Roman"/>
          <w:sz w:val="24"/>
          <w:szCs w:val="24"/>
          <w:lang w:val="en-GB"/>
        </w:rPr>
        <w:t xml:space="preserve">or </w:t>
      </w:r>
      <w:r w:rsidR="00AA358A">
        <w:rPr>
          <w:rFonts w:ascii="Times New Roman" w:hAnsi="Times New Roman" w:cs="Times New Roman"/>
          <w:sz w:val="24"/>
          <w:szCs w:val="24"/>
          <w:lang w:val="en-GB"/>
        </w:rPr>
        <w:t>sulf</w:t>
      </w:r>
      <w:r w:rsidR="000C3F46">
        <w:rPr>
          <w:rFonts w:ascii="Times New Roman" w:hAnsi="Times New Roman" w:cs="Times New Roman"/>
          <w:sz w:val="24"/>
          <w:szCs w:val="24"/>
          <w:lang w:val="en-GB"/>
        </w:rPr>
        <w:t xml:space="preserve">onamide group, </w:t>
      </w:r>
      <w:r w:rsidR="000274E1">
        <w:rPr>
          <w:rFonts w:ascii="Times New Roman" w:hAnsi="Times New Roman" w:cs="Times New Roman"/>
          <w:sz w:val="24"/>
          <w:szCs w:val="24"/>
          <w:lang w:val="en-GB"/>
        </w:rPr>
        <w:t>indicating that these functional groups might be favourable for compound binding.</w:t>
      </w:r>
      <w:r w:rsidR="000C3F46">
        <w:rPr>
          <w:rFonts w:ascii="Times New Roman" w:hAnsi="Times New Roman" w:cs="Times New Roman"/>
          <w:sz w:val="24"/>
          <w:szCs w:val="24"/>
          <w:lang w:val="en-GB"/>
        </w:rPr>
        <w:t xml:space="preserve"> For that reason we did a</w:t>
      </w:r>
      <w:r>
        <w:rPr>
          <w:rFonts w:ascii="Times New Roman" w:hAnsi="Times New Roman" w:cs="Times New Roman"/>
          <w:sz w:val="24"/>
          <w:szCs w:val="24"/>
          <w:lang w:val="en-GB"/>
        </w:rPr>
        <w:t xml:space="preserve"> </w:t>
      </w:r>
      <w:r w:rsidR="000C3F46">
        <w:rPr>
          <w:rFonts w:ascii="Times New Roman" w:hAnsi="Times New Roman" w:cs="Times New Roman"/>
          <w:sz w:val="24"/>
          <w:szCs w:val="24"/>
          <w:lang w:val="en-GB"/>
        </w:rPr>
        <w:t>c</w:t>
      </w:r>
      <w:r w:rsidR="000C3F46" w:rsidRPr="002E24CC">
        <w:rPr>
          <w:rFonts w:ascii="Times New Roman" w:hAnsi="Times New Roman" w:cs="Times New Roman"/>
          <w:sz w:val="24"/>
          <w:szCs w:val="24"/>
          <w:lang w:val="en-GB"/>
        </w:rPr>
        <w:t xml:space="preserve">atalogue exploration </w:t>
      </w:r>
      <w:r w:rsidR="000C3F46">
        <w:rPr>
          <w:rFonts w:ascii="Times New Roman" w:hAnsi="Times New Roman" w:cs="Times New Roman"/>
          <w:sz w:val="24"/>
          <w:szCs w:val="24"/>
          <w:lang w:val="en-GB"/>
        </w:rPr>
        <w:t>approach of</w:t>
      </w:r>
      <w:r>
        <w:rPr>
          <w:rFonts w:ascii="Times New Roman" w:hAnsi="Times New Roman" w:cs="Times New Roman"/>
          <w:sz w:val="24"/>
          <w:szCs w:val="24"/>
          <w:lang w:val="en-GB"/>
        </w:rPr>
        <w:t xml:space="preserve"> addi</w:t>
      </w:r>
      <w:r w:rsidR="000C3F46">
        <w:rPr>
          <w:rFonts w:ascii="Times New Roman" w:hAnsi="Times New Roman" w:cs="Times New Roman"/>
          <w:sz w:val="24"/>
          <w:szCs w:val="24"/>
          <w:lang w:val="en-GB"/>
        </w:rPr>
        <w:t>ng</w:t>
      </w:r>
      <w:r>
        <w:rPr>
          <w:rFonts w:ascii="Times New Roman" w:hAnsi="Times New Roman" w:cs="Times New Roman"/>
          <w:sz w:val="24"/>
          <w:szCs w:val="24"/>
          <w:lang w:val="en-GB"/>
        </w:rPr>
        <w:t xml:space="preserve"> a </w:t>
      </w:r>
      <w:r w:rsidR="00AA358A">
        <w:rPr>
          <w:rFonts w:ascii="Times New Roman" w:hAnsi="Times New Roman" w:cs="Times New Roman"/>
          <w:sz w:val="24"/>
          <w:szCs w:val="24"/>
          <w:lang w:val="en-GB"/>
        </w:rPr>
        <w:t>sulf</w:t>
      </w:r>
      <w:r>
        <w:rPr>
          <w:rFonts w:ascii="Times New Roman" w:hAnsi="Times New Roman" w:cs="Times New Roman"/>
          <w:sz w:val="24"/>
          <w:szCs w:val="24"/>
          <w:lang w:val="en-GB"/>
        </w:rPr>
        <w:t xml:space="preserve">onamide moiety to the </w:t>
      </w:r>
      <w:r w:rsidRPr="002A2B25">
        <w:rPr>
          <w:rFonts w:ascii="Times New Roman" w:hAnsi="Times New Roman" w:cs="Times New Roman"/>
          <w:i/>
          <w:color w:val="FF0000"/>
          <w:sz w:val="24"/>
          <w:szCs w:val="24"/>
          <w:lang w:val="en-GB"/>
        </w:rPr>
        <w:t>meta</w:t>
      </w:r>
      <w:r w:rsidR="002A2B25" w:rsidRPr="002A2B25">
        <w:rPr>
          <w:rFonts w:ascii="Times New Roman" w:hAnsi="Times New Roman" w:cs="Times New Roman"/>
          <w:i/>
          <w:color w:val="FF0000"/>
          <w:sz w:val="24"/>
          <w:szCs w:val="24"/>
          <w:lang w:val="en-GB"/>
        </w:rPr>
        <w:t xml:space="preserve"> </w:t>
      </w:r>
      <w:r w:rsidR="002A2B25" w:rsidRPr="002A2B25">
        <w:rPr>
          <w:rFonts w:ascii="Times New Roman" w:hAnsi="Times New Roman" w:cs="Times New Roman"/>
          <w:color w:val="FF0000"/>
          <w:sz w:val="24"/>
          <w:szCs w:val="24"/>
          <w:lang w:val="en-GB"/>
        </w:rPr>
        <w:t>(R</w:t>
      </w:r>
      <w:r w:rsidR="002A2B25" w:rsidRPr="002A2B25">
        <w:rPr>
          <w:rFonts w:ascii="Times New Roman" w:hAnsi="Times New Roman" w:cs="Times New Roman"/>
          <w:color w:val="FF0000"/>
          <w:sz w:val="24"/>
          <w:szCs w:val="24"/>
          <w:vertAlign w:val="superscript"/>
          <w:lang w:val="en-GB"/>
        </w:rPr>
        <w:t>4</w:t>
      </w:r>
      <w:r w:rsidR="002A2B25">
        <w:rPr>
          <w:rFonts w:ascii="Times New Roman" w:hAnsi="Times New Roman" w:cs="Times New Roman"/>
          <w:i/>
          <w:sz w:val="24"/>
          <w:szCs w:val="24"/>
          <w:lang w:val="en-GB"/>
        </w:rPr>
        <w:t>)</w:t>
      </w:r>
      <w:r>
        <w:rPr>
          <w:rFonts w:ascii="Times New Roman" w:hAnsi="Times New Roman" w:cs="Times New Roman"/>
          <w:sz w:val="24"/>
          <w:szCs w:val="24"/>
          <w:lang w:val="en-GB"/>
        </w:rPr>
        <w:t xml:space="preserve"> position of the 5-arylisoxazole-3-carboxylate core. All </w:t>
      </w:r>
      <w:commentRangeStart w:id="42"/>
      <w:r>
        <w:rPr>
          <w:rFonts w:ascii="Times New Roman" w:hAnsi="Times New Roman" w:cs="Times New Roman"/>
          <w:sz w:val="24"/>
          <w:szCs w:val="24"/>
          <w:lang w:val="en-GB"/>
        </w:rPr>
        <w:t>seven</w:t>
      </w:r>
      <w:commentRangeEnd w:id="42"/>
      <w:r>
        <w:rPr>
          <w:rStyle w:val="CommentReference"/>
        </w:rPr>
        <w:commentReference w:id="42"/>
      </w:r>
      <w:r>
        <w:rPr>
          <w:rFonts w:ascii="Times New Roman" w:hAnsi="Times New Roman" w:cs="Times New Roman"/>
          <w:sz w:val="24"/>
          <w:szCs w:val="24"/>
          <w:lang w:val="en-GB"/>
        </w:rPr>
        <w:t xml:space="preserve"> compounds </w:t>
      </w:r>
      <w:r w:rsidR="00EF7D4E">
        <w:rPr>
          <w:rFonts w:ascii="Times New Roman" w:hAnsi="Times New Roman" w:cs="Times New Roman"/>
          <w:sz w:val="24"/>
          <w:szCs w:val="24"/>
          <w:lang w:val="en-GB"/>
        </w:rPr>
        <w:t>in</w:t>
      </w:r>
      <w:r>
        <w:rPr>
          <w:rFonts w:ascii="Times New Roman" w:hAnsi="Times New Roman" w:cs="Times New Roman"/>
          <w:sz w:val="24"/>
          <w:szCs w:val="24"/>
          <w:lang w:val="en-GB"/>
        </w:rPr>
        <w:t xml:space="preserve"> this</w:t>
      </w:r>
      <w:r w:rsidR="000C3F46">
        <w:rPr>
          <w:rFonts w:ascii="Times New Roman" w:hAnsi="Times New Roman" w:cs="Times New Roman"/>
          <w:sz w:val="24"/>
          <w:szCs w:val="24"/>
          <w:lang w:val="en-GB"/>
        </w:rPr>
        <w:t xml:space="preserve"> screen</w:t>
      </w:r>
      <w:r>
        <w:rPr>
          <w:rFonts w:ascii="Times New Roman" w:hAnsi="Times New Roman" w:cs="Times New Roman"/>
          <w:sz w:val="24"/>
          <w:szCs w:val="24"/>
          <w:lang w:val="en-GB"/>
        </w:rPr>
        <w:t xml:space="preserve"> were direct analogues of compound </w:t>
      </w:r>
      <w:commentRangeStart w:id="43"/>
      <w:r w:rsidR="00AA358A">
        <w:rPr>
          <w:rFonts w:ascii="Times New Roman" w:hAnsi="Times New Roman" w:cs="Times New Roman"/>
          <w:b/>
          <w:sz w:val="24"/>
          <w:szCs w:val="24"/>
          <w:lang w:val="en-GB"/>
        </w:rPr>
        <w:t>§9g</w:t>
      </w:r>
      <w:commentRangeEnd w:id="43"/>
      <w:r>
        <w:rPr>
          <w:rStyle w:val="CommentReference"/>
        </w:rPr>
        <w:commentReference w:id="43"/>
      </w:r>
      <w:r w:rsidR="00EF7D4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EF7D4E">
        <w:rPr>
          <w:rFonts w:ascii="Times New Roman" w:hAnsi="Times New Roman" w:cs="Times New Roman"/>
          <w:sz w:val="24"/>
          <w:szCs w:val="24"/>
          <w:lang w:val="en-GB"/>
        </w:rPr>
        <w:t>Two compounds</w:t>
      </w:r>
      <w:r>
        <w:rPr>
          <w:rFonts w:ascii="Times New Roman" w:hAnsi="Times New Roman" w:cs="Times New Roman"/>
          <w:sz w:val="24"/>
          <w:szCs w:val="24"/>
          <w:lang w:val="en-GB"/>
        </w:rPr>
        <w:t xml:space="preserve"> showed an improvement</w:t>
      </w:r>
      <w:r w:rsidR="00EF7D4E">
        <w:rPr>
          <w:rFonts w:ascii="Times New Roman" w:hAnsi="Times New Roman" w:cs="Times New Roman"/>
          <w:sz w:val="24"/>
          <w:szCs w:val="24"/>
          <w:lang w:val="en-GB"/>
        </w:rPr>
        <w:t xml:space="preserve"> of</w:t>
      </w:r>
      <w:r>
        <w:rPr>
          <w:rFonts w:ascii="Times New Roman" w:hAnsi="Times New Roman" w:cs="Times New Roman"/>
          <w:sz w:val="24"/>
          <w:szCs w:val="24"/>
          <w:lang w:val="en-GB"/>
        </w:rPr>
        <w:t xml:space="preserve"> the IC</w:t>
      </w:r>
      <w:r w:rsidRPr="00FE00C7">
        <w:rPr>
          <w:rFonts w:ascii="Times New Roman" w:hAnsi="Times New Roman" w:cs="Times New Roman"/>
          <w:sz w:val="24"/>
          <w:szCs w:val="24"/>
          <w:vertAlign w:val="subscript"/>
          <w:lang w:val="en-GB"/>
        </w:rPr>
        <w:t>50</w:t>
      </w:r>
      <w:r w:rsidRPr="0092366A">
        <w:rPr>
          <w:rFonts w:ascii="Times New Roman" w:hAnsi="Times New Roman" w:cs="Times New Roman"/>
          <w:sz w:val="24"/>
          <w:szCs w:val="24"/>
          <w:vertAlign w:val="superscript"/>
          <w:lang w:val="en-GB"/>
        </w:rPr>
        <w:t>estimate</w:t>
      </w:r>
      <w:r>
        <w:rPr>
          <w:rFonts w:ascii="Times New Roman" w:hAnsi="Times New Roman" w:cs="Times New Roman"/>
          <w:sz w:val="24"/>
          <w:szCs w:val="24"/>
          <w:lang w:val="en-GB"/>
        </w:rPr>
        <w:t xml:space="preserve">’s when compared to the parent </w:t>
      </w:r>
      <w:r w:rsidRPr="002F147F">
        <w:rPr>
          <w:rFonts w:ascii="Times New Roman" w:hAnsi="Times New Roman" w:cs="Times New Roman"/>
          <w:sz w:val="24"/>
          <w:szCs w:val="24"/>
          <w:lang w:val="en-GB"/>
        </w:rPr>
        <w:t>compound (</w:t>
      </w:r>
      <w:r>
        <w:rPr>
          <w:rFonts w:ascii="Times New Roman" w:hAnsi="Times New Roman" w:cs="Times New Roman"/>
          <w:sz w:val="24"/>
          <w:szCs w:val="24"/>
          <w:lang w:val="en-GB"/>
        </w:rPr>
        <w:t>Supporting Information</w:t>
      </w:r>
      <w:r w:rsidR="00877B7B">
        <w:rPr>
          <w:rFonts w:ascii="Times New Roman" w:hAnsi="Times New Roman" w:cs="Times New Roman"/>
          <w:sz w:val="24"/>
          <w:szCs w:val="24"/>
          <w:lang w:val="en-GB"/>
        </w:rPr>
        <w:t>,</w:t>
      </w:r>
      <w:r w:rsidRPr="002F147F">
        <w:rPr>
          <w:rFonts w:ascii="Times New Roman" w:hAnsi="Times New Roman" w:cs="Times New Roman"/>
          <w:sz w:val="24"/>
          <w:szCs w:val="24"/>
          <w:lang w:val="en-GB"/>
        </w:rPr>
        <w:t xml:space="preserve"> Figure </w:t>
      </w:r>
      <w:r>
        <w:rPr>
          <w:rFonts w:ascii="Times New Roman" w:hAnsi="Times New Roman" w:cs="Times New Roman"/>
          <w:sz w:val="24"/>
          <w:szCs w:val="24"/>
          <w:lang w:val="en-GB"/>
        </w:rPr>
        <w:t>S</w:t>
      </w:r>
      <w:r w:rsidRPr="002F147F">
        <w:rPr>
          <w:rFonts w:ascii="Times New Roman" w:hAnsi="Times New Roman" w:cs="Times New Roman"/>
          <w:sz w:val="24"/>
          <w:szCs w:val="24"/>
          <w:lang w:val="en-GB"/>
        </w:rPr>
        <w:t xml:space="preserve">1), </w:t>
      </w:r>
      <w:r w:rsidR="00AA358A">
        <w:rPr>
          <w:rFonts w:ascii="Times New Roman" w:hAnsi="Times New Roman" w:cs="Times New Roman"/>
          <w:b/>
          <w:sz w:val="24"/>
          <w:szCs w:val="24"/>
          <w:lang w:val="en-GB"/>
        </w:rPr>
        <w:t>§19</w:t>
      </w:r>
      <w:r w:rsidRPr="002F147F">
        <w:rPr>
          <w:rFonts w:ascii="Times New Roman" w:hAnsi="Times New Roman" w:cs="Times New Roman"/>
          <w:sz w:val="24"/>
          <w:szCs w:val="24"/>
          <w:lang w:val="en-GB"/>
        </w:rPr>
        <w:t xml:space="preserve"> being the best one with 6-fold </w:t>
      </w:r>
      <w:r>
        <w:rPr>
          <w:rFonts w:ascii="Times New Roman" w:hAnsi="Times New Roman" w:cs="Times New Roman"/>
          <w:sz w:val="24"/>
          <w:szCs w:val="24"/>
          <w:lang w:val="en-GB"/>
        </w:rPr>
        <w:t>IC</w:t>
      </w:r>
      <w:r w:rsidRPr="00FE00C7">
        <w:rPr>
          <w:rFonts w:ascii="Times New Roman" w:hAnsi="Times New Roman" w:cs="Times New Roman"/>
          <w:sz w:val="24"/>
          <w:szCs w:val="24"/>
          <w:vertAlign w:val="subscript"/>
          <w:lang w:val="en-GB"/>
        </w:rPr>
        <w:t>50</w:t>
      </w:r>
      <w:r w:rsidRPr="0092366A">
        <w:rPr>
          <w:rFonts w:ascii="Times New Roman" w:hAnsi="Times New Roman" w:cs="Times New Roman"/>
          <w:sz w:val="24"/>
          <w:szCs w:val="24"/>
          <w:vertAlign w:val="superscript"/>
          <w:lang w:val="en-GB"/>
        </w:rPr>
        <w:t>estimate</w:t>
      </w:r>
      <w:r w:rsidRPr="002F147F">
        <w:rPr>
          <w:rFonts w:ascii="Times New Roman" w:hAnsi="Times New Roman" w:cs="Times New Roman"/>
          <w:sz w:val="24"/>
          <w:szCs w:val="24"/>
          <w:lang w:val="en-GB"/>
        </w:rPr>
        <w:t xml:space="preserve"> improvement (Figure 3)</w:t>
      </w:r>
      <w:r w:rsidRPr="00824DA8">
        <w:rPr>
          <w:rFonts w:ascii="Times New Roman" w:hAnsi="Times New Roman" w:cs="Times New Roman"/>
          <w:sz w:val="24"/>
          <w:szCs w:val="24"/>
          <w:lang w:val="en-GB"/>
        </w:rPr>
        <w:t>.</w:t>
      </w:r>
      <w:r w:rsidRPr="001F3F73">
        <w:rPr>
          <w:rFonts w:ascii="Times New Roman" w:hAnsi="Times New Roman" w:cs="Times New Roman"/>
          <w:sz w:val="24"/>
          <w:szCs w:val="24"/>
          <w:highlight w:val="red"/>
          <w:lang w:val="en-GB"/>
        </w:rPr>
        <w:t xml:space="preserve"> but less efficient</w:t>
      </w:r>
    </w:p>
    <w:p w14:paraId="4326E2D4" w14:textId="77777777" w:rsidR="002E24CC" w:rsidRDefault="002E24CC" w:rsidP="002E24CC">
      <w:pPr>
        <w:spacing w:line="480" w:lineRule="auto"/>
        <w:jc w:val="both"/>
        <w:rPr>
          <w:rFonts w:ascii="Times New Roman" w:hAnsi="Times New Roman" w:cs="Times New Roman"/>
          <w:sz w:val="24"/>
          <w:szCs w:val="24"/>
          <w:lang w:val="en-GB"/>
        </w:rPr>
      </w:pPr>
    </w:p>
    <w:p w14:paraId="45D8B2EF" w14:textId="77777777" w:rsidR="002E24CC" w:rsidRDefault="00AA358A" w:rsidP="002E24CC">
      <w:pPr>
        <w:spacing w:line="480" w:lineRule="auto"/>
        <w:jc w:val="both"/>
      </w:pPr>
      <w:r>
        <w:object w:dxaOrig="6854" w:dyaOrig="1936" w14:anchorId="377D8F6E">
          <v:shape id="_x0000_i1034" type="#_x0000_t75" style="width:342.25pt;height:96.3pt" o:ole="">
            <v:imagedata r:id="rId27" o:title=""/>
          </v:shape>
          <o:OLEObject Type="Embed" ProgID="ChemDraw.Document.6.0" ShapeID="_x0000_i1034" DrawAspect="Content" ObjectID="_1613391328" r:id="rId28"/>
        </w:object>
      </w:r>
    </w:p>
    <w:p w14:paraId="25556573" w14:textId="6AF03CDF" w:rsidR="002E24CC" w:rsidRPr="002024F7" w:rsidRDefault="002E24CC" w:rsidP="002E24CC">
      <w:pPr>
        <w:spacing w:line="480" w:lineRule="auto"/>
        <w:jc w:val="both"/>
        <w:rPr>
          <w:rFonts w:ascii="Times New Roman" w:hAnsi="Times New Roman" w:cs="Times New Roman"/>
          <w:sz w:val="24"/>
          <w:szCs w:val="24"/>
          <w:lang w:val="en-GB"/>
        </w:rPr>
      </w:pPr>
      <w:r w:rsidRPr="002024F7">
        <w:rPr>
          <w:rFonts w:ascii="Times New Roman" w:hAnsi="Times New Roman" w:cs="Times New Roman"/>
          <w:b/>
          <w:sz w:val="24"/>
          <w:szCs w:val="24"/>
          <w:lang w:val="en-GB"/>
        </w:rPr>
        <w:t xml:space="preserve">Figure </w:t>
      </w:r>
      <w:r>
        <w:rPr>
          <w:rFonts w:ascii="Times New Roman" w:hAnsi="Times New Roman" w:cs="Times New Roman"/>
          <w:b/>
          <w:sz w:val="24"/>
          <w:szCs w:val="24"/>
          <w:lang w:val="en-GB"/>
        </w:rPr>
        <w:t>5</w:t>
      </w:r>
      <w:r w:rsidRPr="002024F7">
        <w:rPr>
          <w:rFonts w:ascii="Times New Roman" w:hAnsi="Times New Roman" w:cs="Times New Roman"/>
          <w:b/>
          <w:sz w:val="24"/>
          <w:szCs w:val="24"/>
          <w:lang w:val="en-GB"/>
        </w:rPr>
        <w:t>.</w:t>
      </w:r>
      <w:r w:rsidRPr="002024F7">
        <w:rPr>
          <w:rFonts w:ascii="Times New Roman" w:hAnsi="Times New Roman" w:cs="Times New Roman"/>
          <w:sz w:val="24"/>
          <w:szCs w:val="24"/>
          <w:lang w:val="en-GB"/>
        </w:rPr>
        <w:t xml:space="preserve"> The benefit of the </w:t>
      </w:r>
      <w:r w:rsidR="00AA358A">
        <w:rPr>
          <w:rFonts w:ascii="Times New Roman" w:hAnsi="Times New Roman" w:cs="Times New Roman"/>
          <w:sz w:val="24"/>
          <w:szCs w:val="24"/>
          <w:lang w:val="en-GB"/>
        </w:rPr>
        <w:t>sulf</w:t>
      </w:r>
      <w:r w:rsidRPr="002024F7">
        <w:rPr>
          <w:rFonts w:ascii="Times New Roman" w:hAnsi="Times New Roman" w:cs="Times New Roman"/>
          <w:sz w:val="24"/>
          <w:szCs w:val="24"/>
          <w:lang w:val="en-GB"/>
        </w:rPr>
        <w:t>onamide addition.</w:t>
      </w:r>
    </w:p>
    <w:p w14:paraId="59E7C32E" w14:textId="77777777" w:rsidR="001F3F73" w:rsidRPr="00FA58A0" w:rsidRDefault="001F3F73" w:rsidP="001F3F73">
      <w:pPr>
        <w:spacing w:line="480" w:lineRule="auto"/>
        <w:jc w:val="both"/>
        <w:rPr>
          <w:rFonts w:ascii="Times New Roman" w:hAnsi="Times New Roman" w:cs="Times New Roman"/>
          <w:sz w:val="24"/>
          <w:szCs w:val="24"/>
          <w:lang w:val="en-GB"/>
        </w:rPr>
      </w:pPr>
    </w:p>
    <w:p w14:paraId="2B378F1C" w14:textId="35FD5EDC" w:rsidR="001F3F73" w:rsidRDefault="001F3F73" w:rsidP="001F3F73">
      <w:pPr>
        <w:spacing w:line="480" w:lineRule="auto"/>
        <w:jc w:val="both"/>
        <w:rPr>
          <w:rFonts w:ascii="Times New Roman" w:hAnsi="Times New Roman" w:cs="Times New Roman"/>
          <w:sz w:val="24"/>
          <w:szCs w:val="24"/>
          <w:lang w:val="en-GB"/>
        </w:rPr>
      </w:pPr>
      <w:r w:rsidRPr="00D178FF">
        <w:rPr>
          <w:rFonts w:ascii="Times New Roman" w:hAnsi="Times New Roman" w:cs="Times New Roman"/>
          <w:i/>
          <w:sz w:val="24"/>
          <w:szCs w:val="24"/>
          <w:lang w:val="en-GB"/>
        </w:rPr>
        <w:t xml:space="preserve">Growing with </w:t>
      </w:r>
      <w:r w:rsidR="00BF4C06">
        <w:rPr>
          <w:rFonts w:ascii="Times New Roman" w:hAnsi="Times New Roman" w:cs="Times New Roman"/>
          <w:i/>
          <w:sz w:val="24"/>
          <w:szCs w:val="24"/>
          <w:lang w:val="en-GB"/>
        </w:rPr>
        <w:t>2</w:t>
      </w:r>
      <w:r w:rsidRPr="00D178FF">
        <w:rPr>
          <w:rFonts w:ascii="Times New Roman" w:hAnsi="Times New Roman" w:cs="Times New Roman"/>
          <w:i/>
          <w:sz w:val="24"/>
          <w:szCs w:val="24"/>
          <w:lang w:val="en-GB"/>
        </w:rPr>
        <w:t>-bromo</w:t>
      </w:r>
      <w:r w:rsidR="00BF4C06">
        <w:rPr>
          <w:rFonts w:ascii="Times New Roman" w:hAnsi="Times New Roman" w:cs="Times New Roman"/>
          <w:i/>
          <w:sz w:val="24"/>
          <w:szCs w:val="24"/>
          <w:lang w:val="en-GB"/>
        </w:rPr>
        <w:t>ester</w:t>
      </w:r>
      <w:r w:rsidRPr="00D178FF">
        <w:rPr>
          <w:rFonts w:ascii="Times New Roman" w:hAnsi="Times New Roman" w:cs="Times New Roman"/>
          <w:i/>
          <w:sz w:val="24"/>
          <w:szCs w:val="24"/>
          <w:lang w:val="en-GB"/>
        </w:rPr>
        <w:t xml:space="preserve"> substitutions</w:t>
      </w:r>
      <w:r>
        <w:rPr>
          <w:rFonts w:ascii="Times New Roman" w:hAnsi="Times New Roman" w:cs="Times New Roman"/>
          <w:sz w:val="24"/>
          <w:szCs w:val="24"/>
          <w:lang w:val="en-GB"/>
        </w:rPr>
        <w:t xml:space="preserve"> – </w:t>
      </w:r>
      <w:r w:rsidRPr="00FA58A0">
        <w:rPr>
          <w:rFonts w:ascii="Times New Roman" w:hAnsi="Times New Roman" w:cs="Times New Roman"/>
          <w:sz w:val="24"/>
          <w:szCs w:val="24"/>
          <w:lang w:val="en-GB"/>
        </w:rPr>
        <w:t xml:space="preserve">Among the analogues purchased during the initial round of the structural modifications, we had two separate subsets of </w:t>
      </w:r>
      <w:r w:rsidR="00EF7D4E">
        <w:rPr>
          <w:rFonts w:ascii="Times New Roman" w:hAnsi="Times New Roman" w:cs="Times New Roman"/>
          <w:sz w:val="24"/>
          <w:szCs w:val="24"/>
          <w:lang w:val="en-GB"/>
        </w:rPr>
        <w:t>six</w:t>
      </w:r>
      <w:r w:rsidRPr="00FA58A0">
        <w:rPr>
          <w:rFonts w:ascii="Times New Roman" w:hAnsi="Times New Roman" w:cs="Times New Roman"/>
          <w:sz w:val="24"/>
          <w:szCs w:val="24"/>
          <w:lang w:val="en-GB"/>
        </w:rPr>
        <w:t xml:space="preserve"> compounds, which indicated the benefit of bromo</w:t>
      </w:r>
      <w:r w:rsidR="00EF7D4E">
        <w:rPr>
          <w:rFonts w:ascii="Times New Roman" w:hAnsi="Times New Roman" w:cs="Times New Roman"/>
          <w:sz w:val="24"/>
          <w:szCs w:val="24"/>
          <w:lang w:val="en-GB"/>
        </w:rPr>
        <w:t>phenyl esters</w:t>
      </w:r>
      <w:r w:rsidR="00EF7D4E" w:rsidRPr="00EF7D4E">
        <w:rPr>
          <w:rFonts w:ascii="Times New Roman" w:hAnsi="Times New Roman" w:cs="Times New Roman"/>
          <w:sz w:val="24"/>
          <w:szCs w:val="24"/>
          <w:lang w:val="en-GB"/>
        </w:rPr>
        <w:t xml:space="preserve"> </w:t>
      </w:r>
      <w:r w:rsidR="00EF7D4E" w:rsidRPr="00FA58A0">
        <w:rPr>
          <w:rFonts w:ascii="Times New Roman" w:hAnsi="Times New Roman" w:cs="Times New Roman"/>
          <w:sz w:val="24"/>
          <w:szCs w:val="24"/>
          <w:lang w:val="en-GB"/>
        </w:rPr>
        <w:t>of the isoxazole-</w:t>
      </w:r>
      <w:r w:rsidR="00EF7D4E">
        <w:rPr>
          <w:rFonts w:ascii="Times New Roman" w:hAnsi="Times New Roman" w:cs="Times New Roman"/>
          <w:sz w:val="24"/>
          <w:szCs w:val="24"/>
          <w:lang w:val="en-GB"/>
        </w:rPr>
        <w:t>3</w:t>
      </w:r>
      <w:r w:rsidR="00EF7D4E" w:rsidRPr="00FA58A0">
        <w:rPr>
          <w:rFonts w:ascii="Times New Roman" w:hAnsi="Times New Roman" w:cs="Times New Roman"/>
          <w:sz w:val="24"/>
          <w:szCs w:val="24"/>
          <w:lang w:val="en-GB"/>
        </w:rPr>
        <w:t>-carboxylate core</w:t>
      </w:r>
      <w:r w:rsidR="00EF7D4E">
        <w:rPr>
          <w:rFonts w:ascii="Times New Roman" w:hAnsi="Times New Roman" w:cs="Times New Roman"/>
          <w:sz w:val="24"/>
          <w:szCs w:val="24"/>
          <w:lang w:val="en-GB"/>
        </w:rPr>
        <w:t>, especially 2-bromophenyl carboxylates</w:t>
      </w:r>
      <w:r>
        <w:rPr>
          <w:rFonts w:ascii="Times New Roman" w:hAnsi="Times New Roman" w:cs="Times New Roman"/>
          <w:sz w:val="24"/>
          <w:szCs w:val="24"/>
          <w:lang w:val="en-GB"/>
        </w:rPr>
        <w:t>. Unfortunately, neither of these series met the final purity requirements (</w:t>
      </w:r>
      <w:r w:rsidR="00B6544D">
        <w:rPr>
          <w:rFonts w:ascii="Times New Roman" w:hAnsi="Times New Roman" w:cs="Times New Roman"/>
          <w:sz w:val="24"/>
          <w:szCs w:val="24"/>
          <w:lang w:val="en-GB"/>
        </w:rPr>
        <w:t>Supporting Information</w:t>
      </w:r>
      <w:r w:rsidR="00877B7B">
        <w:rPr>
          <w:rFonts w:ascii="Times New Roman" w:hAnsi="Times New Roman" w:cs="Times New Roman"/>
          <w:sz w:val="24"/>
          <w:szCs w:val="24"/>
          <w:lang w:val="en-GB"/>
        </w:rPr>
        <w:t>,</w:t>
      </w:r>
      <w:r w:rsidRPr="002F147F">
        <w:rPr>
          <w:rFonts w:ascii="Times New Roman" w:hAnsi="Times New Roman" w:cs="Times New Roman"/>
          <w:sz w:val="24"/>
          <w:szCs w:val="24"/>
          <w:lang w:val="en-GB"/>
        </w:rPr>
        <w:t xml:space="preserve"> Figure </w:t>
      </w:r>
      <w:r w:rsidR="008866FE">
        <w:rPr>
          <w:rFonts w:ascii="Times New Roman" w:hAnsi="Times New Roman" w:cs="Times New Roman"/>
          <w:sz w:val="24"/>
          <w:szCs w:val="24"/>
          <w:lang w:val="en-GB"/>
        </w:rPr>
        <w:t>S</w:t>
      </w:r>
      <w:r w:rsidRPr="002F147F">
        <w:rPr>
          <w:rFonts w:ascii="Times New Roman" w:hAnsi="Times New Roman" w:cs="Times New Roman"/>
          <w:sz w:val="24"/>
          <w:szCs w:val="24"/>
          <w:lang w:val="en-GB"/>
        </w:rPr>
        <w:t>1</w:t>
      </w:r>
      <w:r>
        <w:rPr>
          <w:rFonts w:ascii="Times New Roman" w:hAnsi="Times New Roman" w:cs="Times New Roman"/>
          <w:sz w:val="24"/>
          <w:szCs w:val="24"/>
          <w:lang w:val="en-GB"/>
        </w:rPr>
        <w:t>)</w:t>
      </w:r>
      <w:r w:rsidRPr="002F147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113F6E">
        <w:rPr>
          <w:rFonts w:ascii="Times New Roman" w:hAnsi="Times New Roman" w:cs="Times New Roman"/>
          <w:sz w:val="24"/>
          <w:szCs w:val="24"/>
          <w:lang w:val="en-GB"/>
        </w:rPr>
        <w:t>This led us to investigate</w:t>
      </w:r>
      <w:r>
        <w:rPr>
          <w:rFonts w:ascii="Times New Roman" w:hAnsi="Times New Roman" w:cs="Times New Roman"/>
          <w:sz w:val="24"/>
          <w:szCs w:val="24"/>
          <w:lang w:val="en-GB"/>
        </w:rPr>
        <w:t xml:space="preserve"> </w:t>
      </w:r>
      <w:r w:rsidR="00EF7D4E" w:rsidRPr="00EF7D4E">
        <w:rPr>
          <w:rFonts w:ascii="Times New Roman" w:hAnsi="Times New Roman" w:cs="Times New Roman"/>
          <w:sz w:val="24"/>
          <w:szCs w:val="24"/>
          <w:lang w:val="en-GB"/>
        </w:rPr>
        <w:t>2</w:t>
      </w:r>
      <w:r w:rsidRPr="00FA58A0">
        <w:rPr>
          <w:rFonts w:ascii="Times New Roman" w:hAnsi="Times New Roman" w:cs="Times New Roman"/>
          <w:sz w:val="24"/>
          <w:szCs w:val="24"/>
          <w:lang w:val="en-GB"/>
        </w:rPr>
        <w:t>-bromo</w:t>
      </w:r>
      <w:r w:rsidR="00EF7D4E">
        <w:rPr>
          <w:rFonts w:ascii="Times New Roman" w:hAnsi="Times New Roman" w:cs="Times New Roman"/>
          <w:sz w:val="24"/>
          <w:szCs w:val="24"/>
          <w:lang w:val="en-GB"/>
        </w:rPr>
        <w:t>phenyl carboxylate</w:t>
      </w:r>
      <w:r w:rsidRPr="00FA58A0">
        <w:rPr>
          <w:rFonts w:ascii="Times New Roman" w:hAnsi="Times New Roman" w:cs="Times New Roman"/>
          <w:sz w:val="24"/>
          <w:szCs w:val="24"/>
          <w:lang w:val="en-GB"/>
        </w:rPr>
        <w:t xml:space="preserve"> substitutions</w:t>
      </w:r>
      <w:r>
        <w:rPr>
          <w:rFonts w:ascii="Times New Roman" w:hAnsi="Times New Roman" w:cs="Times New Roman"/>
          <w:sz w:val="24"/>
          <w:szCs w:val="24"/>
          <w:lang w:val="en-GB"/>
        </w:rPr>
        <w:t xml:space="preserve"> with hit compounds </w:t>
      </w:r>
      <w:r w:rsidR="00AA358A">
        <w:rPr>
          <w:rFonts w:ascii="Times New Roman" w:hAnsi="Times New Roman" w:cs="Times New Roman"/>
          <w:b/>
          <w:sz w:val="24"/>
          <w:szCs w:val="24"/>
          <w:lang w:val="en-GB"/>
        </w:rPr>
        <w:t>§10m</w:t>
      </w:r>
      <w:r>
        <w:rPr>
          <w:rFonts w:ascii="Times New Roman" w:hAnsi="Times New Roman" w:cs="Times New Roman"/>
          <w:sz w:val="24"/>
          <w:szCs w:val="24"/>
          <w:lang w:val="en-GB"/>
        </w:rPr>
        <w:t xml:space="preserve">, </w:t>
      </w:r>
      <w:r w:rsidR="00592C7C">
        <w:rPr>
          <w:rFonts w:ascii="Times New Roman" w:hAnsi="Times New Roman" w:cs="Times New Roman"/>
          <w:b/>
          <w:sz w:val="24"/>
          <w:szCs w:val="24"/>
          <w:lang w:val="en-GB"/>
        </w:rPr>
        <w:t>§4</w:t>
      </w:r>
      <w:r>
        <w:rPr>
          <w:rFonts w:ascii="Times New Roman" w:hAnsi="Times New Roman" w:cs="Times New Roman"/>
          <w:sz w:val="24"/>
          <w:szCs w:val="24"/>
          <w:lang w:val="en-GB"/>
        </w:rPr>
        <w:t xml:space="preserve"> and </w:t>
      </w:r>
      <w:r w:rsidR="00AA358A">
        <w:rPr>
          <w:rFonts w:ascii="Times New Roman" w:hAnsi="Times New Roman" w:cs="Times New Roman"/>
          <w:b/>
          <w:sz w:val="24"/>
          <w:szCs w:val="24"/>
          <w:lang w:val="en-GB"/>
        </w:rPr>
        <w:t>§13</w:t>
      </w:r>
      <w:r w:rsidR="00113F6E">
        <w:rPr>
          <w:rFonts w:ascii="Times New Roman" w:hAnsi="Times New Roman" w:cs="Times New Roman"/>
          <w:sz w:val="24"/>
          <w:szCs w:val="24"/>
          <w:lang w:val="en-GB"/>
        </w:rPr>
        <w:t>. Also c</w:t>
      </w:r>
      <w:r>
        <w:rPr>
          <w:rFonts w:ascii="Times New Roman" w:hAnsi="Times New Roman" w:cs="Times New Roman"/>
          <w:sz w:val="24"/>
          <w:szCs w:val="24"/>
          <w:lang w:val="en-GB"/>
        </w:rPr>
        <w:t xml:space="preserve">ompound </w:t>
      </w:r>
      <w:r w:rsidR="00AA358A">
        <w:rPr>
          <w:rFonts w:ascii="Times New Roman" w:hAnsi="Times New Roman" w:cs="Times New Roman"/>
          <w:b/>
          <w:sz w:val="24"/>
          <w:szCs w:val="24"/>
          <w:lang w:val="en-GB"/>
        </w:rPr>
        <w:t>§10l</w:t>
      </w:r>
      <w:r w:rsidRPr="00DA3BF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113F6E">
        <w:rPr>
          <w:rFonts w:ascii="Times New Roman" w:hAnsi="Times New Roman" w:cs="Times New Roman"/>
          <w:sz w:val="24"/>
          <w:szCs w:val="24"/>
          <w:lang w:val="en-GB"/>
        </w:rPr>
        <w:t>an</w:t>
      </w:r>
      <w:r>
        <w:rPr>
          <w:rFonts w:ascii="Times New Roman" w:hAnsi="Times New Roman" w:cs="Times New Roman"/>
          <w:sz w:val="24"/>
          <w:szCs w:val="24"/>
          <w:lang w:val="en-GB"/>
        </w:rPr>
        <w:t xml:space="preserve"> almost identical </w:t>
      </w:r>
      <w:r w:rsidR="00113F6E">
        <w:rPr>
          <w:rFonts w:ascii="Times New Roman" w:hAnsi="Times New Roman" w:cs="Times New Roman"/>
          <w:sz w:val="24"/>
          <w:szCs w:val="24"/>
          <w:lang w:val="en-GB"/>
        </w:rPr>
        <w:t>analogue of</w:t>
      </w:r>
      <w:r>
        <w:rPr>
          <w:rFonts w:ascii="Times New Roman" w:hAnsi="Times New Roman" w:cs="Times New Roman"/>
          <w:sz w:val="24"/>
          <w:szCs w:val="24"/>
          <w:lang w:val="en-GB"/>
        </w:rPr>
        <w:t xml:space="preserve"> </w:t>
      </w:r>
      <w:r w:rsidR="00113F6E">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parent compound </w:t>
      </w:r>
      <w:r w:rsidR="00113F6E">
        <w:rPr>
          <w:rFonts w:ascii="Times New Roman" w:hAnsi="Times New Roman" w:cs="Times New Roman"/>
          <w:sz w:val="24"/>
          <w:szCs w:val="24"/>
          <w:lang w:val="en-GB"/>
        </w:rPr>
        <w:t>in one of the subsets</w:t>
      </w:r>
      <w:r>
        <w:rPr>
          <w:rFonts w:ascii="Times New Roman" w:hAnsi="Times New Roman" w:cs="Times New Roman"/>
          <w:sz w:val="24"/>
          <w:szCs w:val="24"/>
          <w:lang w:val="en-GB"/>
        </w:rPr>
        <w:t xml:space="preserve"> (</w:t>
      </w:r>
      <w:r w:rsidR="00113F6E" w:rsidRPr="00113F6E">
        <w:rPr>
          <w:rFonts w:ascii="Times New Roman" w:hAnsi="Times New Roman" w:cs="Times New Roman"/>
          <w:sz w:val="24"/>
          <w:szCs w:val="24"/>
          <w:lang w:val="en-GB"/>
        </w:rPr>
        <w:t>3,5-</w:t>
      </w:r>
      <w:r w:rsidRPr="00113F6E">
        <w:rPr>
          <w:rFonts w:ascii="Times New Roman" w:hAnsi="Times New Roman" w:cs="Times New Roman"/>
          <w:sz w:val="24"/>
          <w:szCs w:val="24"/>
          <w:lang w:val="en-GB"/>
        </w:rPr>
        <w:t>dimethyl</w:t>
      </w:r>
      <w:r w:rsidR="00113F6E">
        <w:rPr>
          <w:rFonts w:ascii="Times New Roman" w:hAnsi="Times New Roman" w:cs="Times New Roman"/>
          <w:sz w:val="24"/>
          <w:szCs w:val="24"/>
          <w:lang w:val="en-GB"/>
        </w:rPr>
        <w:t>phenyl</w:t>
      </w:r>
      <w:r>
        <w:rPr>
          <w:rFonts w:ascii="Times New Roman" w:hAnsi="Times New Roman" w:cs="Times New Roman"/>
          <w:sz w:val="24"/>
          <w:szCs w:val="24"/>
          <w:lang w:val="en-GB"/>
        </w:rPr>
        <w:t xml:space="preserve"> of </w:t>
      </w:r>
      <w:r w:rsidR="00AA358A">
        <w:rPr>
          <w:rFonts w:ascii="Times New Roman" w:hAnsi="Times New Roman" w:cs="Times New Roman"/>
          <w:b/>
          <w:sz w:val="24"/>
          <w:szCs w:val="24"/>
          <w:lang w:val="en-GB"/>
        </w:rPr>
        <w:t>§10l</w:t>
      </w:r>
      <w:r>
        <w:rPr>
          <w:rFonts w:ascii="Times New Roman" w:hAnsi="Times New Roman" w:cs="Times New Roman"/>
          <w:sz w:val="24"/>
          <w:szCs w:val="24"/>
          <w:lang w:val="en-GB"/>
        </w:rPr>
        <w:t xml:space="preserve"> vs. </w:t>
      </w:r>
      <w:r w:rsidR="00113F6E" w:rsidRPr="00113F6E">
        <w:rPr>
          <w:rFonts w:ascii="Times New Roman" w:hAnsi="Times New Roman" w:cs="Times New Roman"/>
          <w:sz w:val="24"/>
          <w:szCs w:val="24"/>
          <w:lang w:val="en-GB"/>
        </w:rPr>
        <w:t>3,4</w:t>
      </w:r>
      <w:r w:rsidRPr="00113F6E">
        <w:rPr>
          <w:rFonts w:ascii="Times New Roman" w:hAnsi="Times New Roman" w:cs="Times New Roman"/>
          <w:sz w:val="24"/>
          <w:szCs w:val="24"/>
          <w:lang w:val="en-GB"/>
        </w:rPr>
        <w:t>-</w:t>
      </w:r>
      <w:r w:rsidRPr="000E459B">
        <w:rPr>
          <w:rFonts w:ascii="Times New Roman" w:hAnsi="Times New Roman" w:cs="Times New Roman"/>
          <w:sz w:val="24"/>
          <w:szCs w:val="24"/>
          <w:lang w:val="en-GB"/>
        </w:rPr>
        <w:t>di</w:t>
      </w:r>
      <w:r>
        <w:rPr>
          <w:rFonts w:ascii="Times New Roman" w:hAnsi="Times New Roman" w:cs="Times New Roman"/>
          <w:sz w:val="24"/>
          <w:szCs w:val="24"/>
          <w:lang w:val="en-GB"/>
        </w:rPr>
        <w:t>methyl</w:t>
      </w:r>
      <w:r w:rsidR="00113F6E">
        <w:rPr>
          <w:rFonts w:ascii="Times New Roman" w:hAnsi="Times New Roman" w:cs="Times New Roman"/>
          <w:sz w:val="24"/>
          <w:szCs w:val="24"/>
          <w:lang w:val="en-GB"/>
        </w:rPr>
        <w:t>phenyl</w:t>
      </w:r>
      <w:r>
        <w:rPr>
          <w:rFonts w:ascii="Times New Roman" w:hAnsi="Times New Roman" w:cs="Times New Roman"/>
          <w:sz w:val="24"/>
          <w:szCs w:val="24"/>
          <w:lang w:val="en-GB"/>
        </w:rPr>
        <w:t xml:space="preserve"> of the purchased parent compound)</w:t>
      </w:r>
      <w:r w:rsidR="00113F6E">
        <w:rPr>
          <w:rFonts w:ascii="Times New Roman" w:hAnsi="Times New Roman" w:cs="Times New Roman"/>
          <w:sz w:val="24"/>
          <w:szCs w:val="24"/>
          <w:lang w:val="en-GB"/>
        </w:rPr>
        <w:t xml:space="preserve"> was studied</w:t>
      </w:r>
      <w:r>
        <w:rPr>
          <w:rFonts w:ascii="Times New Roman" w:hAnsi="Times New Roman" w:cs="Times New Roman"/>
          <w:sz w:val="24"/>
          <w:szCs w:val="24"/>
          <w:lang w:val="en-GB"/>
        </w:rPr>
        <w:t xml:space="preserve">. </w:t>
      </w:r>
      <w:r w:rsidR="00113F6E">
        <w:rPr>
          <w:rFonts w:ascii="Times New Roman" w:hAnsi="Times New Roman" w:cs="Times New Roman"/>
          <w:sz w:val="24"/>
          <w:szCs w:val="24"/>
          <w:lang w:val="en-GB"/>
        </w:rPr>
        <w:t>The</w:t>
      </w:r>
      <w:r>
        <w:rPr>
          <w:rFonts w:ascii="Times New Roman" w:hAnsi="Times New Roman" w:cs="Times New Roman"/>
          <w:sz w:val="24"/>
          <w:szCs w:val="24"/>
          <w:lang w:val="en-GB"/>
        </w:rPr>
        <w:t xml:space="preserve"> </w:t>
      </w:r>
      <w:r w:rsidR="00113F6E">
        <w:rPr>
          <w:rFonts w:ascii="Times New Roman" w:hAnsi="Times New Roman" w:cs="Times New Roman"/>
          <w:sz w:val="24"/>
          <w:szCs w:val="24"/>
          <w:lang w:val="en-GB"/>
        </w:rPr>
        <w:t>2-</w:t>
      </w:r>
      <w:r>
        <w:rPr>
          <w:rFonts w:ascii="Times New Roman" w:hAnsi="Times New Roman" w:cs="Times New Roman"/>
          <w:sz w:val="24"/>
          <w:szCs w:val="24"/>
          <w:lang w:val="en-GB"/>
        </w:rPr>
        <w:t>bromo</w:t>
      </w:r>
      <w:r w:rsidR="00113F6E">
        <w:rPr>
          <w:rFonts w:ascii="Times New Roman" w:hAnsi="Times New Roman" w:cs="Times New Roman"/>
          <w:sz w:val="24"/>
          <w:szCs w:val="24"/>
          <w:lang w:val="en-GB"/>
        </w:rPr>
        <w:t>phenyl carboxylate modifications</w:t>
      </w:r>
      <w:r>
        <w:rPr>
          <w:rFonts w:ascii="Times New Roman" w:hAnsi="Times New Roman" w:cs="Times New Roman"/>
          <w:sz w:val="24"/>
          <w:szCs w:val="24"/>
          <w:lang w:val="en-GB"/>
        </w:rPr>
        <w:t xml:space="preserve"> were indeed successful </w:t>
      </w:r>
      <w:r w:rsidR="00113F6E">
        <w:rPr>
          <w:rFonts w:ascii="Times New Roman" w:hAnsi="Times New Roman" w:cs="Times New Roman"/>
          <w:sz w:val="24"/>
          <w:szCs w:val="24"/>
          <w:lang w:val="en-GB"/>
        </w:rPr>
        <w:t>for</w:t>
      </w:r>
      <w:r>
        <w:rPr>
          <w:rFonts w:ascii="Times New Roman" w:hAnsi="Times New Roman" w:cs="Times New Roman"/>
          <w:sz w:val="24"/>
          <w:szCs w:val="24"/>
          <w:lang w:val="en-GB"/>
        </w:rPr>
        <w:t xml:space="preserve"> compounds </w:t>
      </w:r>
      <w:r w:rsidR="00AA358A">
        <w:rPr>
          <w:rFonts w:ascii="Times New Roman" w:hAnsi="Times New Roman" w:cs="Times New Roman"/>
          <w:b/>
          <w:sz w:val="24"/>
          <w:szCs w:val="24"/>
          <w:lang w:val="en-GB"/>
        </w:rPr>
        <w:t>§10l</w:t>
      </w:r>
      <w:r>
        <w:rPr>
          <w:rFonts w:ascii="Times New Roman" w:hAnsi="Times New Roman" w:cs="Times New Roman"/>
          <w:sz w:val="24"/>
          <w:szCs w:val="24"/>
          <w:lang w:val="en-GB"/>
        </w:rPr>
        <w:t xml:space="preserve"> and </w:t>
      </w:r>
      <w:r w:rsidR="00AA358A">
        <w:rPr>
          <w:rFonts w:ascii="Times New Roman" w:hAnsi="Times New Roman" w:cs="Times New Roman"/>
          <w:b/>
          <w:sz w:val="24"/>
          <w:szCs w:val="24"/>
          <w:lang w:val="en-GB"/>
        </w:rPr>
        <w:t>§10m</w:t>
      </w:r>
      <w:r>
        <w:rPr>
          <w:rFonts w:ascii="Times New Roman" w:hAnsi="Times New Roman" w:cs="Times New Roman"/>
          <w:sz w:val="24"/>
          <w:szCs w:val="24"/>
          <w:lang w:val="en-GB"/>
        </w:rPr>
        <w:t xml:space="preserve"> (30-fold and 4.5-fold increase in the activity, respectively</w:t>
      </w:r>
      <w:r w:rsidR="00113F6E">
        <w:rPr>
          <w:rFonts w:ascii="Times New Roman" w:hAnsi="Times New Roman" w:cs="Times New Roman"/>
          <w:sz w:val="24"/>
          <w:szCs w:val="24"/>
          <w:lang w:val="en-GB"/>
        </w:rPr>
        <w:t>)</w:t>
      </w:r>
      <w:r>
        <w:rPr>
          <w:rFonts w:ascii="Times New Roman" w:hAnsi="Times New Roman" w:cs="Times New Roman"/>
          <w:sz w:val="24"/>
          <w:szCs w:val="24"/>
          <w:lang w:val="en-GB"/>
        </w:rPr>
        <w:t xml:space="preserve">, but not </w:t>
      </w:r>
      <w:r w:rsidR="00113F6E">
        <w:rPr>
          <w:rFonts w:ascii="Times New Roman" w:hAnsi="Times New Roman" w:cs="Times New Roman"/>
          <w:sz w:val="24"/>
          <w:szCs w:val="24"/>
          <w:lang w:val="en-GB"/>
        </w:rPr>
        <w:t xml:space="preserve">for </w:t>
      </w:r>
      <w:r w:rsidR="00EF6333">
        <w:rPr>
          <w:rFonts w:ascii="Times New Roman" w:hAnsi="Times New Roman" w:cs="Times New Roman"/>
          <w:b/>
          <w:sz w:val="24"/>
          <w:szCs w:val="24"/>
          <w:lang w:val="en-GB"/>
        </w:rPr>
        <w:t>§20</w:t>
      </w:r>
      <w:r>
        <w:rPr>
          <w:rFonts w:ascii="Times New Roman" w:hAnsi="Times New Roman" w:cs="Times New Roman"/>
          <w:sz w:val="24"/>
          <w:szCs w:val="24"/>
          <w:lang w:val="en-GB"/>
        </w:rPr>
        <w:t xml:space="preserve"> and </w:t>
      </w:r>
      <w:r w:rsidR="00EF6333">
        <w:rPr>
          <w:rFonts w:ascii="Times New Roman" w:hAnsi="Times New Roman" w:cs="Times New Roman"/>
          <w:b/>
          <w:sz w:val="24"/>
          <w:szCs w:val="24"/>
          <w:lang w:val="en-GB"/>
        </w:rPr>
        <w:t>§21</w:t>
      </w:r>
      <w:r w:rsidR="00113F6E">
        <w:rPr>
          <w:rFonts w:ascii="Times New Roman" w:hAnsi="Times New Roman" w:cs="Times New Roman"/>
          <w:b/>
          <w:sz w:val="24"/>
          <w:szCs w:val="24"/>
          <w:lang w:val="en-GB"/>
        </w:rPr>
        <w:t xml:space="preserve"> </w:t>
      </w:r>
      <w:r w:rsidR="00113F6E">
        <w:rPr>
          <w:rFonts w:ascii="Times New Roman" w:hAnsi="Times New Roman" w:cs="Times New Roman"/>
          <w:sz w:val="24"/>
          <w:szCs w:val="24"/>
          <w:lang w:val="en-GB"/>
        </w:rPr>
        <w:t>(Figure 6)</w:t>
      </w:r>
      <w:r>
        <w:rPr>
          <w:rFonts w:ascii="Times New Roman" w:hAnsi="Times New Roman" w:cs="Times New Roman"/>
          <w:sz w:val="24"/>
          <w:szCs w:val="24"/>
          <w:lang w:val="en-GB"/>
        </w:rPr>
        <w:t xml:space="preserve">. </w:t>
      </w:r>
    </w:p>
    <w:p w14:paraId="1D0FCAB1" w14:textId="73DFFD02" w:rsidR="00113F6E" w:rsidRPr="002A2B25" w:rsidRDefault="00DB1F39" w:rsidP="001F3F73">
      <w:pPr>
        <w:spacing w:line="480" w:lineRule="auto"/>
        <w:jc w:val="both"/>
        <w:rPr>
          <w:rFonts w:ascii="Times New Roman" w:hAnsi="Times New Roman" w:cs="Times New Roman"/>
          <w:b/>
          <w:sz w:val="24"/>
          <w:szCs w:val="24"/>
          <w:lang w:val="en-GB"/>
        </w:rPr>
      </w:pPr>
      <w:r w:rsidRPr="002A2B25">
        <w:rPr>
          <w:rFonts w:ascii="Times New Roman" w:hAnsi="Times New Roman" w:cs="Times New Roman"/>
          <w:sz w:val="24"/>
          <w:szCs w:val="24"/>
          <w:highlight w:val="red"/>
          <w:lang w:val="en-GB"/>
        </w:rPr>
        <w:t>What about the para nitro ones</w:t>
      </w:r>
      <w:r w:rsidR="00113F6E" w:rsidRPr="002A2B25">
        <w:rPr>
          <w:rFonts w:ascii="Times New Roman" w:hAnsi="Times New Roman" w:cs="Times New Roman"/>
          <w:sz w:val="24"/>
          <w:szCs w:val="24"/>
          <w:highlight w:val="red"/>
          <w:lang w:val="en-GB"/>
        </w:rPr>
        <w:t>?</w:t>
      </w:r>
    </w:p>
    <w:p w14:paraId="51DA7E23" w14:textId="2E86F1F1" w:rsidR="001F3F73" w:rsidRDefault="00AA358A" w:rsidP="001F3F73">
      <w:pPr>
        <w:spacing w:line="480" w:lineRule="auto"/>
        <w:jc w:val="both"/>
      </w:pPr>
      <w:r>
        <w:object w:dxaOrig="6854" w:dyaOrig="11047" w14:anchorId="4D982DC1">
          <v:shape id="_x0000_i1035" type="#_x0000_t75" style="width:342.25pt;height:549.8pt" o:ole="">
            <v:imagedata r:id="rId29" o:title=""/>
          </v:shape>
          <o:OLEObject Type="Embed" ProgID="ChemDraw.Document.6.0" ShapeID="_x0000_i1035" DrawAspect="Content" ObjectID="_1613391329" r:id="rId30"/>
        </w:object>
      </w:r>
    </w:p>
    <w:p w14:paraId="63D77BBE" w14:textId="23101A0A" w:rsidR="00E2004C" w:rsidRDefault="00E2004C" w:rsidP="00E2004C">
      <w:pPr>
        <w:spacing w:line="48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Figure </w:t>
      </w:r>
      <w:commentRangeStart w:id="44"/>
      <w:r>
        <w:rPr>
          <w:rFonts w:ascii="Times New Roman" w:hAnsi="Times New Roman" w:cs="Times New Roman"/>
          <w:b/>
          <w:sz w:val="24"/>
          <w:szCs w:val="24"/>
          <w:lang w:val="en-GB"/>
        </w:rPr>
        <w:t>6</w:t>
      </w:r>
      <w:commentRangeEnd w:id="44"/>
      <w:r>
        <w:rPr>
          <w:rStyle w:val="CommentReference"/>
        </w:rPr>
        <w:commentReference w:id="44"/>
      </w:r>
      <w:r>
        <w:rPr>
          <w:rFonts w:ascii="Times New Roman" w:hAnsi="Times New Roman" w:cs="Times New Roman"/>
          <w:b/>
          <w:sz w:val="24"/>
          <w:szCs w:val="24"/>
          <w:lang w:val="en-GB"/>
        </w:rPr>
        <w:t xml:space="preserve">. </w:t>
      </w:r>
      <w:r w:rsidRPr="00FA58A0">
        <w:rPr>
          <w:rFonts w:ascii="Times New Roman" w:hAnsi="Times New Roman" w:cs="Times New Roman"/>
          <w:sz w:val="24"/>
          <w:szCs w:val="24"/>
          <w:lang w:val="en-GB"/>
        </w:rPr>
        <w:t xml:space="preserve">Bromoester analogues of the compounds </w:t>
      </w:r>
      <w:r w:rsidR="00EF6333">
        <w:rPr>
          <w:rFonts w:ascii="Times New Roman" w:hAnsi="Times New Roman" w:cs="Times New Roman"/>
          <w:b/>
          <w:sz w:val="24"/>
          <w:szCs w:val="24"/>
          <w:lang w:val="en-GB"/>
        </w:rPr>
        <w:t>§10l</w:t>
      </w:r>
      <w:r w:rsidRPr="00FA58A0">
        <w:rPr>
          <w:rFonts w:ascii="Times New Roman" w:hAnsi="Times New Roman" w:cs="Times New Roman"/>
          <w:sz w:val="24"/>
          <w:szCs w:val="24"/>
          <w:lang w:val="en-GB"/>
        </w:rPr>
        <w:t xml:space="preserve">, </w:t>
      </w:r>
      <w:r w:rsidR="00EF6333">
        <w:rPr>
          <w:rFonts w:ascii="Times New Roman" w:hAnsi="Times New Roman" w:cs="Times New Roman"/>
          <w:b/>
          <w:sz w:val="24"/>
          <w:szCs w:val="24"/>
          <w:lang w:val="en-GB"/>
        </w:rPr>
        <w:t>§10m</w:t>
      </w:r>
      <w:r>
        <w:rPr>
          <w:rFonts w:ascii="Times New Roman" w:hAnsi="Times New Roman" w:cs="Times New Roman"/>
          <w:sz w:val="24"/>
          <w:szCs w:val="24"/>
          <w:lang w:val="en-GB"/>
        </w:rPr>
        <w:t>,</w:t>
      </w:r>
      <w:r w:rsidRPr="00FA58A0">
        <w:rPr>
          <w:rFonts w:ascii="Times New Roman" w:hAnsi="Times New Roman" w:cs="Times New Roman"/>
          <w:sz w:val="24"/>
          <w:szCs w:val="24"/>
          <w:lang w:val="en-GB"/>
        </w:rPr>
        <w:t xml:space="preserve"> </w:t>
      </w:r>
      <w:r w:rsidR="00592C7C">
        <w:rPr>
          <w:rFonts w:ascii="Times New Roman" w:hAnsi="Times New Roman" w:cs="Times New Roman"/>
          <w:b/>
          <w:sz w:val="24"/>
          <w:szCs w:val="24"/>
          <w:lang w:val="en-GB"/>
        </w:rPr>
        <w:t>§4</w:t>
      </w:r>
      <w:r>
        <w:rPr>
          <w:rFonts w:ascii="Times New Roman" w:hAnsi="Times New Roman" w:cs="Times New Roman"/>
          <w:b/>
          <w:sz w:val="24"/>
          <w:szCs w:val="24"/>
          <w:lang w:val="en-GB"/>
        </w:rPr>
        <w:t xml:space="preserve"> </w:t>
      </w:r>
      <w:r w:rsidRPr="008068CC">
        <w:rPr>
          <w:rFonts w:ascii="Times New Roman" w:hAnsi="Times New Roman" w:cs="Times New Roman"/>
          <w:sz w:val="24"/>
          <w:szCs w:val="24"/>
          <w:lang w:val="en-GB"/>
        </w:rPr>
        <w:t xml:space="preserve">and </w:t>
      </w:r>
      <w:r w:rsidR="00EF6333">
        <w:rPr>
          <w:rFonts w:ascii="Times New Roman" w:hAnsi="Times New Roman" w:cs="Times New Roman"/>
          <w:b/>
          <w:sz w:val="24"/>
          <w:szCs w:val="24"/>
          <w:lang w:val="en-GB"/>
        </w:rPr>
        <w:t>§13</w:t>
      </w:r>
      <w:r w:rsidRPr="00FA58A0">
        <w:rPr>
          <w:rFonts w:ascii="Times New Roman" w:hAnsi="Times New Roman" w:cs="Times New Roman"/>
          <w:sz w:val="24"/>
          <w:szCs w:val="24"/>
          <w:lang w:val="en-GB"/>
        </w:rPr>
        <w:t xml:space="preserve">. </w:t>
      </w:r>
    </w:p>
    <w:p w14:paraId="3189C2C0" w14:textId="49906701" w:rsidR="008A1684" w:rsidRDefault="008A1684" w:rsidP="001F3F7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order to gain a higher ligand efficiency</w:t>
      </w:r>
      <w:r w:rsidR="00747718">
        <w:rPr>
          <w:rFonts w:ascii="Times New Roman" w:hAnsi="Times New Roman" w:cs="Times New Roman"/>
          <w:sz w:val="24"/>
          <w:szCs w:val="24"/>
          <w:lang w:val="en-GB"/>
        </w:rPr>
        <w:t xml:space="preserve"> for compounds </w:t>
      </w:r>
      <w:r w:rsidR="00EF6333">
        <w:rPr>
          <w:rFonts w:ascii="Times New Roman" w:hAnsi="Times New Roman" w:cs="Times New Roman"/>
          <w:b/>
          <w:sz w:val="24"/>
          <w:szCs w:val="24"/>
          <w:lang w:val="en-GB"/>
        </w:rPr>
        <w:t>§11l</w:t>
      </w:r>
      <w:r w:rsidR="00747718">
        <w:rPr>
          <w:rFonts w:ascii="Times New Roman" w:hAnsi="Times New Roman" w:cs="Times New Roman"/>
          <w:sz w:val="24"/>
          <w:szCs w:val="24"/>
          <w:lang w:val="en-GB"/>
        </w:rPr>
        <w:t xml:space="preserve"> and </w:t>
      </w:r>
      <w:r w:rsidR="00EF6333">
        <w:rPr>
          <w:rFonts w:ascii="Times New Roman" w:hAnsi="Times New Roman" w:cs="Times New Roman"/>
          <w:b/>
          <w:sz w:val="24"/>
          <w:szCs w:val="24"/>
          <w:lang w:val="en-GB"/>
        </w:rPr>
        <w:t>§11m</w:t>
      </w:r>
      <w:r>
        <w:rPr>
          <w:rFonts w:ascii="Times New Roman" w:hAnsi="Times New Roman" w:cs="Times New Roman"/>
          <w:sz w:val="24"/>
          <w:szCs w:val="24"/>
          <w:lang w:val="en-GB"/>
        </w:rPr>
        <w:t xml:space="preserve"> we tried to remove some superfluous ligands. Although</w:t>
      </w:r>
      <w:r w:rsidRPr="00E2004C">
        <w:rPr>
          <w:rFonts w:ascii="Times New Roman" w:hAnsi="Times New Roman" w:cs="Times New Roman"/>
          <w:sz w:val="24"/>
          <w:szCs w:val="24"/>
          <w:lang w:val="en-GB"/>
        </w:rPr>
        <w:t xml:space="preserve"> </w:t>
      </w:r>
      <w:r>
        <w:rPr>
          <w:rFonts w:ascii="Times New Roman" w:hAnsi="Times New Roman" w:cs="Times New Roman"/>
          <w:sz w:val="24"/>
          <w:szCs w:val="24"/>
          <w:lang w:val="en-GB"/>
        </w:rPr>
        <w:t>we successfully managed to remove one of the alkyl chains</w:t>
      </w:r>
      <w:r w:rsidR="00EF6333">
        <w:rPr>
          <w:rFonts w:ascii="Times New Roman" w:hAnsi="Times New Roman" w:cs="Times New Roman"/>
          <w:sz w:val="24"/>
          <w:szCs w:val="24"/>
          <w:lang w:val="en-GB"/>
        </w:rPr>
        <w:t xml:space="preserve"> (as in </w:t>
      </w:r>
      <w:r w:rsidR="00EF6333">
        <w:rPr>
          <w:rFonts w:ascii="Times New Roman" w:hAnsi="Times New Roman" w:cs="Times New Roman"/>
          <w:b/>
          <w:sz w:val="24"/>
          <w:szCs w:val="24"/>
          <w:lang w:val="en-GB"/>
        </w:rPr>
        <w:t>§11</w:t>
      </w:r>
      <w:r w:rsidR="00A449D7">
        <w:rPr>
          <w:rFonts w:ascii="Times New Roman" w:hAnsi="Times New Roman" w:cs="Times New Roman"/>
          <w:b/>
          <w:sz w:val="24"/>
          <w:szCs w:val="24"/>
          <w:lang w:val="en-GB"/>
        </w:rPr>
        <w:t xml:space="preserve">j </w:t>
      </w:r>
      <w:r w:rsidR="008D1CB7">
        <w:rPr>
          <w:rFonts w:ascii="Times New Roman" w:hAnsi="Times New Roman" w:cs="Times New Roman"/>
          <w:sz w:val="24"/>
          <w:szCs w:val="24"/>
          <w:lang w:val="en-GB"/>
        </w:rPr>
        <w:t xml:space="preserve">and </w:t>
      </w:r>
      <w:r w:rsidR="008D1CB7">
        <w:rPr>
          <w:rFonts w:ascii="Times New Roman" w:hAnsi="Times New Roman" w:cs="Times New Roman"/>
          <w:b/>
          <w:sz w:val="24"/>
          <w:szCs w:val="24"/>
          <w:lang w:val="en-GB"/>
        </w:rPr>
        <w:t>§11k</w:t>
      </w:r>
      <w:r w:rsidR="00EF6333">
        <w:rPr>
          <w:rFonts w:ascii="Times New Roman" w:hAnsi="Times New Roman" w:cs="Times New Roman"/>
          <w:sz w:val="24"/>
          <w:szCs w:val="24"/>
          <w:lang w:val="en-GB"/>
        </w:rPr>
        <w:t>)</w:t>
      </w:r>
      <w:r>
        <w:rPr>
          <w:rFonts w:ascii="Times New Roman" w:hAnsi="Times New Roman" w:cs="Times New Roman"/>
          <w:sz w:val="24"/>
          <w:szCs w:val="24"/>
          <w:lang w:val="en-GB"/>
        </w:rPr>
        <w:t xml:space="preserve"> with only slight change in the inhibition, the removal of the bromine </w:t>
      </w:r>
      <w:r w:rsidR="00EF6333">
        <w:rPr>
          <w:rFonts w:ascii="Times New Roman" w:hAnsi="Times New Roman" w:cs="Times New Roman"/>
          <w:sz w:val="24"/>
          <w:szCs w:val="24"/>
          <w:lang w:val="en-GB"/>
        </w:rPr>
        <w:t xml:space="preserve">(as in </w:t>
      </w:r>
      <w:r w:rsidR="00EF6333">
        <w:rPr>
          <w:rFonts w:ascii="Times New Roman" w:hAnsi="Times New Roman" w:cs="Times New Roman"/>
          <w:b/>
          <w:sz w:val="24"/>
          <w:szCs w:val="24"/>
          <w:lang w:val="en-GB"/>
        </w:rPr>
        <w:t>§2</w:t>
      </w:r>
      <w:r w:rsidR="008D1CB7">
        <w:rPr>
          <w:rFonts w:ascii="Times New Roman" w:hAnsi="Times New Roman" w:cs="Times New Roman"/>
          <w:b/>
          <w:sz w:val="24"/>
          <w:szCs w:val="24"/>
          <w:lang w:val="en-GB"/>
        </w:rPr>
        <w:t>2</w:t>
      </w:r>
      <w:r w:rsidR="00EF6333">
        <w:rPr>
          <w:rFonts w:ascii="Times New Roman" w:hAnsi="Times New Roman" w:cs="Times New Roman"/>
          <w:sz w:val="24"/>
          <w:szCs w:val="24"/>
          <w:lang w:val="en-GB"/>
        </w:rPr>
        <w:t xml:space="preserve">) </w:t>
      </w:r>
      <w:r>
        <w:rPr>
          <w:rFonts w:ascii="Times New Roman" w:hAnsi="Times New Roman" w:cs="Times New Roman"/>
          <w:sz w:val="24"/>
          <w:szCs w:val="24"/>
          <w:lang w:val="en-GB"/>
        </w:rPr>
        <w:t>c</w:t>
      </w:r>
      <w:r w:rsidR="00747718">
        <w:rPr>
          <w:rFonts w:ascii="Times New Roman" w:hAnsi="Times New Roman" w:cs="Times New Roman"/>
          <w:sz w:val="24"/>
          <w:szCs w:val="24"/>
          <w:lang w:val="en-GB"/>
        </w:rPr>
        <w:t>aused more severe effects on the inhibition</w:t>
      </w:r>
      <w:r>
        <w:rPr>
          <w:rFonts w:ascii="Times New Roman" w:hAnsi="Times New Roman" w:cs="Times New Roman"/>
          <w:sz w:val="24"/>
          <w:szCs w:val="24"/>
          <w:lang w:val="en-GB"/>
        </w:rPr>
        <w:t>. Additionally</w:t>
      </w:r>
      <w:r w:rsidR="00747718">
        <w:rPr>
          <w:rFonts w:ascii="Times New Roman" w:hAnsi="Times New Roman" w:cs="Times New Roman"/>
          <w:sz w:val="24"/>
          <w:szCs w:val="24"/>
          <w:lang w:val="en-GB"/>
        </w:rPr>
        <w:t>,</w:t>
      </w:r>
      <w:r>
        <w:rPr>
          <w:rFonts w:ascii="Times New Roman" w:hAnsi="Times New Roman" w:cs="Times New Roman"/>
          <w:sz w:val="24"/>
          <w:szCs w:val="24"/>
          <w:lang w:val="en-GB"/>
        </w:rPr>
        <w:t xml:space="preserve"> we tried to make compound </w:t>
      </w:r>
      <w:r w:rsidR="00EF6333">
        <w:rPr>
          <w:rFonts w:ascii="Times New Roman" w:hAnsi="Times New Roman" w:cs="Times New Roman"/>
          <w:b/>
          <w:sz w:val="24"/>
          <w:szCs w:val="24"/>
          <w:lang w:val="en-GB"/>
        </w:rPr>
        <w:t>§11l</w:t>
      </w:r>
      <w:r w:rsidR="00747718">
        <w:rPr>
          <w:rFonts w:ascii="Times New Roman" w:hAnsi="Times New Roman" w:cs="Times New Roman"/>
          <w:sz w:val="24"/>
          <w:szCs w:val="24"/>
          <w:lang w:val="en-GB"/>
        </w:rPr>
        <w:t xml:space="preserve"> </w:t>
      </w:r>
      <w:r>
        <w:rPr>
          <w:rFonts w:ascii="Times New Roman" w:hAnsi="Times New Roman" w:cs="Times New Roman"/>
          <w:sz w:val="24"/>
          <w:szCs w:val="24"/>
          <w:lang w:val="en-GB"/>
        </w:rPr>
        <w:t>more stable by changing the ester</w:t>
      </w:r>
      <w:r w:rsidR="00747718">
        <w:rPr>
          <w:rFonts w:ascii="Times New Roman" w:hAnsi="Times New Roman" w:cs="Times New Roman"/>
          <w:sz w:val="24"/>
          <w:szCs w:val="24"/>
          <w:lang w:val="en-GB"/>
        </w:rPr>
        <w:t xml:space="preserve"> bond</w:t>
      </w:r>
      <w:r>
        <w:rPr>
          <w:rFonts w:ascii="Times New Roman" w:hAnsi="Times New Roman" w:cs="Times New Roman"/>
          <w:sz w:val="24"/>
          <w:szCs w:val="24"/>
          <w:lang w:val="en-GB"/>
        </w:rPr>
        <w:t xml:space="preserve"> into the corresponding amide</w:t>
      </w:r>
      <w:r w:rsidR="00EF6333">
        <w:rPr>
          <w:rFonts w:ascii="Times New Roman" w:hAnsi="Times New Roman" w:cs="Times New Roman"/>
          <w:sz w:val="24"/>
          <w:szCs w:val="24"/>
          <w:lang w:val="en-GB"/>
        </w:rPr>
        <w:t xml:space="preserve"> </w:t>
      </w:r>
      <w:r w:rsidR="00EF6333">
        <w:rPr>
          <w:rFonts w:ascii="Times New Roman" w:hAnsi="Times New Roman" w:cs="Times New Roman"/>
          <w:b/>
          <w:sz w:val="24"/>
          <w:szCs w:val="24"/>
          <w:lang w:val="en-GB"/>
        </w:rPr>
        <w:t>§2</w:t>
      </w:r>
      <w:r w:rsidR="008D1CB7">
        <w:rPr>
          <w:rFonts w:ascii="Times New Roman" w:hAnsi="Times New Roman" w:cs="Times New Roman"/>
          <w:b/>
          <w:sz w:val="24"/>
          <w:szCs w:val="24"/>
          <w:lang w:val="en-GB"/>
        </w:rPr>
        <w:t>3</w:t>
      </w:r>
      <w:r w:rsidR="00747718">
        <w:rPr>
          <w:rFonts w:ascii="Times New Roman" w:hAnsi="Times New Roman" w:cs="Times New Roman"/>
          <w:sz w:val="24"/>
          <w:szCs w:val="24"/>
          <w:lang w:val="en-GB"/>
        </w:rPr>
        <w:t>,</w:t>
      </w:r>
      <w:r>
        <w:rPr>
          <w:rFonts w:ascii="Times New Roman" w:hAnsi="Times New Roman" w:cs="Times New Roman"/>
          <w:sz w:val="24"/>
          <w:szCs w:val="24"/>
          <w:lang w:val="en-GB"/>
        </w:rPr>
        <w:t xml:space="preserve"> but</w:t>
      </w:r>
      <w:r w:rsidR="00747718">
        <w:rPr>
          <w:rFonts w:ascii="Times New Roman" w:hAnsi="Times New Roman" w:cs="Times New Roman"/>
          <w:sz w:val="24"/>
          <w:szCs w:val="24"/>
          <w:lang w:val="en-GB"/>
        </w:rPr>
        <w:t xml:space="preserve"> unfortunately</w:t>
      </w:r>
      <w:r>
        <w:rPr>
          <w:rFonts w:ascii="Times New Roman" w:hAnsi="Times New Roman" w:cs="Times New Roman"/>
          <w:sz w:val="24"/>
          <w:szCs w:val="24"/>
          <w:lang w:val="en-GB"/>
        </w:rPr>
        <w:t xml:space="preserve"> also this </w:t>
      </w:r>
      <w:r w:rsidR="00747718">
        <w:rPr>
          <w:rFonts w:ascii="Times New Roman" w:hAnsi="Times New Roman" w:cs="Times New Roman"/>
          <w:sz w:val="24"/>
          <w:szCs w:val="24"/>
          <w:lang w:val="en-GB"/>
        </w:rPr>
        <w:t>modification only</w:t>
      </w:r>
      <w:r>
        <w:rPr>
          <w:rFonts w:ascii="Times New Roman" w:hAnsi="Times New Roman" w:cs="Times New Roman"/>
          <w:sz w:val="24"/>
          <w:szCs w:val="24"/>
          <w:lang w:val="en-GB"/>
        </w:rPr>
        <w:t xml:space="preserve"> </w:t>
      </w:r>
      <w:r w:rsidR="00747718">
        <w:rPr>
          <w:rFonts w:ascii="Times New Roman" w:hAnsi="Times New Roman" w:cs="Times New Roman"/>
          <w:sz w:val="24"/>
          <w:szCs w:val="24"/>
          <w:lang w:val="en-GB"/>
        </w:rPr>
        <w:t>led loss of inhibition</w:t>
      </w:r>
      <w:r>
        <w:rPr>
          <w:rFonts w:ascii="Times New Roman" w:hAnsi="Times New Roman" w:cs="Times New Roman"/>
          <w:sz w:val="24"/>
          <w:szCs w:val="24"/>
          <w:lang w:val="en-GB"/>
        </w:rPr>
        <w:t xml:space="preserve">. </w:t>
      </w:r>
    </w:p>
    <w:p w14:paraId="4625F914" w14:textId="341D6C2C" w:rsidR="001F3F73" w:rsidRDefault="008866FE" w:rsidP="001F3F73">
      <w:pPr>
        <w:spacing w:line="48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Table</w:t>
      </w:r>
      <w:r w:rsidR="001F3F73" w:rsidRPr="002024F7">
        <w:rPr>
          <w:rFonts w:ascii="Times New Roman" w:hAnsi="Times New Roman" w:cs="Times New Roman"/>
          <w:b/>
          <w:sz w:val="24"/>
          <w:szCs w:val="24"/>
          <w:lang w:val="en-GB"/>
        </w:rPr>
        <w:t xml:space="preserve"> </w:t>
      </w:r>
      <w:r>
        <w:rPr>
          <w:rFonts w:ascii="Times New Roman" w:hAnsi="Times New Roman" w:cs="Times New Roman"/>
          <w:b/>
          <w:sz w:val="24"/>
          <w:szCs w:val="24"/>
          <w:lang w:val="en-GB"/>
        </w:rPr>
        <w:t>2</w:t>
      </w:r>
      <w:r w:rsidR="001F3F73" w:rsidRPr="002024F7">
        <w:rPr>
          <w:rFonts w:ascii="Times New Roman" w:hAnsi="Times New Roman" w:cs="Times New Roman"/>
          <w:b/>
          <w:sz w:val="24"/>
          <w:szCs w:val="24"/>
          <w:lang w:val="en-GB"/>
        </w:rPr>
        <w:t>.</w:t>
      </w:r>
      <w:r w:rsidR="001F3F73" w:rsidRPr="00FA58A0">
        <w:rPr>
          <w:rFonts w:ascii="Times New Roman" w:hAnsi="Times New Roman" w:cs="Times New Roman"/>
          <w:sz w:val="24"/>
          <w:szCs w:val="24"/>
          <w:lang w:val="en-GB"/>
        </w:rPr>
        <w:t xml:space="preserve"> Bromoester analogues of the compounds </w:t>
      </w:r>
      <w:r w:rsidR="00EF6333">
        <w:rPr>
          <w:rFonts w:ascii="Times New Roman" w:hAnsi="Times New Roman" w:cs="Times New Roman"/>
          <w:b/>
          <w:sz w:val="24"/>
          <w:szCs w:val="24"/>
          <w:lang w:val="en-GB"/>
        </w:rPr>
        <w:t>§10l</w:t>
      </w:r>
      <w:r w:rsidR="00E2004C">
        <w:rPr>
          <w:rFonts w:ascii="Times New Roman" w:hAnsi="Times New Roman" w:cs="Times New Roman"/>
          <w:sz w:val="24"/>
          <w:szCs w:val="24"/>
          <w:lang w:val="en-GB"/>
        </w:rPr>
        <w:t xml:space="preserve"> and</w:t>
      </w:r>
      <w:r w:rsidR="001F3F73" w:rsidRPr="00FA58A0">
        <w:rPr>
          <w:rFonts w:ascii="Times New Roman" w:hAnsi="Times New Roman" w:cs="Times New Roman"/>
          <w:sz w:val="24"/>
          <w:szCs w:val="24"/>
          <w:lang w:val="en-GB"/>
        </w:rPr>
        <w:t xml:space="preserve"> </w:t>
      </w:r>
      <w:r w:rsidR="00EF6333">
        <w:rPr>
          <w:rFonts w:ascii="Times New Roman" w:hAnsi="Times New Roman" w:cs="Times New Roman"/>
          <w:b/>
          <w:sz w:val="24"/>
          <w:szCs w:val="24"/>
          <w:lang w:val="en-GB"/>
        </w:rPr>
        <w:t>§10m</w:t>
      </w:r>
      <w:r w:rsidR="00E2004C">
        <w:rPr>
          <w:rFonts w:ascii="Times New Roman" w:hAnsi="Times New Roman" w:cs="Times New Roman"/>
          <w:b/>
          <w:sz w:val="24"/>
          <w:szCs w:val="24"/>
          <w:lang w:val="en-GB"/>
        </w:rPr>
        <w:t>.</w:t>
      </w:r>
    </w:p>
    <w:tbl>
      <w:tblPr>
        <w:tblStyle w:val="TableGrid"/>
        <w:tblW w:w="8757" w:type="dxa"/>
        <w:tblLook w:val="04A0" w:firstRow="1" w:lastRow="0" w:firstColumn="1" w:lastColumn="0" w:noHBand="0" w:noVBand="1"/>
      </w:tblPr>
      <w:tblGrid>
        <w:gridCol w:w="1340"/>
        <w:gridCol w:w="1033"/>
        <w:gridCol w:w="1883"/>
        <w:gridCol w:w="958"/>
        <w:gridCol w:w="937"/>
        <w:gridCol w:w="1469"/>
        <w:gridCol w:w="1137"/>
      </w:tblGrid>
      <w:tr w:rsidR="00AD43EA" w:rsidRPr="007B6DF3" w14:paraId="0F1229D2" w14:textId="77777777" w:rsidTr="00AD6C48">
        <w:tc>
          <w:tcPr>
            <w:tcW w:w="1340" w:type="dxa"/>
            <w:tcBorders>
              <w:top w:val="nil"/>
              <w:left w:val="nil"/>
              <w:bottom w:val="single" w:sz="4" w:space="0" w:color="auto"/>
              <w:right w:val="single" w:sz="4" w:space="0" w:color="auto"/>
            </w:tcBorders>
          </w:tcPr>
          <w:p w14:paraId="022E37F5" w14:textId="61CF0017" w:rsidR="00AD43EA" w:rsidRPr="007B6DF3" w:rsidRDefault="00AD43EA" w:rsidP="009A6833">
            <w:pPr>
              <w:rPr>
                <w:lang w:val="en-GB"/>
              </w:rPr>
            </w:pPr>
          </w:p>
        </w:tc>
        <w:tc>
          <w:tcPr>
            <w:tcW w:w="6280" w:type="dxa"/>
            <w:gridSpan w:val="5"/>
            <w:tcBorders>
              <w:left w:val="single" w:sz="4" w:space="0" w:color="auto"/>
              <w:right w:val="single" w:sz="4" w:space="0" w:color="auto"/>
            </w:tcBorders>
            <w:vAlign w:val="center"/>
          </w:tcPr>
          <w:p w14:paraId="42255419" w14:textId="77777777" w:rsidR="00AD43EA" w:rsidRPr="007B6DF3" w:rsidRDefault="009A6833" w:rsidP="009A6833">
            <w:pPr>
              <w:jc w:val="center"/>
              <w:rPr>
                <w:lang w:val="en-GB"/>
              </w:rPr>
            </w:pPr>
            <w:r w:rsidRPr="007B6DF3">
              <w:rPr>
                <w:lang w:val="en-GB"/>
              </w:rPr>
              <w:object w:dxaOrig="2318" w:dyaOrig="1346" w14:anchorId="362EBFE4">
                <v:shape id="_x0000_i1036" type="#_x0000_t75" style="width:115.95pt;height:67.3pt" o:ole="">
                  <v:imagedata r:id="rId31" o:title=""/>
                </v:shape>
                <o:OLEObject Type="Embed" ProgID="ChemDraw.Document.6.0" ShapeID="_x0000_i1036" DrawAspect="Content" ObjectID="_1613391330" r:id="rId32"/>
              </w:object>
            </w:r>
          </w:p>
        </w:tc>
        <w:tc>
          <w:tcPr>
            <w:tcW w:w="1137" w:type="dxa"/>
            <w:tcBorders>
              <w:top w:val="nil"/>
              <w:left w:val="single" w:sz="4" w:space="0" w:color="auto"/>
              <w:bottom w:val="single" w:sz="4" w:space="0" w:color="auto"/>
              <w:right w:val="nil"/>
            </w:tcBorders>
          </w:tcPr>
          <w:p w14:paraId="2D180F5D" w14:textId="77777777" w:rsidR="00AD43EA" w:rsidRPr="007B6DF3" w:rsidRDefault="00AD43EA" w:rsidP="009A6833">
            <w:pPr>
              <w:jc w:val="center"/>
              <w:rPr>
                <w:lang w:val="en-GB"/>
              </w:rPr>
            </w:pPr>
          </w:p>
        </w:tc>
      </w:tr>
      <w:tr w:rsidR="00AD43EA" w:rsidRPr="007B6DF3" w14:paraId="5C3495CB" w14:textId="77777777" w:rsidTr="00AD6C48">
        <w:tc>
          <w:tcPr>
            <w:tcW w:w="1340" w:type="dxa"/>
            <w:tcBorders>
              <w:top w:val="single" w:sz="4" w:space="0" w:color="auto"/>
            </w:tcBorders>
            <w:vAlign w:val="center"/>
          </w:tcPr>
          <w:p w14:paraId="46DB1842" w14:textId="77777777" w:rsidR="00AD43EA" w:rsidRPr="007B6DF3" w:rsidRDefault="00AD43EA" w:rsidP="009A6833">
            <w:pPr>
              <w:jc w:val="center"/>
              <w:rPr>
                <w:rFonts w:ascii="Times New Roman" w:hAnsi="Times New Roman" w:cs="Times New Roman"/>
                <w:b/>
                <w:lang w:val="en-GB"/>
              </w:rPr>
            </w:pPr>
            <w:r w:rsidRPr="007B6DF3">
              <w:rPr>
                <w:rFonts w:ascii="Times New Roman" w:hAnsi="Times New Roman" w:cs="Times New Roman"/>
                <w:b/>
                <w:lang w:val="en-GB"/>
              </w:rPr>
              <w:t>Compound</w:t>
            </w:r>
          </w:p>
        </w:tc>
        <w:tc>
          <w:tcPr>
            <w:tcW w:w="1034" w:type="dxa"/>
            <w:vAlign w:val="center"/>
          </w:tcPr>
          <w:p w14:paraId="5E3E73F1" w14:textId="77777777" w:rsidR="00AD43EA" w:rsidRPr="007B6DF3" w:rsidRDefault="00AD43EA" w:rsidP="009A6833">
            <w:pPr>
              <w:jc w:val="center"/>
              <w:rPr>
                <w:rFonts w:ascii="Times New Roman" w:hAnsi="Times New Roman" w:cs="Times New Roman"/>
                <w:b/>
                <w:lang w:val="en-GB"/>
              </w:rPr>
            </w:pPr>
            <w:commentRangeStart w:id="45"/>
            <w:r w:rsidRPr="007B6DF3">
              <w:rPr>
                <w:rFonts w:ascii="Times New Roman" w:hAnsi="Times New Roman" w:cs="Times New Roman"/>
                <w:b/>
                <w:lang w:val="en-GB"/>
              </w:rPr>
              <w:t>R</w:t>
            </w:r>
            <w:r w:rsidRPr="007B6DF3">
              <w:rPr>
                <w:rFonts w:ascii="Times New Roman" w:hAnsi="Times New Roman" w:cs="Times New Roman"/>
                <w:b/>
                <w:vertAlign w:val="superscript"/>
                <w:lang w:val="en-GB"/>
              </w:rPr>
              <w:t>1</w:t>
            </w:r>
            <w:commentRangeEnd w:id="45"/>
            <w:r>
              <w:rPr>
                <w:rStyle w:val="CommentReference"/>
              </w:rPr>
              <w:commentReference w:id="45"/>
            </w:r>
          </w:p>
        </w:tc>
        <w:tc>
          <w:tcPr>
            <w:tcW w:w="1888" w:type="dxa"/>
            <w:vAlign w:val="center"/>
          </w:tcPr>
          <w:p w14:paraId="1CF2C7D5" w14:textId="77777777" w:rsidR="00AD43EA" w:rsidRPr="007B6DF3" w:rsidRDefault="00AD43EA" w:rsidP="009A6833">
            <w:pPr>
              <w:jc w:val="center"/>
              <w:rPr>
                <w:rFonts w:ascii="Times New Roman" w:hAnsi="Times New Roman" w:cs="Times New Roman"/>
                <w:b/>
                <w:lang w:val="en-GB"/>
              </w:rPr>
            </w:pPr>
            <w:r w:rsidRPr="007B6DF3">
              <w:rPr>
                <w:rFonts w:ascii="Times New Roman" w:hAnsi="Times New Roman" w:cs="Times New Roman"/>
                <w:b/>
                <w:lang w:val="en-GB"/>
              </w:rPr>
              <w:t>R</w:t>
            </w:r>
            <w:r w:rsidRPr="007B6DF3">
              <w:rPr>
                <w:rFonts w:ascii="Times New Roman" w:hAnsi="Times New Roman" w:cs="Times New Roman"/>
                <w:b/>
                <w:vertAlign w:val="superscript"/>
                <w:lang w:val="en-GB"/>
              </w:rPr>
              <w:t>2</w:t>
            </w:r>
          </w:p>
        </w:tc>
        <w:tc>
          <w:tcPr>
            <w:tcW w:w="960" w:type="dxa"/>
            <w:vAlign w:val="center"/>
          </w:tcPr>
          <w:p w14:paraId="28E903B5" w14:textId="77777777" w:rsidR="00AD43EA" w:rsidRPr="007B6DF3" w:rsidRDefault="00AD43EA" w:rsidP="009A6833">
            <w:pPr>
              <w:jc w:val="center"/>
              <w:rPr>
                <w:rFonts w:ascii="Times New Roman" w:hAnsi="Times New Roman" w:cs="Times New Roman"/>
                <w:b/>
                <w:lang w:val="en-GB"/>
              </w:rPr>
            </w:pPr>
            <w:r w:rsidRPr="007B6DF3">
              <w:rPr>
                <w:rFonts w:ascii="Times New Roman" w:hAnsi="Times New Roman" w:cs="Times New Roman"/>
                <w:b/>
                <w:lang w:val="en-GB"/>
              </w:rPr>
              <w:t>R</w:t>
            </w:r>
            <w:r w:rsidRPr="007B6DF3">
              <w:rPr>
                <w:rFonts w:ascii="Times New Roman" w:hAnsi="Times New Roman" w:cs="Times New Roman"/>
                <w:b/>
                <w:vertAlign w:val="superscript"/>
                <w:lang w:val="en-GB"/>
              </w:rPr>
              <w:t>3</w:t>
            </w:r>
          </w:p>
        </w:tc>
        <w:tc>
          <w:tcPr>
            <w:tcW w:w="939" w:type="dxa"/>
            <w:vAlign w:val="center"/>
          </w:tcPr>
          <w:p w14:paraId="0E3FFB9E" w14:textId="77777777" w:rsidR="00AD43EA" w:rsidRPr="007B6DF3" w:rsidRDefault="00AD43EA" w:rsidP="009A6833">
            <w:pPr>
              <w:jc w:val="center"/>
              <w:rPr>
                <w:rFonts w:ascii="Times New Roman" w:hAnsi="Times New Roman" w:cs="Times New Roman"/>
                <w:b/>
                <w:lang w:val="en-GB"/>
              </w:rPr>
            </w:pPr>
            <w:r w:rsidRPr="007B6DF3">
              <w:rPr>
                <w:rFonts w:ascii="Times New Roman" w:hAnsi="Times New Roman" w:cs="Times New Roman"/>
                <w:b/>
                <w:lang w:val="en-GB"/>
              </w:rPr>
              <w:t>R</w:t>
            </w:r>
            <w:r w:rsidRPr="007B6DF3">
              <w:rPr>
                <w:rFonts w:ascii="Times New Roman" w:hAnsi="Times New Roman" w:cs="Times New Roman"/>
                <w:b/>
                <w:vertAlign w:val="superscript"/>
                <w:lang w:val="en-GB"/>
              </w:rPr>
              <w:t>4</w:t>
            </w:r>
          </w:p>
        </w:tc>
        <w:tc>
          <w:tcPr>
            <w:tcW w:w="1459" w:type="dxa"/>
            <w:vAlign w:val="center"/>
          </w:tcPr>
          <w:p w14:paraId="47A48D1A" w14:textId="77777777" w:rsidR="00AD43EA" w:rsidRPr="007B6DF3" w:rsidRDefault="00AD43EA" w:rsidP="009A6833">
            <w:pPr>
              <w:jc w:val="center"/>
              <w:rPr>
                <w:rFonts w:ascii="Times New Roman" w:hAnsi="Times New Roman" w:cs="Times New Roman"/>
                <w:b/>
                <w:lang w:val="en-GB"/>
              </w:rPr>
            </w:pPr>
            <w:r w:rsidRPr="007B6DF3">
              <w:rPr>
                <w:rFonts w:ascii="Times New Roman" w:hAnsi="Times New Roman" w:cs="Times New Roman"/>
                <w:b/>
                <w:lang w:val="en-GB"/>
              </w:rPr>
              <w:t>R</w:t>
            </w:r>
            <w:r>
              <w:rPr>
                <w:rFonts w:ascii="Times New Roman" w:hAnsi="Times New Roman" w:cs="Times New Roman"/>
                <w:b/>
                <w:vertAlign w:val="superscript"/>
                <w:lang w:val="en-GB"/>
              </w:rPr>
              <w:t>5</w:t>
            </w:r>
          </w:p>
        </w:tc>
        <w:tc>
          <w:tcPr>
            <w:tcW w:w="1137" w:type="dxa"/>
            <w:tcBorders>
              <w:top w:val="single" w:sz="4" w:space="0" w:color="auto"/>
            </w:tcBorders>
            <w:vAlign w:val="center"/>
          </w:tcPr>
          <w:p w14:paraId="0EC5FAD6" w14:textId="77777777" w:rsidR="00AD43EA" w:rsidRPr="007B6DF3" w:rsidRDefault="00AD43EA" w:rsidP="009A6833">
            <w:pPr>
              <w:jc w:val="center"/>
              <w:rPr>
                <w:rFonts w:ascii="Times New Roman" w:hAnsi="Times New Roman" w:cs="Times New Roman"/>
                <w:b/>
                <w:lang w:val="en-GB"/>
              </w:rPr>
            </w:pPr>
            <w:r w:rsidRPr="007B6DF3">
              <w:rPr>
                <w:rFonts w:ascii="Times New Roman" w:hAnsi="Times New Roman" w:cs="Times New Roman"/>
                <w:b/>
                <w:lang w:val="en-GB"/>
              </w:rPr>
              <w:t>Activity [µM]</w:t>
            </w:r>
          </w:p>
        </w:tc>
      </w:tr>
      <w:tr w:rsidR="00AD43EA" w:rsidRPr="007B6DF3" w14:paraId="4A51C3EB" w14:textId="77777777" w:rsidTr="00AD43EA">
        <w:trPr>
          <w:trHeight w:val="397"/>
        </w:trPr>
        <w:tc>
          <w:tcPr>
            <w:tcW w:w="8757" w:type="dxa"/>
            <w:gridSpan w:val="7"/>
            <w:vAlign w:val="center"/>
          </w:tcPr>
          <w:p w14:paraId="68637378" w14:textId="3B7FE7B1" w:rsidR="00AD43EA" w:rsidRPr="007B6DF3" w:rsidRDefault="00AD43EA" w:rsidP="008D1CB7">
            <w:pPr>
              <w:jc w:val="center"/>
              <w:rPr>
                <w:rFonts w:ascii="Times New Roman" w:hAnsi="Times New Roman" w:cs="Times New Roman"/>
                <w:lang w:val="en-GB"/>
              </w:rPr>
            </w:pPr>
            <w:r w:rsidRPr="001F3F73">
              <w:rPr>
                <w:rFonts w:ascii="Times New Roman" w:hAnsi="Times New Roman" w:cs="Times New Roman"/>
                <w:highlight w:val="red"/>
                <w:lang w:val="en-GB"/>
              </w:rPr>
              <w:t>Carboxy substitutions</w:t>
            </w:r>
          </w:p>
        </w:tc>
      </w:tr>
      <w:tr w:rsidR="00AD43EA" w:rsidRPr="007B6DF3" w14:paraId="770EE7FB" w14:textId="77777777" w:rsidTr="00AD6C48">
        <w:trPr>
          <w:trHeight w:val="397"/>
        </w:trPr>
        <w:tc>
          <w:tcPr>
            <w:tcW w:w="1340" w:type="dxa"/>
            <w:vAlign w:val="center"/>
          </w:tcPr>
          <w:p w14:paraId="3DD5FBD7" w14:textId="7AF60432" w:rsidR="00AD43EA" w:rsidRPr="007B6DF3" w:rsidRDefault="00EF6333" w:rsidP="009A6833">
            <w:pPr>
              <w:jc w:val="center"/>
              <w:rPr>
                <w:rFonts w:ascii="Times New Roman" w:hAnsi="Times New Roman" w:cs="Times New Roman"/>
                <w:b/>
                <w:lang w:val="en-GB"/>
              </w:rPr>
            </w:pPr>
            <w:r>
              <w:rPr>
                <w:rFonts w:ascii="Times New Roman" w:hAnsi="Times New Roman" w:cs="Times New Roman"/>
                <w:b/>
                <w:sz w:val="24"/>
                <w:szCs w:val="24"/>
                <w:lang w:val="en-GB"/>
              </w:rPr>
              <w:t xml:space="preserve">§10l </w:t>
            </w:r>
            <w:commentRangeStart w:id="46"/>
            <w:r w:rsidR="004365E7">
              <w:rPr>
                <w:rFonts w:ascii="Times New Roman" w:hAnsi="Times New Roman" w:cs="Times New Roman"/>
                <w:b/>
                <w:lang w:val="en-GB"/>
              </w:rPr>
              <w:t>(mPP-0026)</w:t>
            </w:r>
          </w:p>
        </w:tc>
        <w:tc>
          <w:tcPr>
            <w:tcW w:w="1034" w:type="dxa"/>
            <w:vAlign w:val="center"/>
          </w:tcPr>
          <w:p w14:paraId="552B4F68" w14:textId="77777777" w:rsidR="00AD43EA" w:rsidRPr="007B6DF3" w:rsidRDefault="00AD43EA" w:rsidP="009A6833">
            <w:pPr>
              <w:jc w:val="center"/>
              <w:rPr>
                <w:rFonts w:ascii="Times New Roman" w:hAnsi="Times New Roman" w:cs="Times New Roman"/>
                <w:lang w:val="en-GB"/>
              </w:rPr>
            </w:pPr>
            <w:r>
              <w:rPr>
                <w:rFonts w:ascii="Times New Roman" w:hAnsi="Times New Roman" w:cs="Times New Roman"/>
                <w:lang w:val="en-GB"/>
              </w:rPr>
              <w:t>H</w:t>
            </w:r>
          </w:p>
        </w:tc>
        <w:tc>
          <w:tcPr>
            <w:tcW w:w="1888" w:type="dxa"/>
            <w:vAlign w:val="center"/>
          </w:tcPr>
          <w:p w14:paraId="79921C9F" w14:textId="3D5A869A" w:rsidR="00AD43EA" w:rsidRPr="007B6DF3" w:rsidRDefault="00AD43EA" w:rsidP="009A6833">
            <w:pPr>
              <w:jc w:val="center"/>
              <w:rPr>
                <w:rFonts w:ascii="Times New Roman" w:hAnsi="Times New Roman" w:cs="Times New Roman"/>
                <w:lang w:val="en-GB"/>
              </w:rPr>
            </w:pPr>
            <w:r>
              <w:rPr>
                <w:rFonts w:ascii="Times New Roman" w:hAnsi="Times New Roman" w:cs="Times New Roman"/>
                <w:lang w:val="en-GB"/>
              </w:rPr>
              <w:t>Me</w:t>
            </w:r>
          </w:p>
        </w:tc>
        <w:tc>
          <w:tcPr>
            <w:tcW w:w="960" w:type="dxa"/>
            <w:vAlign w:val="center"/>
          </w:tcPr>
          <w:p w14:paraId="756109C7" w14:textId="77777777" w:rsidR="00AD43EA" w:rsidRPr="007B6DF3" w:rsidRDefault="00AD43EA" w:rsidP="009A6833">
            <w:pPr>
              <w:jc w:val="center"/>
              <w:rPr>
                <w:rFonts w:ascii="Times New Roman" w:hAnsi="Times New Roman" w:cs="Times New Roman"/>
                <w:lang w:val="en-GB"/>
              </w:rPr>
            </w:pPr>
            <w:r w:rsidRPr="007B6DF3">
              <w:rPr>
                <w:rFonts w:ascii="Times New Roman" w:hAnsi="Times New Roman" w:cs="Times New Roman"/>
                <w:lang w:val="en-GB"/>
              </w:rPr>
              <w:t>H</w:t>
            </w:r>
          </w:p>
        </w:tc>
        <w:tc>
          <w:tcPr>
            <w:tcW w:w="939" w:type="dxa"/>
            <w:vAlign w:val="center"/>
          </w:tcPr>
          <w:p w14:paraId="26C1079D" w14:textId="6C91B959" w:rsidR="00AD43EA" w:rsidRPr="007B6DF3" w:rsidRDefault="00AD43EA" w:rsidP="009A6833">
            <w:pPr>
              <w:jc w:val="center"/>
              <w:rPr>
                <w:rFonts w:ascii="Times New Roman" w:hAnsi="Times New Roman" w:cs="Times New Roman"/>
                <w:lang w:val="en-GB"/>
              </w:rPr>
            </w:pPr>
            <w:r>
              <w:rPr>
                <w:rFonts w:ascii="Times New Roman" w:hAnsi="Times New Roman" w:cs="Times New Roman"/>
                <w:lang w:val="en-GB"/>
              </w:rPr>
              <w:t>Me</w:t>
            </w:r>
          </w:p>
        </w:tc>
        <w:tc>
          <w:tcPr>
            <w:tcW w:w="1459" w:type="dxa"/>
            <w:vAlign w:val="center"/>
          </w:tcPr>
          <w:p w14:paraId="564DD04D" w14:textId="4CF6EB04" w:rsidR="00AD43EA" w:rsidRDefault="009A6833" w:rsidP="009A6833">
            <w:pPr>
              <w:jc w:val="center"/>
              <w:rPr>
                <w:rFonts w:ascii="Times New Roman" w:hAnsi="Times New Roman" w:cs="Times New Roman"/>
                <w:lang w:val="en-GB"/>
              </w:rPr>
            </w:pPr>
            <w:r>
              <w:rPr>
                <w:rFonts w:ascii="Times New Roman" w:hAnsi="Times New Roman" w:cs="Times New Roman"/>
                <w:lang w:val="en-GB"/>
              </w:rPr>
              <w:t>O</w:t>
            </w:r>
            <w:r w:rsidR="00AD43EA">
              <w:rPr>
                <w:rFonts w:ascii="Times New Roman" w:hAnsi="Times New Roman" w:cs="Times New Roman"/>
                <w:lang w:val="en-GB"/>
              </w:rPr>
              <w:t>H</w:t>
            </w:r>
          </w:p>
        </w:tc>
        <w:tc>
          <w:tcPr>
            <w:tcW w:w="1137" w:type="dxa"/>
            <w:vAlign w:val="center"/>
          </w:tcPr>
          <w:p w14:paraId="023CF1A5" w14:textId="18D304EC" w:rsidR="00AD43EA" w:rsidRPr="007B6DF3" w:rsidRDefault="00AD43EA" w:rsidP="009A6833">
            <w:pPr>
              <w:jc w:val="center"/>
              <w:rPr>
                <w:rFonts w:ascii="Times New Roman" w:hAnsi="Times New Roman" w:cs="Times New Roman"/>
                <w:lang w:val="en-GB"/>
              </w:rPr>
            </w:pPr>
            <w:r>
              <w:rPr>
                <w:rFonts w:ascii="Times New Roman" w:hAnsi="Times New Roman" w:cs="Times New Roman"/>
                <w:lang w:val="en-GB"/>
              </w:rPr>
              <w:t>219</w:t>
            </w:r>
            <w:commentRangeEnd w:id="46"/>
            <w:r w:rsidR="008866FE">
              <w:rPr>
                <w:rStyle w:val="CommentReference"/>
              </w:rPr>
              <w:commentReference w:id="46"/>
            </w:r>
          </w:p>
        </w:tc>
      </w:tr>
      <w:tr w:rsidR="00AD43EA" w:rsidRPr="007B6DF3" w14:paraId="21A5E707" w14:textId="77777777" w:rsidTr="00AD6C48">
        <w:trPr>
          <w:trHeight w:val="397"/>
        </w:trPr>
        <w:tc>
          <w:tcPr>
            <w:tcW w:w="1340" w:type="dxa"/>
            <w:vAlign w:val="center"/>
          </w:tcPr>
          <w:p w14:paraId="11E68C5D" w14:textId="407B699B" w:rsidR="00AD43EA" w:rsidRPr="007B6DF3" w:rsidRDefault="00EF6333" w:rsidP="00AD43EA">
            <w:pPr>
              <w:jc w:val="center"/>
              <w:rPr>
                <w:rFonts w:ascii="Times New Roman" w:hAnsi="Times New Roman" w:cs="Times New Roman"/>
                <w:b/>
                <w:lang w:val="en-GB"/>
              </w:rPr>
            </w:pPr>
            <w:r>
              <w:rPr>
                <w:rFonts w:ascii="Times New Roman" w:hAnsi="Times New Roman" w:cs="Times New Roman"/>
                <w:b/>
                <w:sz w:val="24"/>
                <w:szCs w:val="24"/>
                <w:lang w:val="en-GB"/>
              </w:rPr>
              <w:t>§11l</w:t>
            </w:r>
            <w:r w:rsidR="004365E7">
              <w:rPr>
                <w:rFonts w:ascii="Times New Roman" w:hAnsi="Times New Roman" w:cs="Times New Roman"/>
                <w:b/>
                <w:lang w:val="en-GB"/>
              </w:rPr>
              <w:t xml:space="preserve"> (mPP-0224)</w:t>
            </w:r>
          </w:p>
        </w:tc>
        <w:tc>
          <w:tcPr>
            <w:tcW w:w="1034" w:type="dxa"/>
            <w:vAlign w:val="center"/>
          </w:tcPr>
          <w:p w14:paraId="54A37FDC" w14:textId="77777777" w:rsidR="00AD43EA" w:rsidRPr="007B6DF3" w:rsidRDefault="00AD43EA" w:rsidP="00AD43EA">
            <w:pPr>
              <w:jc w:val="center"/>
              <w:rPr>
                <w:rFonts w:ascii="Times New Roman" w:hAnsi="Times New Roman" w:cs="Times New Roman"/>
                <w:lang w:val="en-GB"/>
              </w:rPr>
            </w:pPr>
            <w:r w:rsidRPr="007B6DF3">
              <w:rPr>
                <w:rFonts w:ascii="Times New Roman" w:hAnsi="Times New Roman" w:cs="Times New Roman"/>
                <w:lang w:val="en-GB"/>
              </w:rPr>
              <w:t>H</w:t>
            </w:r>
          </w:p>
        </w:tc>
        <w:tc>
          <w:tcPr>
            <w:tcW w:w="1888" w:type="dxa"/>
            <w:vAlign w:val="center"/>
          </w:tcPr>
          <w:p w14:paraId="1F6CFDFB" w14:textId="60C69B50" w:rsidR="00AD43EA" w:rsidRPr="007B6DF3" w:rsidRDefault="00AD43EA" w:rsidP="00AD43EA">
            <w:pPr>
              <w:jc w:val="center"/>
              <w:rPr>
                <w:rFonts w:ascii="Times New Roman" w:hAnsi="Times New Roman" w:cs="Times New Roman"/>
                <w:lang w:val="en-GB"/>
              </w:rPr>
            </w:pPr>
            <w:r>
              <w:rPr>
                <w:rFonts w:ascii="Times New Roman" w:hAnsi="Times New Roman" w:cs="Times New Roman"/>
                <w:lang w:val="en-GB"/>
              </w:rPr>
              <w:t>Me</w:t>
            </w:r>
          </w:p>
        </w:tc>
        <w:tc>
          <w:tcPr>
            <w:tcW w:w="960" w:type="dxa"/>
            <w:vAlign w:val="center"/>
          </w:tcPr>
          <w:p w14:paraId="33583E9B" w14:textId="698DA495" w:rsidR="00AD43EA" w:rsidRPr="007B6DF3" w:rsidRDefault="00AD43EA" w:rsidP="00AD43EA">
            <w:pPr>
              <w:jc w:val="center"/>
              <w:rPr>
                <w:rFonts w:ascii="Times New Roman" w:hAnsi="Times New Roman" w:cs="Times New Roman"/>
                <w:lang w:val="en-GB"/>
              </w:rPr>
            </w:pPr>
            <w:r w:rsidRPr="007B6DF3">
              <w:rPr>
                <w:rFonts w:ascii="Times New Roman" w:hAnsi="Times New Roman" w:cs="Times New Roman"/>
                <w:lang w:val="en-GB"/>
              </w:rPr>
              <w:t>H</w:t>
            </w:r>
          </w:p>
        </w:tc>
        <w:tc>
          <w:tcPr>
            <w:tcW w:w="939" w:type="dxa"/>
            <w:vAlign w:val="center"/>
          </w:tcPr>
          <w:p w14:paraId="5B669188" w14:textId="7EC5CF31" w:rsidR="00AD43EA" w:rsidRPr="007B6DF3" w:rsidRDefault="00AD43EA" w:rsidP="00AD43EA">
            <w:pPr>
              <w:jc w:val="center"/>
              <w:rPr>
                <w:rFonts w:ascii="Times New Roman" w:hAnsi="Times New Roman" w:cs="Times New Roman"/>
                <w:lang w:val="en-GB"/>
              </w:rPr>
            </w:pPr>
            <w:r>
              <w:rPr>
                <w:rFonts w:ascii="Times New Roman" w:hAnsi="Times New Roman" w:cs="Times New Roman"/>
                <w:lang w:val="en-GB"/>
              </w:rPr>
              <w:t>Me</w:t>
            </w:r>
          </w:p>
        </w:tc>
        <w:tc>
          <w:tcPr>
            <w:tcW w:w="1459" w:type="dxa"/>
            <w:vAlign w:val="center"/>
          </w:tcPr>
          <w:p w14:paraId="08E9E45A" w14:textId="4C24F555" w:rsidR="00AD43EA" w:rsidRDefault="009A6833" w:rsidP="00AD43EA">
            <w:pPr>
              <w:jc w:val="center"/>
              <w:rPr>
                <w:rFonts w:ascii="Times New Roman" w:hAnsi="Times New Roman" w:cs="Times New Roman"/>
                <w:lang w:val="en-GB"/>
              </w:rPr>
            </w:pPr>
            <w:r>
              <w:object w:dxaOrig="1243" w:dyaOrig="993" w14:anchorId="0C9F5CDA">
                <v:shape id="_x0000_i1037" type="#_x0000_t75" style="width:62.65pt;height:49.55pt" o:ole="">
                  <v:imagedata r:id="rId33" o:title=""/>
                </v:shape>
                <o:OLEObject Type="Embed" ProgID="ChemDraw.Document.6.0" ShapeID="_x0000_i1037" DrawAspect="Content" ObjectID="_1613391331" r:id="rId34"/>
              </w:object>
            </w:r>
          </w:p>
        </w:tc>
        <w:tc>
          <w:tcPr>
            <w:tcW w:w="1137" w:type="dxa"/>
            <w:vAlign w:val="center"/>
          </w:tcPr>
          <w:p w14:paraId="0FEA1149" w14:textId="5FDFD294" w:rsidR="00AD43EA" w:rsidRPr="007B6DF3" w:rsidRDefault="00AD43EA" w:rsidP="00AD43EA">
            <w:pPr>
              <w:jc w:val="center"/>
              <w:rPr>
                <w:rFonts w:ascii="Times New Roman" w:hAnsi="Times New Roman" w:cs="Times New Roman"/>
                <w:lang w:val="en-GB"/>
              </w:rPr>
            </w:pPr>
            <w:r>
              <w:rPr>
                <w:rFonts w:ascii="Times New Roman" w:hAnsi="Times New Roman" w:cs="Times New Roman"/>
                <w:lang w:val="en-GB"/>
              </w:rPr>
              <w:t>7</w:t>
            </w:r>
          </w:p>
        </w:tc>
      </w:tr>
      <w:tr w:rsidR="00AD43EA" w:rsidRPr="007B6DF3" w14:paraId="3AADF228" w14:textId="77777777" w:rsidTr="00AD6C48">
        <w:trPr>
          <w:trHeight w:val="397"/>
        </w:trPr>
        <w:tc>
          <w:tcPr>
            <w:tcW w:w="1340" w:type="dxa"/>
            <w:vAlign w:val="center"/>
          </w:tcPr>
          <w:p w14:paraId="749CB249" w14:textId="607FD8F4" w:rsidR="00AD43EA" w:rsidRPr="007B6DF3" w:rsidRDefault="00EF6333" w:rsidP="00EF6333">
            <w:pPr>
              <w:jc w:val="center"/>
              <w:rPr>
                <w:rFonts w:ascii="Times New Roman" w:hAnsi="Times New Roman" w:cs="Times New Roman"/>
                <w:b/>
                <w:lang w:val="en-GB"/>
              </w:rPr>
            </w:pPr>
            <w:r>
              <w:rPr>
                <w:rFonts w:ascii="Times New Roman" w:hAnsi="Times New Roman" w:cs="Times New Roman"/>
                <w:b/>
                <w:sz w:val="24"/>
                <w:szCs w:val="24"/>
                <w:lang w:val="en-GB"/>
              </w:rPr>
              <w:t xml:space="preserve">§10m </w:t>
            </w:r>
            <w:commentRangeStart w:id="47"/>
            <w:r w:rsidR="004365E7">
              <w:rPr>
                <w:rFonts w:ascii="Times New Roman" w:hAnsi="Times New Roman" w:cs="Times New Roman"/>
                <w:b/>
                <w:lang w:val="en-GB"/>
              </w:rPr>
              <w:t>(mPP-0031)</w:t>
            </w:r>
          </w:p>
        </w:tc>
        <w:tc>
          <w:tcPr>
            <w:tcW w:w="1034" w:type="dxa"/>
            <w:vAlign w:val="center"/>
          </w:tcPr>
          <w:p w14:paraId="3A7083F2" w14:textId="77777777" w:rsidR="00AD43EA" w:rsidRPr="007B6DF3" w:rsidRDefault="00AD43EA" w:rsidP="009A6833">
            <w:pPr>
              <w:jc w:val="center"/>
              <w:rPr>
                <w:rFonts w:ascii="Times New Roman" w:hAnsi="Times New Roman" w:cs="Times New Roman"/>
                <w:lang w:val="en-GB"/>
              </w:rPr>
            </w:pPr>
            <w:r w:rsidRPr="007B6DF3">
              <w:rPr>
                <w:rFonts w:ascii="Times New Roman" w:hAnsi="Times New Roman" w:cs="Times New Roman"/>
                <w:lang w:val="en-GB"/>
              </w:rPr>
              <w:t>H</w:t>
            </w:r>
          </w:p>
        </w:tc>
        <w:tc>
          <w:tcPr>
            <w:tcW w:w="1888" w:type="dxa"/>
            <w:vAlign w:val="center"/>
          </w:tcPr>
          <w:p w14:paraId="0982A446" w14:textId="4A24074C" w:rsidR="00AD43EA" w:rsidRPr="007B6DF3" w:rsidRDefault="00AD43EA" w:rsidP="009A6833">
            <w:pPr>
              <w:jc w:val="center"/>
              <w:rPr>
                <w:rFonts w:ascii="Times New Roman" w:hAnsi="Times New Roman" w:cs="Times New Roman"/>
                <w:lang w:val="en-GB"/>
              </w:rPr>
            </w:pPr>
            <w:r w:rsidRPr="00AD43EA">
              <w:rPr>
                <w:rFonts w:ascii="Times New Roman" w:hAnsi="Times New Roman" w:cs="Times New Roman"/>
                <w:i/>
                <w:lang w:val="en-GB"/>
              </w:rPr>
              <w:t>t</w:t>
            </w:r>
            <w:r>
              <w:rPr>
                <w:rFonts w:ascii="Times New Roman" w:hAnsi="Times New Roman" w:cs="Times New Roman"/>
                <w:lang w:val="en-GB"/>
              </w:rPr>
              <w:t>-Bu</w:t>
            </w:r>
          </w:p>
        </w:tc>
        <w:tc>
          <w:tcPr>
            <w:tcW w:w="960" w:type="dxa"/>
            <w:vAlign w:val="center"/>
          </w:tcPr>
          <w:p w14:paraId="73E4BE3C" w14:textId="1ADFB167" w:rsidR="00AD43EA" w:rsidRPr="007B6DF3" w:rsidRDefault="00AD43EA" w:rsidP="009A6833">
            <w:pPr>
              <w:jc w:val="center"/>
              <w:rPr>
                <w:rFonts w:ascii="Times New Roman" w:hAnsi="Times New Roman" w:cs="Times New Roman"/>
                <w:lang w:val="en-GB"/>
              </w:rPr>
            </w:pPr>
            <w:r>
              <w:rPr>
                <w:rFonts w:ascii="Times New Roman" w:hAnsi="Times New Roman" w:cs="Times New Roman"/>
                <w:lang w:val="en-GB"/>
              </w:rPr>
              <w:t>H</w:t>
            </w:r>
          </w:p>
        </w:tc>
        <w:tc>
          <w:tcPr>
            <w:tcW w:w="939" w:type="dxa"/>
            <w:vAlign w:val="center"/>
          </w:tcPr>
          <w:p w14:paraId="2962F577" w14:textId="40EF2D1E" w:rsidR="00AD43EA" w:rsidRPr="007B6DF3" w:rsidRDefault="00AD43EA" w:rsidP="009A6833">
            <w:pPr>
              <w:jc w:val="center"/>
              <w:rPr>
                <w:rFonts w:ascii="Times New Roman" w:hAnsi="Times New Roman" w:cs="Times New Roman"/>
                <w:lang w:val="en-GB"/>
              </w:rPr>
            </w:pPr>
            <w:r w:rsidRPr="00AD43EA">
              <w:rPr>
                <w:rFonts w:ascii="Times New Roman" w:hAnsi="Times New Roman" w:cs="Times New Roman"/>
                <w:i/>
                <w:lang w:val="en-GB"/>
              </w:rPr>
              <w:t>t</w:t>
            </w:r>
            <w:r>
              <w:rPr>
                <w:rFonts w:ascii="Times New Roman" w:hAnsi="Times New Roman" w:cs="Times New Roman"/>
                <w:lang w:val="en-GB"/>
              </w:rPr>
              <w:t>-Bu</w:t>
            </w:r>
          </w:p>
        </w:tc>
        <w:tc>
          <w:tcPr>
            <w:tcW w:w="1459" w:type="dxa"/>
            <w:vAlign w:val="center"/>
          </w:tcPr>
          <w:p w14:paraId="546F9ED6" w14:textId="37A2C6E7" w:rsidR="00AD43EA" w:rsidRDefault="009A6833" w:rsidP="009A6833">
            <w:pPr>
              <w:jc w:val="center"/>
              <w:rPr>
                <w:rFonts w:ascii="Times New Roman" w:hAnsi="Times New Roman" w:cs="Times New Roman"/>
                <w:lang w:val="en-GB"/>
              </w:rPr>
            </w:pPr>
            <w:r>
              <w:rPr>
                <w:rFonts w:ascii="Times New Roman" w:hAnsi="Times New Roman" w:cs="Times New Roman"/>
                <w:lang w:val="en-GB"/>
              </w:rPr>
              <w:t>O</w:t>
            </w:r>
            <w:r w:rsidR="00AD43EA">
              <w:rPr>
                <w:rFonts w:ascii="Times New Roman" w:hAnsi="Times New Roman" w:cs="Times New Roman"/>
                <w:lang w:val="en-GB"/>
              </w:rPr>
              <w:t>H</w:t>
            </w:r>
          </w:p>
        </w:tc>
        <w:tc>
          <w:tcPr>
            <w:tcW w:w="1137" w:type="dxa"/>
            <w:vAlign w:val="center"/>
          </w:tcPr>
          <w:p w14:paraId="592D51F4" w14:textId="3CDA78FD" w:rsidR="00AD43EA" w:rsidRPr="007B6DF3" w:rsidRDefault="00AD43EA" w:rsidP="009A6833">
            <w:pPr>
              <w:jc w:val="center"/>
              <w:rPr>
                <w:rFonts w:ascii="Times New Roman" w:hAnsi="Times New Roman" w:cs="Times New Roman"/>
                <w:lang w:val="en-GB"/>
              </w:rPr>
            </w:pPr>
            <w:r>
              <w:rPr>
                <w:rFonts w:ascii="Times New Roman" w:hAnsi="Times New Roman" w:cs="Times New Roman"/>
                <w:lang w:val="en-GB"/>
              </w:rPr>
              <w:t>47</w:t>
            </w:r>
            <w:commentRangeEnd w:id="47"/>
            <w:r w:rsidR="008866FE">
              <w:rPr>
                <w:rStyle w:val="CommentReference"/>
              </w:rPr>
              <w:commentReference w:id="47"/>
            </w:r>
          </w:p>
        </w:tc>
      </w:tr>
      <w:tr w:rsidR="00AD43EA" w:rsidRPr="007B6DF3" w14:paraId="3321A0CF" w14:textId="77777777" w:rsidTr="00AD6C48">
        <w:trPr>
          <w:trHeight w:val="397"/>
        </w:trPr>
        <w:tc>
          <w:tcPr>
            <w:tcW w:w="1340" w:type="dxa"/>
            <w:vAlign w:val="center"/>
          </w:tcPr>
          <w:p w14:paraId="3E2FAD51" w14:textId="250AFB32" w:rsidR="00AD43EA" w:rsidRPr="007B6DF3" w:rsidRDefault="00EF6333" w:rsidP="009A6833">
            <w:pPr>
              <w:jc w:val="center"/>
              <w:rPr>
                <w:rFonts w:ascii="Times New Roman" w:hAnsi="Times New Roman" w:cs="Times New Roman"/>
                <w:b/>
                <w:lang w:val="en-GB"/>
              </w:rPr>
            </w:pPr>
            <w:r>
              <w:rPr>
                <w:rFonts w:ascii="Times New Roman" w:hAnsi="Times New Roman" w:cs="Times New Roman"/>
                <w:b/>
                <w:sz w:val="24"/>
                <w:szCs w:val="24"/>
                <w:lang w:val="en-GB"/>
              </w:rPr>
              <w:t>§11m</w:t>
            </w:r>
            <w:r w:rsidR="004365E7">
              <w:rPr>
                <w:rFonts w:ascii="Times New Roman" w:hAnsi="Times New Roman" w:cs="Times New Roman"/>
                <w:b/>
                <w:lang w:val="en-GB"/>
              </w:rPr>
              <w:t xml:space="preserve"> (mPP-0223)</w:t>
            </w:r>
          </w:p>
        </w:tc>
        <w:tc>
          <w:tcPr>
            <w:tcW w:w="1034" w:type="dxa"/>
            <w:vAlign w:val="center"/>
          </w:tcPr>
          <w:p w14:paraId="4618CC86" w14:textId="77777777" w:rsidR="00AD43EA" w:rsidRPr="007B6DF3" w:rsidRDefault="00AD43EA" w:rsidP="009A6833">
            <w:pPr>
              <w:jc w:val="center"/>
              <w:rPr>
                <w:rFonts w:ascii="Times New Roman" w:hAnsi="Times New Roman" w:cs="Times New Roman"/>
                <w:lang w:val="en-GB"/>
              </w:rPr>
            </w:pPr>
            <w:r w:rsidRPr="007B6DF3">
              <w:rPr>
                <w:rFonts w:ascii="Times New Roman" w:hAnsi="Times New Roman" w:cs="Times New Roman"/>
                <w:lang w:val="en-GB"/>
              </w:rPr>
              <w:t>H</w:t>
            </w:r>
          </w:p>
        </w:tc>
        <w:tc>
          <w:tcPr>
            <w:tcW w:w="1888" w:type="dxa"/>
            <w:vAlign w:val="center"/>
          </w:tcPr>
          <w:p w14:paraId="406B1130" w14:textId="42270083" w:rsidR="00AD43EA" w:rsidRPr="007B6DF3" w:rsidRDefault="009A6833" w:rsidP="009A6833">
            <w:pPr>
              <w:jc w:val="center"/>
              <w:rPr>
                <w:rFonts w:ascii="Times New Roman" w:hAnsi="Times New Roman" w:cs="Times New Roman"/>
                <w:lang w:val="en-GB"/>
              </w:rPr>
            </w:pPr>
            <w:r w:rsidRPr="00AD43EA">
              <w:rPr>
                <w:rFonts w:ascii="Times New Roman" w:hAnsi="Times New Roman" w:cs="Times New Roman"/>
                <w:i/>
                <w:lang w:val="en-GB"/>
              </w:rPr>
              <w:t>t</w:t>
            </w:r>
            <w:r>
              <w:rPr>
                <w:rFonts w:ascii="Times New Roman" w:hAnsi="Times New Roman" w:cs="Times New Roman"/>
                <w:lang w:val="en-GB"/>
              </w:rPr>
              <w:t>-Bu</w:t>
            </w:r>
          </w:p>
        </w:tc>
        <w:tc>
          <w:tcPr>
            <w:tcW w:w="960" w:type="dxa"/>
            <w:vAlign w:val="center"/>
          </w:tcPr>
          <w:p w14:paraId="667F367A" w14:textId="77777777" w:rsidR="00AD43EA" w:rsidRPr="007B6DF3" w:rsidRDefault="00AD43EA" w:rsidP="009A6833">
            <w:pPr>
              <w:jc w:val="center"/>
              <w:rPr>
                <w:rFonts w:ascii="Times New Roman" w:hAnsi="Times New Roman" w:cs="Times New Roman"/>
                <w:lang w:val="en-GB"/>
              </w:rPr>
            </w:pPr>
            <w:r w:rsidRPr="007B6DF3">
              <w:rPr>
                <w:rFonts w:ascii="Times New Roman" w:hAnsi="Times New Roman" w:cs="Times New Roman"/>
                <w:lang w:val="en-GB"/>
              </w:rPr>
              <w:t>H</w:t>
            </w:r>
          </w:p>
        </w:tc>
        <w:tc>
          <w:tcPr>
            <w:tcW w:w="939" w:type="dxa"/>
            <w:vAlign w:val="center"/>
          </w:tcPr>
          <w:p w14:paraId="3959D092" w14:textId="11DE0E67" w:rsidR="00AD43EA" w:rsidRPr="007B6DF3" w:rsidRDefault="00AD43EA" w:rsidP="009A6833">
            <w:pPr>
              <w:jc w:val="center"/>
              <w:rPr>
                <w:rFonts w:ascii="Times New Roman" w:hAnsi="Times New Roman" w:cs="Times New Roman"/>
                <w:lang w:val="en-GB"/>
              </w:rPr>
            </w:pPr>
            <w:r w:rsidRPr="00AD43EA">
              <w:rPr>
                <w:rFonts w:ascii="Times New Roman" w:hAnsi="Times New Roman" w:cs="Times New Roman"/>
                <w:i/>
                <w:lang w:val="en-GB"/>
              </w:rPr>
              <w:t>t</w:t>
            </w:r>
            <w:r>
              <w:rPr>
                <w:rFonts w:ascii="Times New Roman" w:hAnsi="Times New Roman" w:cs="Times New Roman"/>
                <w:lang w:val="en-GB"/>
              </w:rPr>
              <w:t>-Bu</w:t>
            </w:r>
          </w:p>
        </w:tc>
        <w:tc>
          <w:tcPr>
            <w:tcW w:w="1459" w:type="dxa"/>
            <w:vAlign w:val="center"/>
          </w:tcPr>
          <w:p w14:paraId="45A33A3E" w14:textId="48940E25" w:rsidR="00AD43EA" w:rsidRDefault="009A6833" w:rsidP="009A6833">
            <w:pPr>
              <w:jc w:val="center"/>
              <w:rPr>
                <w:rFonts w:ascii="Times New Roman" w:hAnsi="Times New Roman" w:cs="Times New Roman"/>
                <w:lang w:val="en-GB"/>
              </w:rPr>
            </w:pPr>
            <w:r>
              <w:object w:dxaOrig="1243" w:dyaOrig="993" w14:anchorId="6EAEF258">
                <v:shape id="_x0000_i1038" type="#_x0000_t75" style="width:62.65pt;height:49.55pt" o:ole="">
                  <v:imagedata r:id="rId33" o:title=""/>
                </v:shape>
                <o:OLEObject Type="Embed" ProgID="ChemDraw.Document.6.0" ShapeID="_x0000_i1038" DrawAspect="Content" ObjectID="_1613391332" r:id="rId35"/>
              </w:object>
            </w:r>
          </w:p>
        </w:tc>
        <w:tc>
          <w:tcPr>
            <w:tcW w:w="1137" w:type="dxa"/>
            <w:vAlign w:val="center"/>
          </w:tcPr>
          <w:p w14:paraId="21FE481F" w14:textId="47783F5F" w:rsidR="00AD43EA" w:rsidRPr="007B6DF3" w:rsidRDefault="00AD43EA" w:rsidP="009A6833">
            <w:pPr>
              <w:jc w:val="center"/>
              <w:rPr>
                <w:rFonts w:ascii="Times New Roman" w:hAnsi="Times New Roman" w:cs="Times New Roman"/>
                <w:lang w:val="en-GB"/>
              </w:rPr>
            </w:pPr>
            <w:r>
              <w:rPr>
                <w:rFonts w:ascii="Times New Roman" w:hAnsi="Times New Roman" w:cs="Times New Roman"/>
                <w:lang w:val="en-GB"/>
              </w:rPr>
              <w:t>10</w:t>
            </w:r>
          </w:p>
        </w:tc>
      </w:tr>
      <w:tr w:rsidR="00AD6C48" w:rsidRPr="007B6DF3" w14:paraId="5A272FFF" w14:textId="77777777" w:rsidTr="00AD6C48">
        <w:trPr>
          <w:trHeight w:val="397"/>
        </w:trPr>
        <w:tc>
          <w:tcPr>
            <w:tcW w:w="1340" w:type="dxa"/>
          </w:tcPr>
          <w:p w14:paraId="5A68D867" w14:textId="15906C5A" w:rsidR="008D1CB7" w:rsidRDefault="008D1CB7" w:rsidP="00AD6C48">
            <w:pPr>
              <w:jc w:val="center"/>
              <w:rPr>
                <w:rFonts w:ascii="Times New Roman" w:hAnsi="Times New Roman" w:cs="Times New Roman"/>
                <w:b/>
                <w:lang w:val="en-GB"/>
              </w:rPr>
            </w:pPr>
            <w:r>
              <w:rPr>
                <w:rFonts w:ascii="Times New Roman" w:hAnsi="Times New Roman" w:cs="Times New Roman"/>
                <w:b/>
                <w:sz w:val="24"/>
                <w:szCs w:val="24"/>
                <w:lang w:val="en-GB"/>
              </w:rPr>
              <w:t>§10j</w:t>
            </w:r>
          </w:p>
          <w:p w14:paraId="7E5ABDF3" w14:textId="0A473032" w:rsidR="00AD6C48" w:rsidRPr="007B6DF3" w:rsidRDefault="00AD6C48" w:rsidP="00AD6C48">
            <w:pPr>
              <w:jc w:val="center"/>
              <w:rPr>
                <w:rFonts w:ascii="Times New Roman" w:hAnsi="Times New Roman" w:cs="Times New Roman"/>
                <w:b/>
                <w:lang w:val="en-GB"/>
              </w:rPr>
            </w:pPr>
            <w:r>
              <w:rPr>
                <w:rFonts w:ascii="Times New Roman" w:hAnsi="Times New Roman" w:cs="Times New Roman"/>
                <w:b/>
                <w:lang w:val="en-GB"/>
              </w:rPr>
              <w:t>6-mono (mPP)(NJ1-88)</w:t>
            </w:r>
          </w:p>
        </w:tc>
        <w:tc>
          <w:tcPr>
            <w:tcW w:w="1034" w:type="dxa"/>
          </w:tcPr>
          <w:p w14:paraId="7A3606AA" w14:textId="77777777" w:rsidR="00AD6C48" w:rsidRPr="007B6DF3" w:rsidRDefault="00AD6C48" w:rsidP="00AD6C48">
            <w:pPr>
              <w:jc w:val="center"/>
              <w:rPr>
                <w:rFonts w:ascii="Times New Roman" w:hAnsi="Times New Roman" w:cs="Times New Roman"/>
                <w:lang w:val="en-GB"/>
              </w:rPr>
            </w:pPr>
            <w:r>
              <w:rPr>
                <w:rFonts w:ascii="Times New Roman" w:hAnsi="Times New Roman" w:cs="Times New Roman"/>
                <w:lang w:val="en-GB"/>
              </w:rPr>
              <w:t>H</w:t>
            </w:r>
          </w:p>
        </w:tc>
        <w:tc>
          <w:tcPr>
            <w:tcW w:w="1888" w:type="dxa"/>
          </w:tcPr>
          <w:p w14:paraId="05AA9D79" w14:textId="77777777" w:rsidR="00AD6C48" w:rsidRPr="007B6DF3" w:rsidRDefault="00AD6C48" w:rsidP="00AD6C48">
            <w:pPr>
              <w:jc w:val="center"/>
              <w:rPr>
                <w:rFonts w:ascii="Times New Roman" w:hAnsi="Times New Roman" w:cs="Times New Roman"/>
                <w:lang w:val="en-GB"/>
              </w:rPr>
            </w:pPr>
            <w:r>
              <w:rPr>
                <w:rFonts w:ascii="Times New Roman" w:hAnsi="Times New Roman" w:cs="Times New Roman"/>
                <w:lang w:val="en-GB"/>
              </w:rPr>
              <w:t>Me</w:t>
            </w:r>
          </w:p>
        </w:tc>
        <w:tc>
          <w:tcPr>
            <w:tcW w:w="960" w:type="dxa"/>
          </w:tcPr>
          <w:p w14:paraId="7D67EC37" w14:textId="77777777"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939" w:type="dxa"/>
          </w:tcPr>
          <w:p w14:paraId="16DE0234" w14:textId="7AAC41E0" w:rsidR="00AD6C48" w:rsidRPr="007B6DF3" w:rsidRDefault="00AD6C48" w:rsidP="00AD6C48">
            <w:pPr>
              <w:jc w:val="center"/>
              <w:rPr>
                <w:rFonts w:ascii="Times New Roman" w:hAnsi="Times New Roman" w:cs="Times New Roman"/>
                <w:lang w:val="en-GB"/>
              </w:rPr>
            </w:pPr>
            <w:r>
              <w:rPr>
                <w:rFonts w:ascii="Times New Roman" w:hAnsi="Times New Roman" w:cs="Times New Roman"/>
                <w:lang w:val="en-GB"/>
              </w:rPr>
              <w:t>H</w:t>
            </w:r>
          </w:p>
        </w:tc>
        <w:tc>
          <w:tcPr>
            <w:tcW w:w="1459" w:type="dxa"/>
          </w:tcPr>
          <w:p w14:paraId="5E07410E" w14:textId="7AB56C92" w:rsidR="00AD6C48" w:rsidRDefault="00AD6C48" w:rsidP="00AD6C48">
            <w:pPr>
              <w:jc w:val="center"/>
              <w:rPr>
                <w:rFonts w:ascii="Times New Roman" w:hAnsi="Times New Roman" w:cs="Times New Roman"/>
                <w:lang w:val="en-GB"/>
              </w:rPr>
            </w:pPr>
            <w:r>
              <w:rPr>
                <w:rFonts w:ascii="Times New Roman" w:hAnsi="Times New Roman" w:cs="Times New Roman"/>
                <w:lang w:val="en-GB"/>
              </w:rPr>
              <w:t>OH</w:t>
            </w:r>
          </w:p>
        </w:tc>
        <w:tc>
          <w:tcPr>
            <w:tcW w:w="1137" w:type="dxa"/>
          </w:tcPr>
          <w:p w14:paraId="5757B0D1" w14:textId="54A54E0B" w:rsidR="00AD6C48" w:rsidRPr="00AD6C48" w:rsidRDefault="00AD6C48" w:rsidP="00AD6C48">
            <w:pPr>
              <w:jc w:val="center"/>
              <w:rPr>
                <w:rFonts w:ascii="Times New Roman" w:hAnsi="Times New Roman" w:cs="Times New Roman"/>
                <w:highlight w:val="magenta"/>
                <w:lang w:val="en-GB"/>
              </w:rPr>
            </w:pPr>
            <w:r w:rsidRPr="00AD6C48">
              <w:rPr>
                <w:rFonts w:ascii="Times New Roman" w:hAnsi="Times New Roman" w:cs="Times New Roman"/>
                <w:highlight w:val="magenta"/>
                <w:lang w:val="en-GB"/>
              </w:rPr>
              <w:t>XX</w:t>
            </w:r>
          </w:p>
        </w:tc>
      </w:tr>
      <w:tr w:rsidR="00AD6C48" w:rsidRPr="007B6DF3" w14:paraId="352EF81B" w14:textId="77777777" w:rsidTr="00AD6C48">
        <w:trPr>
          <w:trHeight w:val="397"/>
        </w:trPr>
        <w:tc>
          <w:tcPr>
            <w:tcW w:w="1340" w:type="dxa"/>
          </w:tcPr>
          <w:p w14:paraId="29137223" w14:textId="38AB4552" w:rsidR="00EF6333" w:rsidRDefault="00EF6333" w:rsidP="00AD6C48">
            <w:pPr>
              <w:jc w:val="center"/>
              <w:rPr>
                <w:rFonts w:ascii="Times New Roman" w:hAnsi="Times New Roman" w:cs="Times New Roman"/>
                <w:b/>
                <w:lang w:val="en-GB"/>
              </w:rPr>
            </w:pPr>
            <w:r>
              <w:rPr>
                <w:rFonts w:ascii="Times New Roman" w:hAnsi="Times New Roman" w:cs="Times New Roman"/>
                <w:b/>
                <w:sz w:val="24"/>
                <w:szCs w:val="24"/>
                <w:lang w:val="en-GB"/>
              </w:rPr>
              <w:t>§1</w:t>
            </w:r>
            <w:r w:rsidR="008D1CB7">
              <w:rPr>
                <w:rFonts w:ascii="Times New Roman" w:hAnsi="Times New Roman" w:cs="Times New Roman"/>
                <w:b/>
                <w:sz w:val="24"/>
                <w:szCs w:val="24"/>
                <w:lang w:val="en-GB"/>
              </w:rPr>
              <w:t>1j</w:t>
            </w:r>
          </w:p>
          <w:p w14:paraId="2C691CF5" w14:textId="4C7D73CA" w:rsidR="00AD6C48" w:rsidRPr="007B6DF3" w:rsidRDefault="00AD6C48" w:rsidP="00AD6C48">
            <w:pPr>
              <w:jc w:val="center"/>
              <w:rPr>
                <w:rFonts w:ascii="Times New Roman" w:hAnsi="Times New Roman" w:cs="Times New Roman"/>
                <w:b/>
                <w:lang w:val="en-GB"/>
              </w:rPr>
            </w:pPr>
            <w:r>
              <w:rPr>
                <w:rFonts w:ascii="Times New Roman" w:hAnsi="Times New Roman" w:cs="Times New Roman"/>
                <w:b/>
                <w:lang w:val="en-GB"/>
              </w:rPr>
              <w:t>26-mono (mPP) (NJ2-2)</w:t>
            </w:r>
          </w:p>
        </w:tc>
        <w:tc>
          <w:tcPr>
            <w:tcW w:w="1034" w:type="dxa"/>
          </w:tcPr>
          <w:p w14:paraId="5788BC3E" w14:textId="77777777"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1888" w:type="dxa"/>
          </w:tcPr>
          <w:p w14:paraId="33AA7D2D" w14:textId="77777777" w:rsidR="00AD6C48" w:rsidRPr="007B6DF3" w:rsidRDefault="00AD6C48" w:rsidP="00AD6C48">
            <w:pPr>
              <w:jc w:val="center"/>
              <w:rPr>
                <w:rFonts w:ascii="Times New Roman" w:hAnsi="Times New Roman" w:cs="Times New Roman"/>
                <w:lang w:val="en-GB"/>
              </w:rPr>
            </w:pPr>
            <w:r>
              <w:rPr>
                <w:rFonts w:ascii="Times New Roman" w:hAnsi="Times New Roman" w:cs="Times New Roman"/>
                <w:lang w:val="en-GB"/>
              </w:rPr>
              <w:t>Me</w:t>
            </w:r>
          </w:p>
        </w:tc>
        <w:tc>
          <w:tcPr>
            <w:tcW w:w="960" w:type="dxa"/>
          </w:tcPr>
          <w:p w14:paraId="2E90FB58" w14:textId="77777777"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939" w:type="dxa"/>
          </w:tcPr>
          <w:p w14:paraId="0B072A33" w14:textId="66194872" w:rsidR="00AD6C48" w:rsidRPr="007B6DF3" w:rsidRDefault="00AD6C48" w:rsidP="00AD6C48">
            <w:pPr>
              <w:jc w:val="center"/>
              <w:rPr>
                <w:rFonts w:ascii="Times New Roman" w:hAnsi="Times New Roman" w:cs="Times New Roman"/>
                <w:lang w:val="en-GB"/>
              </w:rPr>
            </w:pPr>
            <w:r>
              <w:rPr>
                <w:rFonts w:ascii="Times New Roman" w:hAnsi="Times New Roman" w:cs="Times New Roman"/>
                <w:lang w:val="en-GB"/>
              </w:rPr>
              <w:t>H</w:t>
            </w:r>
          </w:p>
        </w:tc>
        <w:tc>
          <w:tcPr>
            <w:tcW w:w="1459" w:type="dxa"/>
          </w:tcPr>
          <w:p w14:paraId="2CEAA817" w14:textId="31B53A57" w:rsidR="00AD6C48" w:rsidRDefault="00AD6C48" w:rsidP="00AD6C48">
            <w:pPr>
              <w:jc w:val="center"/>
              <w:rPr>
                <w:rFonts w:ascii="Times New Roman" w:hAnsi="Times New Roman" w:cs="Times New Roman"/>
                <w:lang w:val="en-GB"/>
              </w:rPr>
            </w:pPr>
            <w:r>
              <w:object w:dxaOrig="1243" w:dyaOrig="993" w14:anchorId="52A226BE">
                <v:shape id="_x0000_i1039" type="#_x0000_t75" style="width:62.65pt;height:49.55pt" o:ole="">
                  <v:imagedata r:id="rId33" o:title=""/>
                </v:shape>
                <o:OLEObject Type="Embed" ProgID="ChemDraw.Document.6.0" ShapeID="_x0000_i1039" DrawAspect="Content" ObjectID="_1613391333" r:id="rId36"/>
              </w:object>
            </w:r>
          </w:p>
        </w:tc>
        <w:tc>
          <w:tcPr>
            <w:tcW w:w="1137" w:type="dxa"/>
          </w:tcPr>
          <w:p w14:paraId="413F51B9" w14:textId="48C8031F" w:rsidR="00AD6C48" w:rsidRPr="00AD6C48" w:rsidRDefault="00AD6C48" w:rsidP="00AD6C48">
            <w:pPr>
              <w:jc w:val="center"/>
              <w:rPr>
                <w:rFonts w:ascii="Times New Roman" w:hAnsi="Times New Roman" w:cs="Times New Roman"/>
                <w:highlight w:val="magenta"/>
                <w:lang w:val="en-GB"/>
              </w:rPr>
            </w:pPr>
            <w:r w:rsidRPr="00AD6C48">
              <w:rPr>
                <w:rFonts w:ascii="Times New Roman" w:hAnsi="Times New Roman" w:cs="Times New Roman"/>
                <w:highlight w:val="magenta"/>
                <w:lang w:val="en-GB"/>
              </w:rPr>
              <w:t>XX</w:t>
            </w:r>
          </w:p>
        </w:tc>
      </w:tr>
      <w:tr w:rsidR="00AD6C48" w:rsidRPr="007B6DF3" w14:paraId="0D204D4C" w14:textId="77777777" w:rsidTr="00AD6C48">
        <w:trPr>
          <w:trHeight w:val="397"/>
        </w:trPr>
        <w:tc>
          <w:tcPr>
            <w:tcW w:w="1340" w:type="dxa"/>
          </w:tcPr>
          <w:p w14:paraId="1D8F3CB9" w14:textId="207ABDB9" w:rsidR="008D1CB7" w:rsidRDefault="008D1CB7" w:rsidP="00AD6C48">
            <w:pPr>
              <w:jc w:val="center"/>
              <w:rPr>
                <w:rFonts w:ascii="Times New Roman" w:hAnsi="Times New Roman" w:cs="Times New Roman"/>
                <w:b/>
                <w:lang w:val="en-GB"/>
              </w:rPr>
            </w:pPr>
            <w:r>
              <w:rPr>
                <w:rFonts w:ascii="Times New Roman" w:hAnsi="Times New Roman" w:cs="Times New Roman"/>
                <w:b/>
                <w:sz w:val="24"/>
                <w:szCs w:val="24"/>
                <w:lang w:val="en-GB"/>
              </w:rPr>
              <w:t>§10k</w:t>
            </w:r>
          </w:p>
          <w:p w14:paraId="66C0C2E4" w14:textId="7EB2562D" w:rsidR="00AD6C48" w:rsidRPr="007B6DF3" w:rsidRDefault="00AD6C48" w:rsidP="00AD6C48">
            <w:pPr>
              <w:jc w:val="center"/>
              <w:rPr>
                <w:rFonts w:ascii="Times New Roman" w:hAnsi="Times New Roman" w:cs="Times New Roman"/>
                <w:b/>
                <w:lang w:val="en-GB"/>
              </w:rPr>
            </w:pPr>
            <w:r>
              <w:rPr>
                <w:rFonts w:ascii="Times New Roman" w:hAnsi="Times New Roman" w:cs="Times New Roman"/>
                <w:b/>
                <w:lang w:val="en-GB"/>
              </w:rPr>
              <w:t>9-mono (mPP) (NJ1-89)</w:t>
            </w:r>
          </w:p>
        </w:tc>
        <w:tc>
          <w:tcPr>
            <w:tcW w:w="1034" w:type="dxa"/>
          </w:tcPr>
          <w:p w14:paraId="0C01A3C3" w14:textId="77777777"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1888" w:type="dxa"/>
          </w:tcPr>
          <w:p w14:paraId="35F417C7" w14:textId="77777777" w:rsidR="00AD6C48" w:rsidRPr="007B6DF3" w:rsidRDefault="00AD6C48" w:rsidP="00AD6C48">
            <w:pPr>
              <w:jc w:val="center"/>
              <w:rPr>
                <w:rFonts w:ascii="Times New Roman" w:hAnsi="Times New Roman" w:cs="Times New Roman"/>
                <w:lang w:val="en-GB"/>
              </w:rPr>
            </w:pPr>
            <w:r w:rsidRPr="00AD43EA">
              <w:rPr>
                <w:rFonts w:ascii="Times New Roman" w:hAnsi="Times New Roman" w:cs="Times New Roman"/>
                <w:i/>
                <w:lang w:val="en-GB"/>
              </w:rPr>
              <w:t>t</w:t>
            </w:r>
            <w:r>
              <w:rPr>
                <w:rFonts w:ascii="Times New Roman" w:hAnsi="Times New Roman" w:cs="Times New Roman"/>
                <w:lang w:val="en-GB"/>
              </w:rPr>
              <w:t>-Bu</w:t>
            </w:r>
          </w:p>
        </w:tc>
        <w:tc>
          <w:tcPr>
            <w:tcW w:w="960" w:type="dxa"/>
          </w:tcPr>
          <w:p w14:paraId="70410003" w14:textId="77777777" w:rsidR="00AD6C48" w:rsidRPr="007B6DF3" w:rsidRDefault="00AD6C48" w:rsidP="00AD6C48">
            <w:pPr>
              <w:jc w:val="center"/>
              <w:rPr>
                <w:rFonts w:ascii="Times New Roman" w:hAnsi="Times New Roman" w:cs="Times New Roman"/>
                <w:lang w:val="en-GB"/>
              </w:rPr>
            </w:pPr>
            <w:r>
              <w:rPr>
                <w:rFonts w:ascii="Times New Roman" w:hAnsi="Times New Roman" w:cs="Times New Roman"/>
                <w:lang w:val="en-GB"/>
              </w:rPr>
              <w:t>H</w:t>
            </w:r>
          </w:p>
        </w:tc>
        <w:tc>
          <w:tcPr>
            <w:tcW w:w="939" w:type="dxa"/>
          </w:tcPr>
          <w:p w14:paraId="08AA6150" w14:textId="44D03261" w:rsidR="00AD6C48" w:rsidRPr="009A6833" w:rsidRDefault="00AD6C48" w:rsidP="00AD6C48">
            <w:pPr>
              <w:jc w:val="center"/>
              <w:rPr>
                <w:rFonts w:ascii="Times New Roman" w:hAnsi="Times New Roman" w:cs="Times New Roman"/>
                <w:lang w:val="en-GB"/>
              </w:rPr>
            </w:pPr>
            <w:r w:rsidRPr="009A6833">
              <w:rPr>
                <w:rFonts w:ascii="Times New Roman" w:hAnsi="Times New Roman" w:cs="Times New Roman"/>
                <w:lang w:val="en-GB"/>
              </w:rPr>
              <w:t>H</w:t>
            </w:r>
          </w:p>
        </w:tc>
        <w:tc>
          <w:tcPr>
            <w:tcW w:w="1459" w:type="dxa"/>
          </w:tcPr>
          <w:p w14:paraId="0B63F509" w14:textId="1D132962" w:rsidR="00AD6C48" w:rsidRDefault="00AD6C48" w:rsidP="00AD6C48">
            <w:pPr>
              <w:jc w:val="center"/>
              <w:rPr>
                <w:rFonts w:ascii="Times New Roman" w:hAnsi="Times New Roman" w:cs="Times New Roman"/>
                <w:lang w:val="en-GB"/>
              </w:rPr>
            </w:pPr>
            <w:r>
              <w:rPr>
                <w:rFonts w:ascii="Times New Roman" w:hAnsi="Times New Roman" w:cs="Times New Roman"/>
                <w:lang w:val="en-GB"/>
              </w:rPr>
              <w:t>OH</w:t>
            </w:r>
          </w:p>
        </w:tc>
        <w:tc>
          <w:tcPr>
            <w:tcW w:w="1137" w:type="dxa"/>
          </w:tcPr>
          <w:p w14:paraId="14BC0BE0" w14:textId="1508BACF" w:rsidR="00AD6C48" w:rsidRPr="00AD6C48" w:rsidRDefault="00AD6C48" w:rsidP="00AD6C48">
            <w:pPr>
              <w:jc w:val="center"/>
              <w:rPr>
                <w:rFonts w:ascii="Times New Roman" w:hAnsi="Times New Roman" w:cs="Times New Roman"/>
                <w:highlight w:val="magenta"/>
                <w:lang w:val="en-GB"/>
              </w:rPr>
            </w:pPr>
            <w:r w:rsidRPr="00AD6C48">
              <w:rPr>
                <w:rFonts w:ascii="Times New Roman" w:hAnsi="Times New Roman" w:cs="Times New Roman"/>
                <w:highlight w:val="magenta"/>
                <w:lang w:val="en-GB"/>
              </w:rPr>
              <w:t>XX</w:t>
            </w:r>
          </w:p>
        </w:tc>
      </w:tr>
      <w:tr w:rsidR="00AD6C48" w:rsidRPr="007B6DF3" w14:paraId="63187B0D" w14:textId="77777777" w:rsidTr="00AD6C48">
        <w:trPr>
          <w:trHeight w:val="397"/>
        </w:trPr>
        <w:tc>
          <w:tcPr>
            <w:tcW w:w="1340" w:type="dxa"/>
          </w:tcPr>
          <w:p w14:paraId="18AB6518" w14:textId="0251F961" w:rsidR="008D1CB7" w:rsidRDefault="008D1CB7" w:rsidP="00AD6C48">
            <w:pPr>
              <w:jc w:val="center"/>
              <w:rPr>
                <w:rFonts w:ascii="Times New Roman" w:hAnsi="Times New Roman" w:cs="Times New Roman"/>
                <w:b/>
                <w:sz w:val="24"/>
                <w:szCs w:val="24"/>
                <w:lang w:val="en-GB"/>
              </w:rPr>
            </w:pPr>
            <w:r>
              <w:rPr>
                <w:rFonts w:ascii="Times New Roman" w:hAnsi="Times New Roman" w:cs="Times New Roman"/>
                <w:b/>
                <w:sz w:val="24"/>
                <w:szCs w:val="24"/>
                <w:lang w:val="en-GB"/>
              </w:rPr>
              <w:t>§11k</w:t>
            </w:r>
          </w:p>
          <w:p w14:paraId="2B420393" w14:textId="2FF78642" w:rsidR="00AD6C48" w:rsidRPr="007B6DF3" w:rsidRDefault="00AD6C48" w:rsidP="00AD6C48">
            <w:pPr>
              <w:jc w:val="center"/>
              <w:rPr>
                <w:rFonts w:ascii="Times New Roman" w:hAnsi="Times New Roman" w:cs="Times New Roman"/>
                <w:b/>
                <w:lang w:val="en-GB"/>
              </w:rPr>
            </w:pPr>
            <w:r>
              <w:rPr>
                <w:rFonts w:ascii="Times New Roman" w:hAnsi="Times New Roman" w:cs="Times New Roman"/>
                <w:b/>
                <w:lang w:val="en-GB"/>
              </w:rPr>
              <w:t>27-mono (mPP) (NJ2-3)</w:t>
            </w:r>
          </w:p>
        </w:tc>
        <w:tc>
          <w:tcPr>
            <w:tcW w:w="1034" w:type="dxa"/>
          </w:tcPr>
          <w:p w14:paraId="1E8FE344" w14:textId="77777777"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1888" w:type="dxa"/>
          </w:tcPr>
          <w:p w14:paraId="110E5869" w14:textId="03A14502" w:rsidR="00AD6C48" w:rsidRPr="007B6DF3" w:rsidRDefault="00AD6C48" w:rsidP="00AD6C48">
            <w:pPr>
              <w:jc w:val="center"/>
              <w:rPr>
                <w:rFonts w:ascii="Times New Roman" w:hAnsi="Times New Roman" w:cs="Times New Roman"/>
                <w:lang w:val="en-GB"/>
              </w:rPr>
            </w:pPr>
            <w:r w:rsidRPr="00AD43EA">
              <w:rPr>
                <w:rFonts w:ascii="Times New Roman" w:hAnsi="Times New Roman" w:cs="Times New Roman"/>
                <w:i/>
                <w:lang w:val="en-GB"/>
              </w:rPr>
              <w:t>t</w:t>
            </w:r>
            <w:r>
              <w:rPr>
                <w:rFonts w:ascii="Times New Roman" w:hAnsi="Times New Roman" w:cs="Times New Roman"/>
                <w:lang w:val="en-GB"/>
              </w:rPr>
              <w:t>-Bu</w:t>
            </w:r>
          </w:p>
        </w:tc>
        <w:tc>
          <w:tcPr>
            <w:tcW w:w="960" w:type="dxa"/>
          </w:tcPr>
          <w:p w14:paraId="6E626A2A" w14:textId="77777777"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939" w:type="dxa"/>
          </w:tcPr>
          <w:p w14:paraId="508FCC09" w14:textId="0E5B3259" w:rsidR="00AD6C48" w:rsidRPr="009A6833" w:rsidRDefault="00AD6C48" w:rsidP="00AD6C48">
            <w:pPr>
              <w:jc w:val="center"/>
              <w:rPr>
                <w:rFonts w:ascii="Times New Roman" w:hAnsi="Times New Roman" w:cs="Times New Roman"/>
                <w:lang w:val="en-GB"/>
              </w:rPr>
            </w:pPr>
            <w:r w:rsidRPr="009A6833">
              <w:rPr>
                <w:rFonts w:ascii="Times New Roman" w:hAnsi="Times New Roman" w:cs="Times New Roman"/>
                <w:lang w:val="en-GB"/>
              </w:rPr>
              <w:t>H</w:t>
            </w:r>
          </w:p>
        </w:tc>
        <w:tc>
          <w:tcPr>
            <w:tcW w:w="1459" w:type="dxa"/>
          </w:tcPr>
          <w:p w14:paraId="37935BFF" w14:textId="04961931" w:rsidR="00AD6C48" w:rsidRDefault="00AD6C48" w:rsidP="00AD6C48">
            <w:pPr>
              <w:jc w:val="center"/>
              <w:rPr>
                <w:rFonts w:ascii="Times New Roman" w:hAnsi="Times New Roman" w:cs="Times New Roman"/>
                <w:lang w:val="en-GB"/>
              </w:rPr>
            </w:pPr>
            <w:r>
              <w:object w:dxaOrig="1243" w:dyaOrig="993" w14:anchorId="249F0BD8">
                <v:shape id="_x0000_i1040" type="#_x0000_t75" style="width:62.65pt;height:49.55pt" o:ole="">
                  <v:imagedata r:id="rId33" o:title=""/>
                </v:shape>
                <o:OLEObject Type="Embed" ProgID="ChemDraw.Document.6.0" ShapeID="_x0000_i1040" DrawAspect="Content" ObjectID="_1613391334" r:id="rId37"/>
              </w:object>
            </w:r>
          </w:p>
        </w:tc>
        <w:tc>
          <w:tcPr>
            <w:tcW w:w="1137" w:type="dxa"/>
          </w:tcPr>
          <w:p w14:paraId="2B3D209A" w14:textId="36A0B130" w:rsidR="00AD6C48" w:rsidRPr="00AD6C48" w:rsidRDefault="00AD6C48" w:rsidP="00AD6C48">
            <w:pPr>
              <w:jc w:val="center"/>
              <w:rPr>
                <w:rFonts w:ascii="Times New Roman" w:hAnsi="Times New Roman" w:cs="Times New Roman"/>
                <w:highlight w:val="magenta"/>
                <w:lang w:val="en-GB"/>
              </w:rPr>
            </w:pPr>
            <w:r w:rsidRPr="00AD6C48">
              <w:rPr>
                <w:rFonts w:ascii="Times New Roman" w:hAnsi="Times New Roman" w:cs="Times New Roman"/>
                <w:highlight w:val="magenta"/>
                <w:lang w:val="en-GB"/>
              </w:rPr>
              <w:t>XX</w:t>
            </w:r>
          </w:p>
        </w:tc>
      </w:tr>
      <w:tr w:rsidR="00AD6C48" w:rsidRPr="007B6DF3" w14:paraId="087F1C9B" w14:textId="77777777" w:rsidTr="00AD6C48">
        <w:trPr>
          <w:trHeight w:val="397"/>
        </w:trPr>
        <w:tc>
          <w:tcPr>
            <w:tcW w:w="1340" w:type="dxa"/>
          </w:tcPr>
          <w:p w14:paraId="7558A966" w14:textId="22CAB300" w:rsidR="00EF6333" w:rsidRDefault="00EF6333" w:rsidP="00AD6C48">
            <w:pPr>
              <w:jc w:val="center"/>
              <w:rPr>
                <w:rFonts w:ascii="Times New Roman" w:hAnsi="Times New Roman" w:cs="Times New Roman"/>
                <w:b/>
                <w:lang w:val="en-GB"/>
              </w:rPr>
            </w:pPr>
            <w:r>
              <w:rPr>
                <w:rFonts w:ascii="Times New Roman" w:hAnsi="Times New Roman" w:cs="Times New Roman"/>
                <w:b/>
                <w:sz w:val="24"/>
                <w:szCs w:val="24"/>
                <w:lang w:val="en-GB"/>
              </w:rPr>
              <w:t>§2</w:t>
            </w:r>
            <w:r w:rsidR="008D1CB7">
              <w:rPr>
                <w:rFonts w:ascii="Times New Roman" w:hAnsi="Times New Roman" w:cs="Times New Roman"/>
                <w:b/>
                <w:sz w:val="24"/>
                <w:szCs w:val="24"/>
                <w:lang w:val="en-GB"/>
              </w:rPr>
              <w:t>2</w:t>
            </w:r>
          </w:p>
          <w:p w14:paraId="01B5C268" w14:textId="6C12A89F" w:rsidR="00AD6C48" w:rsidRDefault="00AD6C48" w:rsidP="00AD6C48">
            <w:pPr>
              <w:jc w:val="center"/>
              <w:rPr>
                <w:rFonts w:ascii="Times New Roman" w:hAnsi="Times New Roman" w:cs="Times New Roman"/>
                <w:b/>
                <w:lang w:val="en-GB"/>
              </w:rPr>
            </w:pPr>
            <w:r>
              <w:rPr>
                <w:rFonts w:ascii="Times New Roman" w:hAnsi="Times New Roman" w:cs="Times New Roman"/>
                <w:b/>
                <w:lang w:val="en-GB"/>
              </w:rPr>
              <w:t>6-noBr (mPP) (NJ2-7)</w:t>
            </w:r>
          </w:p>
        </w:tc>
        <w:tc>
          <w:tcPr>
            <w:tcW w:w="1034" w:type="dxa"/>
            <w:vAlign w:val="center"/>
          </w:tcPr>
          <w:p w14:paraId="34EFB219" w14:textId="5C606DE6"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1888" w:type="dxa"/>
            <w:vAlign w:val="center"/>
          </w:tcPr>
          <w:p w14:paraId="6A904A44" w14:textId="7A64F568" w:rsidR="00AD6C48" w:rsidRPr="00AD43EA" w:rsidRDefault="00AD6C48" w:rsidP="00AD6C48">
            <w:pPr>
              <w:jc w:val="center"/>
              <w:rPr>
                <w:rFonts w:ascii="Times New Roman" w:hAnsi="Times New Roman" w:cs="Times New Roman"/>
                <w:i/>
                <w:lang w:val="en-GB"/>
              </w:rPr>
            </w:pPr>
            <w:r>
              <w:rPr>
                <w:rFonts w:ascii="Times New Roman" w:hAnsi="Times New Roman" w:cs="Times New Roman"/>
                <w:lang w:val="en-GB"/>
              </w:rPr>
              <w:t>Me</w:t>
            </w:r>
          </w:p>
        </w:tc>
        <w:tc>
          <w:tcPr>
            <w:tcW w:w="960" w:type="dxa"/>
            <w:vAlign w:val="center"/>
          </w:tcPr>
          <w:p w14:paraId="3C7DF3BC" w14:textId="0E27835B"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939" w:type="dxa"/>
            <w:vAlign w:val="center"/>
          </w:tcPr>
          <w:p w14:paraId="46FC55C1" w14:textId="1CE6F52E" w:rsidR="00AD6C48" w:rsidRPr="009A6833" w:rsidRDefault="00AD6C48" w:rsidP="00AD6C48">
            <w:pPr>
              <w:jc w:val="center"/>
              <w:rPr>
                <w:rFonts w:ascii="Times New Roman" w:hAnsi="Times New Roman" w:cs="Times New Roman"/>
                <w:lang w:val="en-GB"/>
              </w:rPr>
            </w:pPr>
            <w:r>
              <w:rPr>
                <w:rFonts w:ascii="Times New Roman" w:hAnsi="Times New Roman" w:cs="Times New Roman"/>
                <w:lang w:val="en-GB"/>
              </w:rPr>
              <w:t>Me</w:t>
            </w:r>
          </w:p>
        </w:tc>
        <w:tc>
          <w:tcPr>
            <w:tcW w:w="1459" w:type="dxa"/>
            <w:vAlign w:val="center"/>
          </w:tcPr>
          <w:p w14:paraId="59729A83" w14:textId="0C2FB315" w:rsidR="00AD6C48" w:rsidRDefault="00AD6C48" w:rsidP="00AD6C48">
            <w:pPr>
              <w:jc w:val="center"/>
            </w:pPr>
            <w:r>
              <w:object w:dxaOrig="1243" w:dyaOrig="643" w14:anchorId="5098ACF2">
                <v:shape id="_x0000_i1041" type="#_x0000_t75" style="width:62.65pt;height:31.8pt" o:ole="">
                  <v:imagedata r:id="rId38" o:title=""/>
                </v:shape>
                <o:OLEObject Type="Embed" ProgID="ChemDraw.Document.6.0" ShapeID="_x0000_i1041" DrawAspect="Content" ObjectID="_1613391335" r:id="rId39"/>
              </w:object>
            </w:r>
          </w:p>
        </w:tc>
        <w:tc>
          <w:tcPr>
            <w:tcW w:w="1137" w:type="dxa"/>
          </w:tcPr>
          <w:p w14:paraId="1C9E85C8" w14:textId="7EF68330" w:rsidR="00AD6C48" w:rsidRPr="00AD6C48" w:rsidRDefault="00AD6C48" w:rsidP="00AD6C48">
            <w:pPr>
              <w:jc w:val="center"/>
              <w:rPr>
                <w:rFonts w:ascii="Times New Roman" w:hAnsi="Times New Roman" w:cs="Times New Roman"/>
                <w:highlight w:val="magenta"/>
                <w:lang w:val="en-GB"/>
              </w:rPr>
            </w:pPr>
            <w:r w:rsidRPr="00AD6C48">
              <w:rPr>
                <w:rFonts w:ascii="Times New Roman" w:hAnsi="Times New Roman" w:cs="Times New Roman"/>
                <w:highlight w:val="magenta"/>
                <w:lang w:val="en-GB"/>
              </w:rPr>
              <w:t>XX</w:t>
            </w:r>
          </w:p>
        </w:tc>
      </w:tr>
      <w:tr w:rsidR="00AD6C48" w:rsidRPr="007B6DF3" w14:paraId="00CE1990" w14:textId="77777777" w:rsidTr="00AD6C48">
        <w:trPr>
          <w:trHeight w:val="397"/>
        </w:trPr>
        <w:tc>
          <w:tcPr>
            <w:tcW w:w="1340" w:type="dxa"/>
          </w:tcPr>
          <w:p w14:paraId="3B3AE106" w14:textId="3C0A8C7F" w:rsidR="00EF6333" w:rsidRDefault="00EF6333" w:rsidP="00EF6333">
            <w:pPr>
              <w:jc w:val="center"/>
              <w:rPr>
                <w:rFonts w:ascii="Times New Roman" w:hAnsi="Times New Roman" w:cs="Times New Roman"/>
                <w:b/>
                <w:sz w:val="24"/>
                <w:szCs w:val="24"/>
                <w:lang w:val="en-GB"/>
              </w:rPr>
            </w:pPr>
            <w:r>
              <w:rPr>
                <w:rFonts w:ascii="Times New Roman" w:hAnsi="Times New Roman" w:cs="Times New Roman"/>
                <w:b/>
                <w:sz w:val="24"/>
                <w:szCs w:val="24"/>
                <w:lang w:val="en-GB"/>
              </w:rPr>
              <w:t>§2</w:t>
            </w:r>
            <w:r w:rsidR="008D1CB7">
              <w:rPr>
                <w:rFonts w:ascii="Times New Roman" w:hAnsi="Times New Roman" w:cs="Times New Roman"/>
                <w:b/>
                <w:sz w:val="24"/>
                <w:szCs w:val="24"/>
                <w:lang w:val="en-GB"/>
              </w:rPr>
              <w:t>3</w:t>
            </w:r>
          </w:p>
          <w:p w14:paraId="15F1D8E5" w14:textId="5CD76FC1" w:rsidR="00AD6C48" w:rsidRDefault="00AD6C48" w:rsidP="00EF6333">
            <w:pPr>
              <w:jc w:val="center"/>
              <w:rPr>
                <w:rFonts w:ascii="Times New Roman" w:hAnsi="Times New Roman" w:cs="Times New Roman"/>
                <w:b/>
                <w:lang w:val="en-GB"/>
              </w:rPr>
            </w:pPr>
            <w:r>
              <w:rPr>
                <w:rFonts w:ascii="Times New Roman" w:hAnsi="Times New Roman" w:cs="Times New Roman"/>
                <w:b/>
                <w:lang w:val="en-GB"/>
              </w:rPr>
              <w:t>6-amide (mPP) (</w:t>
            </w:r>
            <w:commentRangeStart w:id="48"/>
            <w:r>
              <w:rPr>
                <w:rFonts w:ascii="Times New Roman" w:hAnsi="Times New Roman" w:cs="Times New Roman"/>
                <w:b/>
                <w:lang w:val="en-GB"/>
              </w:rPr>
              <w:t>OL-2rc</w:t>
            </w:r>
            <w:commentRangeEnd w:id="48"/>
            <w:r>
              <w:rPr>
                <w:rStyle w:val="CommentReference"/>
              </w:rPr>
              <w:commentReference w:id="48"/>
            </w:r>
            <w:r>
              <w:rPr>
                <w:rFonts w:ascii="Times New Roman" w:hAnsi="Times New Roman" w:cs="Times New Roman"/>
                <w:b/>
                <w:lang w:val="en-GB"/>
              </w:rPr>
              <w:t>)</w:t>
            </w:r>
          </w:p>
        </w:tc>
        <w:tc>
          <w:tcPr>
            <w:tcW w:w="1034" w:type="dxa"/>
            <w:vAlign w:val="center"/>
          </w:tcPr>
          <w:p w14:paraId="7A1A7B64" w14:textId="040EFD7D"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1888" w:type="dxa"/>
            <w:vAlign w:val="center"/>
          </w:tcPr>
          <w:p w14:paraId="64FC9FFD" w14:textId="4E1F448E" w:rsidR="00AD6C48" w:rsidRDefault="00AD6C48" w:rsidP="00AD6C48">
            <w:pPr>
              <w:jc w:val="center"/>
              <w:rPr>
                <w:rFonts w:ascii="Times New Roman" w:hAnsi="Times New Roman" w:cs="Times New Roman"/>
                <w:lang w:val="en-GB"/>
              </w:rPr>
            </w:pPr>
            <w:r>
              <w:rPr>
                <w:rFonts w:ascii="Times New Roman" w:hAnsi="Times New Roman" w:cs="Times New Roman"/>
                <w:lang w:val="en-GB"/>
              </w:rPr>
              <w:t>Me</w:t>
            </w:r>
          </w:p>
        </w:tc>
        <w:tc>
          <w:tcPr>
            <w:tcW w:w="960" w:type="dxa"/>
            <w:vAlign w:val="center"/>
          </w:tcPr>
          <w:p w14:paraId="4A92A612" w14:textId="2095D281" w:rsidR="00AD6C48" w:rsidRPr="007B6DF3" w:rsidRDefault="00AD6C48" w:rsidP="00AD6C48">
            <w:pPr>
              <w:jc w:val="center"/>
              <w:rPr>
                <w:rFonts w:ascii="Times New Roman" w:hAnsi="Times New Roman" w:cs="Times New Roman"/>
                <w:lang w:val="en-GB"/>
              </w:rPr>
            </w:pPr>
            <w:r w:rsidRPr="007B6DF3">
              <w:rPr>
                <w:rFonts w:ascii="Times New Roman" w:hAnsi="Times New Roman" w:cs="Times New Roman"/>
                <w:lang w:val="en-GB"/>
              </w:rPr>
              <w:t>H</w:t>
            </w:r>
          </w:p>
        </w:tc>
        <w:tc>
          <w:tcPr>
            <w:tcW w:w="939" w:type="dxa"/>
            <w:vAlign w:val="center"/>
          </w:tcPr>
          <w:p w14:paraId="76F9CF5C" w14:textId="2EB96D51" w:rsidR="00AD6C48" w:rsidRDefault="00AD6C48" w:rsidP="00AD6C48">
            <w:pPr>
              <w:jc w:val="center"/>
              <w:rPr>
                <w:rFonts w:ascii="Times New Roman" w:hAnsi="Times New Roman" w:cs="Times New Roman"/>
                <w:lang w:val="en-GB"/>
              </w:rPr>
            </w:pPr>
            <w:r>
              <w:rPr>
                <w:rFonts w:ascii="Times New Roman" w:hAnsi="Times New Roman" w:cs="Times New Roman"/>
                <w:lang w:val="en-GB"/>
              </w:rPr>
              <w:t>Me</w:t>
            </w:r>
          </w:p>
        </w:tc>
        <w:tc>
          <w:tcPr>
            <w:tcW w:w="1459" w:type="dxa"/>
            <w:vAlign w:val="center"/>
          </w:tcPr>
          <w:p w14:paraId="6894FFEB" w14:textId="3420C2C5" w:rsidR="00AD6C48" w:rsidRDefault="00AD6C48" w:rsidP="00AD6C48">
            <w:pPr>
              <w:jc w:val="center"/>
            </w:pPr>
            <w:r>
              <w:object w:dxaOrig="1243" w:dyaOrig="993" w14:anchorId="48D52607">
                <v:shape id="_x0000_i1042" type="#_x0000_t75" style="width:62.65pt;height:49.55pt" o:ole="">
                  <v:imagedata r:id="rId40" o:title=""/>
                </v:shape>
                <o:OLEObject Type="Embed" ProgID="ChemDraw.Document.6.0" ShapeID="_x0000_i1042" DrawAspect="Content" ObjectID="_1613391336" r:id="rId41"/>
              </w:object>
            </w:r>
          </w:p>
        </w:tc>
        <w:tc>
          <w:tcPr>
            <w:tcW w:w="1137" w:type="dxa"/>
          </w:tcPr>
          <w:p w14:paraId="372AD22F" w14:textId="5C38CAFF" w:rsidR="00AD6C48" w:rsidRPr="00AD6C48" w:rsidRDefault="00AD6C48" w:rsidP="00AD6C48">
            <w:pPr>
              <w:jc w:val="center"/>
              <w:rPr>
                <w:rFonts w:ascii="Times New Roman" w:hAnsi="Times New Roman" w:cs="Times New Roman"/>
                <w:highlight w:val="magenta"/>
                <w:lang w:val="en-GB"/>
              </w:rPr>
            </w:pPr>
            <w:r w:rsidRPr="00AD6C48">
              <w:rPr>
                <w:rFonts w:ascii="Times New Roman" w:hAnsi="Times New Roman" w:cs="Times New Roman"/>
                <w:highlight w:val="magenta"/>
                <w:lang w:val="en-GB"/>
              </w:rPr>
              <w:t>XX</w:t>
            </w:r>
          </w:p>
        </w:tc>
      </w:tr>
    </w:tbl>
    <w:p w14:paraId="528DA5F0" w14:textId="59D7408F" w:rsidR="00D20DBE" w:rsidRDefault="00D20DBE" w:rsidP="001F3F73">
      <w:pPr>
        <w:spacing w:line="480" w:lineRule="auto"/>
        <w:jc w:val="both"/>
      </w:pPr>
    </w:p>
    <w:p w14:paraId="47A4366E" w14:textId="3296DBB3" w:rsidR="000615A8" w:rsidRPr="009D20EC" w:rsidRDefault="000615A8" w:rsidP="000615A8">
      <w:pPr>
        <w:spacing w:line="480" w:lineRule="auto"/>
        <w:jc w:val="both"/>
        <w:rPr>
          <w:rFonts w:ascii="Times New Roman" w:hAnsi="Times New Roman" w:cs="Times New Roman"/>
          <w:sz w:val="24"/>
          <w:szCs w:val="24"/>
          <w:highlight w:val="yellow"/>
          <w:lang w:val="en-GB"/>
        </w:rPr>
      </w:pPr>
      <w:r w:rsidRPr="009D20EC">
        <w:rPr>
          <w:rFonts w:ascii="Times New Roman" w:hAnsi="Times New Roman" w:cs="Times New Roman"/>
          <w:sz w:val="24"/>
          <w:szCs w:val="24"/>
          <w:highlight w:val="yellow"/>
          <w:lang w:val="en-GB"/>
        </w:rPr>
        <w:t>Accurate IC</w:t>
      </w:r>
      <w:r w:rsidRPr="009D20EC">
        <w:rPr>
          <w:rFonts w:ascii="Times New Roman" w:hAnsi="Times New Roman" w:cs="Times New Roman"/>
          <w:sz w:val="24"/>
          <w:szCs w:val="24"/>
          <w:highlight w:val="yellow"/>
          <w:vertAlign w:val="subscript"/>
          <w:lang w:val="en-GB"/>
        </w:rPr>
        <w:t>50</w:t>
      </w:r>
      <w:r w:rsidRPr="009D20EC">
        <w:rPr>
          <w:rFonts w:ascii="Times New Roman" w:hAnsi="Times New Roman" w:cs="Times New Roman"/>
          <w:sz w:val="24"/>
          <w:szCs w:val="24"/>
          <w:highlight w:val="yellow"/>
          <w:lang w:val="en-GB"/>
        </w:rPr>
        <w:t xml:space="preserve"> curves </w:t>
      </w:r>
      <w:r w:rsidRPr="004D5280">
        <w:rPr>
          <w:rFonts w:ascii="Times New Roman" w:hAnsi="Times New Roman" w:cs="Times New Roman"/>
          <w:sz w:val="24"/>
          <w:szCs w:val="24"/>
          <w:highlight w:val="yellow"/>
          <w:lang w:val="en-GB"/>
        </w:rPr>
        <w:t xml:space="preserve">of </w:t>
      </w:r>
      <w:r w:rsidR="00592C7C" w:rsidRPr="004D5280">
        <w:rPr>
          <w:rFonts w:ascii="Times New Roman" w:hAnsi="Times New Roman" w:cs="Times New Roman"/>
          <w:b/>
          <w:sz w:val="24"/>
          <w:szCs w:val="24"/>
          <w:highlight w:val="yellow"/>
          <w:lang w:val="en-GB"/>
        </w:rPr>
        <w:t>§4</w:t>
      </w:r>
      <w:r w:rsidRPr="004D5280">
        <w:rPr>
          <w:rFonts w:ascii="Times New Roman" w:hAnsi="Times New Roman" w:cs="Times New Roman"/>
          <w:sz w:val="24"/>
          <w:szCs w:val="24"/>
          <w:highlight w:val="yellow"/>
          <w:lang w:val="en-GB"/>
        </w:rPr>
        <w:t xml:space="preserve">, </w:t>
      </w:r>
      <w:r w:rsidR="007E0E0F" w:rsidRPr="004D5280">
        <w:rPr>
          <w:rFonts w:ascii="Times New Roman" w:hAnsi="Times New Roman" w:cs="Times New Roman"/>
          <w:b/>
          <w:sz w:val="24"/>
          <w:szCs w:val="24"/>
          <w:highlight w:val="yellow"/>
          <w:lang w:val="en-GB"/>
        </w:rPr>
        <w:t>§11l</w:t>
      </w:r>
      <w:r w:rsidRPr="004D5280">
        <w:rPr>
          <w:rFonts w:ascii="Times New Roman" w:hAnsi="Times New Roman" w:cs="Times New Roman"/>
          <w:sz w:val="24"/>
          <w:szCs w:val="24"/>
          <w:highlight w:val="yellow"/>
          <w:lang w:val="en-GB"/>
        </w:rPr>
        <w:t xml:space="preserve">, </w:t>
      </w:r>
      <w:r w:rsidR="007E0E0F" w:rsidRPr="004D5280">
        <w:rPr>
          <w:rFonts w:ascii="Times New Roman" w:hAnsi="Times New Roman" w:cs="Times New Roman"/>
          <w:b/>
          <w:sz w:val="24"/>
          <w:szCs w:val="24"/>
          <w:highlight w:val="yellow"/>
          <w:lang w:val="en-GB"/>
        </w:rPr>
        <w:t>§11m</w:t>
      </w:r>
      <w:r w:rsidRPr="004D5280">
        <w:rPr>
          <w:rFonts w:ascii="Times New Roman" w:hAnsi="Times New Roman" w:cs="Times New Roman"/>
          <w:b/>
          <w:sz w:val="24"/>
          <w:szCs w:val="24"/>
          <w:highlight w:val="yellow"/>
          <w:lang w:val="en-GB"/>
        </w:rPr>
        <w:t xml:space="preserve"> </w:t>
      </w:r>
      <w:r w:rsidRPr="004D5280">
        <w:rPr>
          <w:rFonts w:ascii="Times New Roman" w:hAnsi="Times New Roman" w:cs="Times New Roman"/>
          <w:sz w:val="24"/>
          <w:szCs w:val="24"/>
          <w:highlight w:val="yellow"/>
          <w:lang w:val="en-GB"/>
        </w:rPr>
        <w:t>(in TmPPase</w:t>
      </w:r>
      <w:r w:rsidRPr="009D20EC">
        <w:rPr>
          <w:rFonts w:ascii="Times New Roman" w:hAnsi="Times New Roman" w:cs="Times New Roman"/>
          <w:sz w:val="24"/>
          <w:szCs w:val="24"/>
          <w:highlight w:val="yellow"/>
          <w:lang w:val="en-GB"/>
        </w:rPr>
        <w:t>)</w:t>
      </w:r>
      <w:r w:rsidR="004D5280">
        <w:rPr>
          <w:rFonts w:ascii="Times New Roman" w:hAnsi="Times New Roman" w:cs="Times New Roman"/>
          <w:sz w:val="24"/>
          <w:szCs w:val="24"/>
          <w:highlight w:val="yellow"/>
          <w:lang w:val="en-GB"/>
        </w:rPr>
        <w:t xml:space="preserve"> </w:t>
      </w:r>
      <w:r w:rsidR="004D5280" w:rsidRPr="004D5280">
        <w:rPr>
          <w:rFonts w:ascii="Times New Roman" w:hAnsi="Times New Roman" w:cs="Times New Roman"/>
          <w:sz w:val="24"/>
          <w:szCs w:val="24"/>
          <w:highlight w:val="red"/>
          <w:lang w:val="en-GB"/>
        </w:rPr>
        <w:t>Sup.Info. Fig. S3?</w:t>
      </w:r>
    </w:p>
    <w:p w14:paraId="6E07B2B7" w14:textId="3C72C30D" w:rsidR="000615A8" w:rsidRPr="009D20EC" w:rsidRDefault="000615A8" w:rsidP="000615A8">
      <w:pPr>
        <w:spacing w:line="480" w:lineRule="auto"/>
        <w:jc w:val="both"/>
        <w:rPr>
          <w:rFonts w:ascii="Times New Roman" w:hAnsi="Times New Roman" w:cs="Times New Roman"/>
          <w:i/>
          <w:sz w:val="24"/>
          <w:szCs w:val="24"/>
          <w:highlight w:val="yellow"/>
          <w:lang w:val="en-GB"/>
        </w:rPr>
      </w:pPr>
      <w:r w:rsidRPr="009D20EC">
        <w:rPr>
          <w:rFonts w:ascii="Times New Roman" w:hAnsi="Times New Roman" w:cs="Times New Roman"/>
          <w:sz w:val="24"/>
          <w:szCs w:val="24"/>
          <w:highlight w:val="yellow"/>
          <w:lang w:val="en-GB"/>
        </w:rPr>
        <w:t xml:space="preserve">Kinetics of </w:t>
      </w:r>
      <w:r w:rsidR="00592C7C">
        <w:rPr>
          <w:rFonts w:ascii="Times New Roman" w:hAnsi="Times New Roman" w:cs="Times New Roman"/>
          <w:b/>
          <w:sz w:val="24"/>
          <w:szCs w:val="24"/>
          <w:highlight w:val="yellow"/>
          <w:lang w:val="en-GB"/>
        </w:rPr>
        <w:t>§4</w:t>
      </w:r>
      <w:r w:rsidRPr="009D20EC">
        <w:rPr>
          <w:rFonts w:ascii="Times New Roman" w:hAnsi="Times New Roman" w:cs="Times New Roman"/>
          <w:b/>
          <w:sz w:val="24"/>
          <w:szCs w:val="24"/>
          <w:highlight w:val="yellow"/>
          <w:lang w:val="en-GB"/>
        </w:rPr>
        <w:t xml:space="preserve"> (</w:t>
      </w:r>
      <w:r w:rsidRPr="004D5280">
        <w:rPr>
          <w:rFonts w:ascii="Times New Roman" w:hAnsi="Times New Roman" w:cs="Times New Roman"/>
          <w:sz w:val="24"/>
          <w:szCs w:val="24"/>
          <w:highlight w:val="yellow"/>
          <w:lang w:val="en-GB"/>
        </w:rPr>
        <w:t>and</w:t>
      </w:r>
      <w:r w:rsidRPr="004D5280">
        <w:rPr>
          <w:rFonts w:ascii="Times New Roman" w:hAnsi="Times New Roman" w:cs="Times New Roman"/>
          <w:b/>
          <w:sz w:val="24"/>
          <w:szCs w:val="24"/>
          <w:highlight w:val="yellow"/>
          <w:lang w:val="en-GB"/>
        </w:rPr>
        <w:t xml:space="preserve"> </w:t>
      </w:r>
      <w:r w:rsidR="007E0E0F" w:rsidRPr="004D5280">
        <w:rPr>
          <w:rFonts w:ascii="Times New Roman" w:hAnsi="Times New Roman" w:cs="Times New Roman"/>
          <w:b/>
          <w:sz w:val="24"/>
          <w:szCs w:val="24"/>
          <w:highlight w:val="yellow"/>
          <w:lang w:val="en-GB"/>
        </w:rPr>
        <w:t>§11l</w:t>
      </w:r>
      <w:r w:rsidRPr="004D5280">
        <w:rPr>
          <w:rFonts w:ascii="Times New Roman" w:hAnsi="Times New Roman" w:cs="Times New Roman"/>
          <w:sz w:val="24"/>
          <w:szCs w:val="24"/>
          <w:highlight w:val="yellow"/>
          <w:lang w:val="en-GB"/>
        </w:rPr>
        <w:t xml:space="preserve"> and </w:t>
      </w:r>
      <w:r w:rsidR="007E0E0F" w:rsidRPr="004D5280">
        <w:rPr>
          <w:rFonts w:ascii="Times New Roman" w:hAnsi="Times New Roman" w:cs="Times New Roman"/>
          <w:b/>
          <w:sz w:val="24"/>
          <w:szCs w:val="24"/>
          <w:highlight w:val="yellow"/>
          <w:lang w:val="en-GB"/>
        </w:rPr>
        <w:t>§11m</w:t>
      </w:r>
      <w:r w:rsidR="004D5280">
        <w:rPr>
          <w:rFonts w:ascii="Times New Roman" w:hAnsi="Times New Roman" w:cs="Times New Roman"/>
          <w:b/>
          <w:sz w:val="24"/>
          <w:szCs w:val="24"/>
          <w:highlight w:val="yellow"/>
          <w:lang w:val="en-GB"/>
        </w:rPr>
        <w:t xml:space="preserve"> </w:t>
      </w:r>
      <w:r w:rsidRPr="0056729B">
        <w:rPr>
          <w:rFonts w:ascii="Times New Roman" w:hAnsi="Times New Roman" w:cs="Times New Roman"/>
          <w:sz w:val="24"/>
          <w:szCs w:val="24"/>
          <w:highlight w:val="red"/>
          <w:lang w:val="en-GB"/>
        </w:rPr>
        <w:t xml:space="preserve">if </w:t>
      </w:r>
      <w:r w:rsidRPr="004D5280">
        <w:rPr>
          <w:rFonts w:ascii="Times New Roman" w:hAnsi="Times New Roman" w:cs="Times New Roman"/>
          <w:sz w:val="24"/>
          <w:szCs w:val="24"/>
          <w:highlight w:val="red"/>
          <w:lang w:val="en-GB"/>
        </w:rPr>
        <w:t>allowed)</w:t>
      </w:r>
    </w:p>
    <w:p w14:paraId="53358B23" w14:textId="74C4519C" w:rsidR="00080F74" w:rsidRDefault="00080F74" w:rsidP="00261F11">
      <w:pPr>
        <w:spacing w:line="480" w:lineRule="auto"/>
        <w:rPr>
          <w:rFonts w:ascii="Times New Roman" w:hAnsi="Times New Roman" w:cs="Times New Roman"/>
          <w:sz w:val="24"/>
          <w:szCs w:val="24"/>
          <w:lang w:val="en-US"/>
        </w:rPr>
      </w:pPr>
    </w:p>
    <w:p w14:paraId="7D7E6867" w14:textId="77777777" w:rsidR="00C36E62" w:rsidRPr="00A0574A" w:rsidRDefault="00C36E62" w:rsidP="00C36E62">
      <w:pPr>
        <w:jc w:val="both"/>
        <w:rPr>
          <w:rFonts w:ascii="Times New Roman" w:hAnsi="Times New Roman" w:cs="Times New Roman"/>
          <w:b/>
          <w:sz w:val="24"/>
          <w:szCs w:val="24"/>
          <w:lang w:val="en-GB"/>
        </w:rPr>
      </w:pPr>
      <w:r w:rsidRPr="00A0574A">
        <w:rPr>
          <w:rFonts w:ascii="Times New Roman" w:hAnsi="Times New Roman" w:cs="Times New Roman"/>
          <w:b/>
          <w:sz w:val="24"/>
          <w:szCs w:val="24"/>
          <w:lang w:val="en-GB"/>
        </w:rPr>
        <w:br w:type="page"/>
      </w:r>
    </w:p>
    <w:p w14:paraId="75783D3D" w14:textId="77777777" w:rsidR="00C36E62" w:rsidRPr="00F03219" w:rsidRDefault="00C36E62" w:rsidP="00C36E62">
      <w:pPr>
        <w:pStyle w:val="Heading1"/>
        <w:spacing w:after="240" w:line="360" w:lineRule="auto"/>
        <w:jc w:val="both"/>
        <w:rPr>
          <w:rFonts w:ascii="Times New Roman" w:hAnsi="Times New Roman" w:cs="Times New Roman"/>
          <w:b/>
          <w:color w:val="auto"/>
          <w:sz w:val="24"/>
          <w:szCs w:val="24"/>
          <w:lang w:val="en-US"/>
        </w:rPr>
      </w:pPr>
      <w:bookmarkStart w:id="49" w:name="_Toc529881738"/>
      <w:r w:rsidRPr="00F03219">
        <w:rPr>
          <w:rFonts w:ascii="Times New Roman" w:hAnsi="Times New Roman" w:cs="Times New Roman"/>
          <w:b/>
          <w:color w:val="auto"/>
          <w:sz w:val="24"/>
          <w:szCs w:val="24"/>
          <w:lang w:val="en-US"/>
        </w:rPr>
        <w:t>CONCLUSIONS</w:t>
      </w:r>
      <w:bookmarkEnd w:id="49"/>
    </w:p>
    <w:p w14:paraId="20D236E3" w14:textId="4C920FC8" w:rsidR="00C36E62" w:rsidRPr="006C199E" w:rsidRDefault="00C36E62" w:rsidP="00C36E62">
      <w:pPr>
        <w:spacing w:line="480" w:lineRule="auto"/>
        <w:jc w:val="both"/>
        <w:rPr>
          <w:rFonts w:ascii="Times New Roman" w:hAnsi="Times New Roman" w:cs="Times New Roman"/>
          <w:sz w:val="24"/>
          <w:szCs w:val="24"/>
          <w:lang w:val="en-GB"/>
        </w:rPr>
      </w:pPr>
      <w:r w:rsidRPr="00A0574A">
        <w:rPr>
          <w:rFonts w:ascii="Times New Roman" w:hAnsi="Times New Roman" w:cs="Times New Roman"/>
          <w:sz w:val="24"/>
          <w:szCs w:val="24"/>
          <w:lang w:val="en-GB"/>
        </w:rPr>
        <w:t>In this</w:t>
      </w:r>
      <w:r>
        <w:rPr>
          <w:rFonts w:ascii="Times New Roman" w:hAnsi="Times New Roman" w:cs="Times New Roman"/>
          <w:sz w:val="24"/>
          <w:szCs w:val="24"/>
          <w:lang w:val="en-GB"/>
        </w:rPr>
        <w:t xml:space="preserve"> manuscript we report non-phosphor</w:t>
      </w:r>
      <w:r w:rsidRPr="00A0574A">
        <w:rPr>
          <w:rFonts w:ascii="Times New Roman" w:hAnsi="Times New Roman" w:cs="Times New Roman"/>
          <w:sz w:val="24"/>
          <w:szCs w:val="24"/>
          <w:lang w:val="en-GB"/>
        </w:rPr>
        <w:t xml:space="preserve">us compounds inhibiting the </w:t>
      </w:r>
      <w:r>
        <w:rPr>
          <w:rFonts w:ascii="Times New Roman" w:hAnsi="Times New Roman" w:cs="Times New Roman"/>
          <w:sz w:val="24"/>
          <w:szCs w:val="24"/>
          <w:lang w:val="en-GB"/>
        </w:rPr>
        <w:t>T</w:t>
      </w:r>
      <w:r w:rsidRPr="00A0574A">
        <w:rPr>
          <w:rFonts w:ascii="Times New Roman" w:hAnsi="Times New Roman" w:cs="Times New Roman"/>
          <w:sz w:val="24"/>
          <w:szCs w:val="24"/>
          <w:lang w:val="en-GB"/>
        </w:rPr>
        <w:t>mPPase, the best of which (</w:t>
      </w:r>
      <w:r w:rsidR="007E0E0F">
        <w:rPr>
          <w:rFonts w:ascii="Times New Roman" w:hAnsi="Times New Roman" w:cs="Times New Roman"/>
          <w:b/>
          <w:sz w:val="24"/>
          <w:szCs w:val="24"/>
          <w:lang w:val="en-GB"/>
        </w:rPr>
        <w:t>§11l</w:t>
      </w:r>
      <w:r w:rsidRPr="00A0574A">
        <w:rPr>
          <w:rFonts w:ascii="Times New Roman" w:hAnsi="Times New Roman" w:cs="Times New Roman"/>
          <w:sz w:val="24"/>
          <w:szCs w:val="24"/>
          <w:lang w:val="en-GB"/>
        </w:rPr>
        <w:t>) has IC</w:t>
      </w:r>
      <w:r w:rsidRPr="00827BC1">
        <w:rPr>
          <w:rFonts w:ascii="Times New Roman" w:hAnsi="Times New Roman" w:cs="Times New Roman"/>
          <w:sz w:val="24"/>
          <w:szCs w:val="24"/>
          <w:vertAlign w:val="subscript"/>
          <w:lang w:val="en-GB"/>
        </w:rPr>
        <w:t>50</w:t>
      </w:r>
      <w:r w:rsidRPr="00A0574A">
        <w:rPr>
          <w:rFonts w:ascii="Times New Roman" w:hAnsi="Times New Roman" w:cs="Times New Roman"/>
          <w:sz w:val="24"/>
          <w:szCs w:val="24"/>
          <w:lang w:val="en-GB"/>
        </w:rPr>
        <w:t xml:space="preserve"> of </w:t>
      </w:r>
      <w:r>
        <w:rPr>
          <w:rFonts w:ascii="Times New Roman" w:hAnsi="Times New Roman" w:cs="Times New Roman"/>
          <w:sz w:val="24"/>
          <w:szCs w:val="24"/>
          <w:lang w:val="en-GB"/>
        </w:rPr>
        <w:t>7</w:t>
      </w:r>
      <w:r w:rsidRPr="00A0574A">
        <w:rPr>
          <w:rFonts w:ascii="Times New Roman" w:hAnsi="Times New Roman" w:cs="Times New Roman"/>
          <w:sz w:val="24"/>
          <w:szCs w:val="24"/>
          <w:lang w:val="en-GB"/>
        </w:rPr>
        <w:t xml:space="preserve"> µM. Even if the current compounds have</w:t>
      </w:r>
      <w:r>
        <w:rPr>
          <w:rFonts w:ascii="Times New Roman" w:hAnsi="Times New Roman" w:cs="Times New Roman"/>
          <w:sz w:val="24"/>
          <w:szCs w:val="24"/>
          <w:lang w:val="en-GB"/>
        </w:rPr>
        <w:t xml:space="preserve"> too weak binding constants</w:t>
      </w:r>
      <w:r w:rsidRPr="00A0574A">
        <w:rPr>
          <w:rFonts w:ascii="Times New Roman" w:hAnsi="Times New Roman" w:cs="Times New Roman"/>
          <w:sz w:val="24"/>
          <w:szCs w:val="24"/>
          <w:lang w:val="en-GB"/>
        </w:rPr>
        <w:t xml:space="preserve"> to obtain biological activities in animal, the hits are still small, almost fragments, which gives a lot of</w:t>
      </w:r>
      <w:r>
        <w:rPr>
          <w:rFonts w:ascii="Times New Roman" w:hAnsi="Times New Roman" w:cs="Times New Roman"/>
          <w:sz w:val="24"/>
          <w:szCs w:val="24"/>
          <w:lang w:val="en-GB"/>
        </w:rPr>
        <w:t xml:space="preserve"> leverage to grow them.</w:t>
      </w:r>
      <w:r w:rsidRPr="00A0574A">
        <w:rPr>
          <w:rFonts w:ascii="Times New Roman" w:hAnsi="Times New Roman" w:cs="Times New Roman"/>
          <w:sz w:val="24"/>
          <w:szCs w:val="24"/>
          <w:lang w:val="en-GB"/>
        </w:rPr>
        <w:t xml:space="preserve"> Altogether the SARs of the fou</w:t>
      </w:r>
      <w:r>
        <w:rPr>
          <w:rFonts w:ascii="Times New Roman" w:hAnsi="Times New Roman" w:cs="Times New Roman"/>
          <w:sz w:val="24"/>
          <w:szCs w:val="24"/>
          <w:lang w:val="en-GB"/>
        </w:rPr>
        <w:t>nd inhibitors</w:t>
      </w:r>
      <w:r w:rsidRPr="00A0574A">
        <w:rPr>
          <w:rFonts w:ascii="Times New Roman" w:hAnsi="Times New Roman" w:cs="Times New Roman"/>
          <w:sz w:val="24"/>
          <w:szCs w:val="24"/>
          <w:lang w:val="en-GB"/>
        </w:rPr>
        <w:t xml:space="preserve"> and </w:t>
      </w:r>
      <w:r>
        <w:rPr>
          <w:rFonts w:ascii="Times New Roman" w:hAnsi="Times New Roman" w:cs="Times New Roman"/>
          <w:sz w:val="24"/>
          <w:szCs w:val="24"/>
          <w:lang w:val="en-GB"/>
        </w:rPr>
        <w:t xml:space="preserve">the </w:t>
      </w:r>
      <w:r w:rsidRPr="00A0574A">
        <w:rPr>
          <w:rFonts w:ascii="Times New Roman" w:hAnsi="Times New Roman" w:cs="Times New Roman"/>
          <w:sz w:val="24"/>
          <w:szCs w:val="24"/>
          <w:lang w:val="en-GB"/>
        </w:rPr>
        <w:t>validation of on-site action using</w:t>
      </w:r>
      <w:r>
        <w:rPr>
          <w:rFonts w:ascii="Times New Roman" w:hAnsi="Times New Roman" w:cs="Times New Roman"/>
          <w:sz w:val="24"/>
          <w:szCs w:val="24"/>
          <w:lang w:val="en-GB"/>
        </w:rPr>
        <w:t xml:space="preserve"> kinetics </w:t>
      </w:r>
      <w:r w:rsidRPr="00A0574A">
        <w:rPr>
          <w:rFonts w:ascii="Times New Roman" w:hAnsi="Times New Roman" w:cs="Times New Roman"/>
          <w:sz w:val="24"/>
          <w:szCs w:val="24"/>
          <w:lang w:val="en-GB"/>
        </w:rPr>
        <w:t>contributes to the demonstration that mPPase</w:t>
      </w:r>
      <w:r>
        <w:rPr>
          <w:rFonts w:ascii="Times New Roman" w:hAnsi="Times New Roman" w:cs="Times New Roman"/>
          <w:sz w:val="24"/>
          <w:szCs w:val="24"/>
          <w:lang w:val="en-GB"/>
        </w:rPr>
        <w:t>s</w:t>
      </w:r>
      <w:r w:rsidRPr="00A0574A">
        <w:rPr>
          <w:rFonts w:ascii="Times New Roman" w:hAnsi="Times New Roman" w:cs="Times New Roman"/>
          <w:sz w:val="24"/>
          <w:szCs w:val="24"/>
          <w:lang w:val="en-GB"/>
        </w:rPr>
        <w:t xml:space="preserve"> </w:t>
      </w:r>
      <w:r>
        <w:rPr>
          <w:rFonts w:ascii="Times New Roman" w:hAnsi="Times New Roman" w:cs="Times New Roman"/>
          <w:sz w:val="24"/>
          <w:szCs w:val="24"/>
          <w:lang w:val="en-GB"/>
        </w:rPr>
        <w:t>are</w:t>
      </w:r>
      <w:r w:rsidRPr="00A0574A">
        <w:rPr>
          <w:rFonts w:ascii="Times New Roman" w:hAnsi="Times New Roman" w:cs="Times New Roman"/>
          <w:sz w:val="24"/>
          <w:szCs w:val="24"/>
          <w:lang w:val="en-GB"/>
        </w:rPr>
        <w:t xml:space="preserve"> a valid and druggable target</w:t>
      </w:r>
      <w:r>
        <w:rPr>
          <w:rFonts w:ascii="Times New Roman" w:hAnsi="Times New Roman" w:cs="Times New Roman"/>
          <w:sz w:val="24"/>
          <w:szCs w:val="24"/>
          <w:lang w:val="en-GB"/>
        </w:rPr>
        <w:t>s</w:t>
      </w:r>
      <w:r w:rsidRPr="00A0574A">
        <w:rPr>
          <w:rFonts w:ascii="Times New Roman" w:hAnsi="Times New Roman" w:cs="Times New Roman"/>
          <w:sz w:val="24"/>
          <w:szCs w:val="24"/>
          <w:lang w:val="en-GB"/>
        </w:rPr>
        <w:t xml:space="preserve"> that could be pursued against parasitic diseases.</w:t>
      </w:r>
    </w:p>
    <w:p w14:paraId="3B906155" w14:textId="77777777" w:rsidR="00C36E62" w:rsidRPr="00A0574A" w:rsidRDefault="00C36E62" w:rsidP="00C36E62">
      <w:pPr>
        <w:spacing w:line="480" w:lineRule="auto"/>
        <w:jc w:val="both"/>
        <w:rPr>
          <w:rFonts w:ascii="Times New Roman" w:hAnsi="Times New Roman" w:cs="Times New Roman"/>
          <w:b/>
          <w:sz w:val="24"/>
          <w:szCs w:val="24"/>
          <w:lang w:val="en-GB"/>
        </w:rPr>
      </w:pPr>
      <w:r w:rsidRPr="00A0574A">
        <w:rPr>
          <w:rFonts w:ascii="Times New Roman" w:hAnsi="Times New Roman" w:cs="Times New Roman"/>
          <w:b/>
          <w:sz w:val="24"/>
          <w:szCs w:val="24"/>
          <w:lang w:val="en-GB"/>
        </w:rPr>
        <w:br w:type="page"/>
      </w:r>
    </w:p>
    <w:p w14:paraId="2CF2BC91" w14:textId="77777777" w:rsidR="00C36E62" w:rsidRDefault="00C36E62" w:rsidP="00C36E62">
      <w:pPr>
        <w:pStyle w:val="Heading1"/>
        <w:spacing w:after="240" w:line="360" w:lineRule="auto"/>
        <w:jc w:val="both"/>
        <w:rPr>
          <w:rFonts w:ascii="Times New Roman" w:hAnsi="Times New Roman" w:cs="Times New Roman"/>
          <w:b/>
          <w:color w:val="auto"/>
          <w:sz w:val="24"/>
          <w:szCs w:val="24"/>
          <w:lang w:val="en-US"/>
        </w:rPr>
      </w:pPr>
      <w:bookmarkStart w:id="50" w:name="_Toc529881739"/>
      <w:r w:rsidRPr="00F03219">
        <w:rPr>
          <w:rFonts w:ascii="Times New Roman" w:hAnsi="Times New Roman" w:cs="Times New Roman"/>
          <w:b/>
          <w:color w:val="auto"/>
          <w:sz w:val="24"/>
          <w:szCs w:val="24"/>
          <w:lang w:val="en-US"/>
        </w:rPr>
        <w:t>EXPERIMENTAL SECTION</w:t>
      </w:r>
      <w:bookmarkEnd w:id="50"/>
    </w:p>
    <w:p w14:paraId="7738D379" w14:textId="194CC25E" w:rsidR="00C36E62" w:rsidRDefault="00C36E62" w:rsidP="00C36E62">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initial screen the p</w:t>
      </w:r>
      <w:r w:rsidRPr="00A0574A">
        <w:rPr>
          <w:rFonts w:ascii="Times New Roman" w:hAnsi="Times New Roman" w:cs="Times New Roman"/>
          <w:sz w:val="24"/>
          <w:szCs w:val="24"/>
          <w:lang w:val="en-GB"/>
        </w:rPr>
        <w:t xml:space="preserve">urity </w:t>
      </w:r>
      <w:r>
        <w:rPr>
          <w:rFonts w:ascii="Times New Roman" w:hAnsi="Times New Roman" w:cs="Times New Roman"/>
          <w:sz w:val="24"/>
          <w:szCs w:val="24"/>
          <w:lang w:val="en-GB"/>
        </w:rPr>
        <w:t xml:space="preserve">of </w:t>
      </w:r>
      <w:r w:rsidRPr="00A0574A">
        <w:rPr>
          <w:rFonts w:ascii="Times New Roman" w:hAnsi="Times New Roman" w:cs="Times New Roman"/>
          <w:sz w:val="24"/>
          <w:szCs w:val="24"/>
          <w:lang w:val="en-GB"/>
        </w:rPr>
        <w:t xml:space="preserve">commercial analogues was tested only for the </w:t>
      </w:r>
      <w:r>
        <w:rPr>
          <w:rFonts w:ascii="Times New Roman" w:hAnsi="Times New Roman" w:cs="Times New Roman"/>
          <w:sz w:val="24"/>
          <w:szCs w:val="24"/>
          <w:lang w:val="en-GB"/>
        </w:rPr>
        <w:t>four</w:t>
      </w:r>
      <w:r w:rsidRPr="00A0574A">
        <w:rPr>
          <w:rFonts w:ascii="Times New Roman" w:hAnsi="Times New Roman" w:cs="Times New Roman"/>
          <w:sz w:val="24"/>
          <w:szCs w:val="24"/>
          <w:lang w:val="en-GB"/>
        </w:rPr>
        <w:t xml:space="preserve"> best hits, </w:t>
      </w:r>
      <w:r>
        <w:rPr>
          <w:rFonts w:ascii="Times New Roman" w:hAnsi="Times New Roman" w:cs="Times New Roman"/>
          <w:sz w:val="24"/>
          <w:szCs w:val="24"/>
          <w:lang w:val="en-GB"/>
        </w:rPr>
        <w:t xml:space="preserve">whereas </w:t>
      </w:r>
      <w:r w:rsidRPr="00A0574A">
        <w:rPr>
          <w:rFonts w:ascii="Times New Roman" w:hAnsi="Times New Roman" w:cs="Times New Roman"/>
          <w:sz w:val="24"/>
          <w:szCs w:val="24"/>
          <w:lang w:val="en-GB"/>
        </w:rPr>
        <w:t>all compounds</w:t>
      </w:r>
      <w:r>
        <w:rPr>
          <w:rFonts w:ascii="Times New Roman" w:hAnsi="Times New Roman" w:cs="Times New Roman"/>
          <w:sz w:val="24"/>
          <w:szCs w:val="24"/>
          <w:lang w:val="en-GB"/>
        </w:rPr>
        <w:t xml:space="preserve"> were purity tested </w:t>
      </w:r>
      <w:r w:rsidRPr="00A0574A">
        <w:rPr>
          <w:rFonts w:ascii="Times New Roman" w:hAnsi="Times New Roman" w:cs="Times New Roman"/>
          <w:sz w:val="24"/>
          <w:szCs w:val="24"/>
          <w:lang w:val="en-GB"/>
        </w:rPr>
        <w:t>in the subsequent screens</w:t>
      </w:r>
      <w:r>
        <w:rPr>
          <w:rFonts w:ascii="Times New Roman" w:hAnsi="Times New Roman" w:cs="Times New Roman"/>
          <w:sz w:val="24"/>
          <w:szCs w:val="24"/>
          <w:lang w:val="en-GB"/>
        </w:rPr>
        <w:t>.</w:t>
      </w:r>
      <w:r w:rsidRPr="002D13E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Compound purity was (predominantly) above 95 % as determined by </w:t>
      </w:r>
      <w:commentRangeStart w:id="51"/>
      <w:r>
        <w:rPr>
          <w:rFonts w:ascii="Times New Roman" w:hAnsi="Times New Roman" w:cs="Times New Roman"/>
          <w:sz w:val="24"/>
          <w:szCs w:val="24"/>
          <w:lang w:val="en-GB"/>
        </w:rPr>
        <w:t>LC-MS</w:t>
      </w:r>
      <w:r w:rsidR="00C0280B">
        <w:rPr>
          <w:rFonts w:ascii="Times New Roman" w:hAnsi="Times New Roman" w:cs="Times New Roman"/>
          <w:sz w:val="24"/>
          <w:szCs w:val="24"/>
          <w:lang w:val="en-GB"/>
        </w:rPr>
        <w:t xml:space="preserve"> </w:t>
      </w:r>
      <w:commentRangeEnd w:id="51"/>
      <w:r w:rsidR="00C0280B">
        <w:rPr>
          <w:rStyle w:val="CommentReference"/>
        </w:rPr>
        <w:commentReference w:id="51"/>
      </w:r>
      <w:r w:rsidR="00C0280B">
        <w:rPr>
          <w:rFonts w:ascii="Times New Roman" w:hAnsi="Times New Roman" w:cs="Times New Roman"/>
          <w:sz w:val="24"/>
          <w:szCs w:val="24"/>
          <w:lang w:val="en-GB"/>
        </w:rPr>
        <w:t>and characterized by HRMS</w:t>
      </w:r>
      <w:r>
        <w:rPr>
          <w:rFonts w:ascii="Times New Roman" w:hAnsi="Times New Roman" w:cs="Times New Roman"/>
          <w:sz w:val="24"/>
          <w:szCs w:val="24"/>
          <w:lang w:val="en-GB"/>
        </w:rPr>
        <w:t xml:space="preserve">. Full descriptions of biological, computational and synthetic methods can be found in the </w:t>
      </w:r>
      <w:r w:rsidR="00B6544D">
        <w:rPr>
          <w:rFonts w:ascii="Times New Roman" w:hAnsi="Times New Roman" w:cs="Times New Roman"/>
          <w:sz w:val="24"/>
          <w:szCs w:val="24"/>
          <w:lang w:val="en-GB"/>
        </w:rPr>
        <w:t>Supporting Information</w:t>
      </w:r>
      <w:r>
        <w:rPr>
          <w:rFonts w:ascii="Times New Roman" w:hAnsi="Times New Roman" w:cs="Times New Roman"/>
          <w:sz w:val="24"/>
          <w:szCs w:val="24"/>
          <w:lang w:val="en-GB"/>
        </w:rPr>
        <w:t>.</w:t>
      </w:r>
    </w:p>
    <w:p w14:paraId="5A15D020" w14:textId="77777777" w:rsidR="00C36E62" w:rsidRPr="008F60FC" w:rsidRDefault="00C36E62" w:rsidP="00C36E62">
      <w:pPr>
        <w:pStyle w:val="Heading2"/>
        <w:jc w:val="both"/>
        <w:rPr>
          <w:sz w:val="24"/>
          <w:szCs w:val="24"/>
          <w:lang w:val="en-GB"/>
        </w:rPr>
      </w:pPr>
      <w:r>
        <w:rPr>
          <w:sz w:val="24"/>
          <w:szCs w:val="24"/>
          <w:lang w:val="en-GB"/>
        </w:rPr>
        <w:t>Medicinal chemistry</w:t>
      </w:r>
    </w:p>
    <w:p w14:paraId="11DE4F8B" w14:textId="7804367C" w:rsidR="00C36E62" w:rsidRDefault="00C36E62" w:rsidP="00C36E62">
      <w:pPr>
        <w:spacing w:line="480" w:lineRule="auto"/>
        <w:jc w:val="both"/>
        <w:rPr>
          <w:rFonts w:ascii="Times New Roman" w:hAnsi="Times New Roman" w:cs="Times New Roman"/>
          <w:sz w:val="24"/>
          <w:szCs w:val="24"/>
          <w:lang w:val="en-GB"/>
        </w:rPr>
      </w:pPr>
      <w:r w:rsidRPr="00CF20D1">
        <w:rPr>
          <w:rStyle w:val="Heading3Char"/>
          <w:rFonts w:ascii="Times New Roman" w:hAnsi="Times New Roman" w:cs="Times New Roman"/>
          <w:i/>
          <w:color w:val="auto"/>
          <w:lang w:val="en-US"/>
        </w:rPr>
        <w:t>Computational methods</w:t>
      </w:r>
      <w:r>
        <w:rPr>
          <w:rStyle w:val="Heading3Char"/>
          <w:rFonts w:ascii="Times New Roman" w:hAnsi="Times New Roman" w:cs="Times New Roman"/>
          <w:i/>
          <w:color w:val="auto"/>
          <w:lang w:val="en-US"/>
        </w:rPr>
        <w:t>.</w:t>
      </w:r>
      <w:r w:rsidRPr="00A0574A">
        <w:rPr>
          <w:rFonts w:ascii="Times New Roman" w:hAnsi="Times New Roman" w:cs="Times New Roman"/>
          <w:sz w:val="24"/>
          <w:szCs w:val="24"/>
          <w:lang w:val="en-GB"/>
        </w:rPr>
        <w:t xml:space="preserve"> </w:t>
      </w:r>
      <w:r>
        <w:rPr>
          <w:rFonts w:ascii="Times New Roman" w:hAnsi="Times New Roman" w:cs="Times New Roman"/>
          <w:sz w:val="24"/>
          <w:szCs w:val="24"/>
          <w:lang w:val="en-GB"/>
        </w:rPr>
        <w:t>Commercial a</w:t>
      </w:r>
      <w:r w:rsidRPr="002A6B22">
        <w:rPr>
          <w:rFonts w:ascii="Times New Roman" w:hAnsi="Times New Roman" w:cs="Times New Roman"/>
          <w:sz w:val="24"/>
          <w:szCs w:val="24"/>
          <w:lang w:val="en-GB"/>
        </w:rPr>
        <w:t xml:space="preserve">nalogues of </w:t>
      </w:r>
      <w:r>
        <w:rPr>
          <w:rFonts w:ascii="Times New Roman" w:hAnsi="Times New Roman" w:cs="Times New Roman"/>
          <w:sz w:val="24"/>
          <w:szCs w:val="24"/>
          <w:lang w:val="en-GB"/>
        </w:rPr>
        <w:t>the hit compounds hits were retrieved by</w:t>
      </w:r>
      <w:r w:rsidRPr="002A6B22">
        <w:rPr>
          <w:rFonts w:ascii="Times New Roman" w:hAnsi="Times New Roman" w:cs="Times New Roman"/>
          <w:sz w:val="24"/>
          <w:szCs w:val="24"/>
          <w:lang w:val="en-GB"/>
        </w:rPr>
        <w:t xml:space="preserve"> screening of the ZINC12 database (clean drug-like subset</w:t>
      </w:r>
      <w:r>
        <w:rPr>
          <w:rFonts w:ascii="Times New Roman" w:hAnsi="Times New Roman" w:cs="Times New Roman"/>
          <w:sz w:val="24"/>
          <w:szCs w:val="24"/>
          <w:lang w:val="en-GB"/>
        </w:rPr>
        <w:t>; downloaded on 27.04.2016) (Irwin et al. 2012</w:t>
      </w:r>
      <w:r>
        <w:rPr>
          <w:rStyle w:val="CommentReference"/>
        </w:rPr>
        <w:commentReference w:id="52"/>
      </w:r>
      <w:r w:rsidRPr="002A6B22">
        <w:rPr>
          <w:rFonts w:ascii="Times New Roman" w:hAnsi="Times New Roman" w:cs="Times New Roman"/>
          <w:sz w:val="24"/>
          <w:szCs w:val="24"/>
          <w:lang w:val="en-GB"/>
        </w:rPr>
        <w:t>) using a KNIME (</w:t>
      </w:r>
      <w:r>
        <w:rPr>
          <w:rFonts w:ascii="Times New Roman" w:hAnsi="Times New Roman" w:cs="Times New Roman"/>
          <w:sz w:val="24"/>
          <w:szCs w:val="24"/>
          <w:lang w:val="en-GB"/>
        </w:rPr>
        <w:t>Berthold et al. 2007</w:t>
      </w:r>
      <w:r>
        <w:rPr>
          <w:rStyle w:val="CommentReference"/>
        </w:rPr>
        <w:commentReference w:id="53"/>
      </w:r>
      <w:r w:rsidRPr="002A6B22">
        <w:rPr>
          <w:rFonts w:ascii="Times New Roman" w:hAnsi="Times New Roman" w:cs="Times New Roman"/>
          <w:sz w:val="24"/>
          <w:szCs w:val="24"/>
          <w:lang w:val="en-GB"/>
        </w:rPr>
        <w:t>) workflow co</w:t>
      </w:r>
      <w:r>
        <w:rPr>
          <w:rFonts w:ascii="Times New Roman" w:hAnsi="Times New Roman" w:cs="Times New Roman"/>
          <w:sz w:val="24"/>
          <w:szCs w:val="24"/>
          <w:lang w:val="en-GB"/>
        </w:rPr>
        <w:t>nnected to the RDKit nodes (Landrum 2016</w:t>
      </w:r>
      <w:r>
        <w:rPr>
          <w:rStyle w:val="CommentReference"/>
        </w:rPr>
        <w:commentReference w:id="54"/>
      </w:r>
      <w:r w:rsidRPr="002F147F">
        <w:rPr>
          <w:rFonts w:ascii="Times New Roman" w:hAnsi="Times New Roman" w:cs="Times New Roman"/>
          <w:sz w:val="24"/>
          <w:szCs w:val="24"/>
          <w:lang w:val="en-GB"/>
        </w:rPr>
        <w:t xml:space="preserve">) (available as </w:t>
      </w:r>
      <w:r w:rsidR="00B6544D">
        <w:rPr>
          <w:rFonts w:ascii="Times New Roman" w:hAnsi="Times New Roman" w:cs="Times New Roman"/>
          <w:sz w:val="24"/>
          <w:szCs w:val="24"/>
          <w:lang w:val="en-GB"/>
        </w:rPr>
        <w:t>Supporting Information</w:t>
      </w:r>
      <w:r w:rsidRPr="002F147F">
        <w:rPr>
          <w:rFonts w:ascii="Times New Roman" w:hAnsi="Times New Roman" w:cs="Times New Roman"/>
          <w:sz w:val="24"/>
          <w:szCs w:val="24"/>
          <w:lang w:val="en-GB"/>
        </w:rPr>
        <w:t xml:space="preserve"> </w:t>
      </w:r>
      <w:r w:rsidR="008068CC" w:rsidRPr="008068CC">
        <w:rPr>
          <w:rFonts w:ascii="Times New Roman" w:hAnsi="Times New Roman" w:cs="Times New Roman"/>
          <w:sz w:val="24"/>
          <w:szCs w:val="24"/>
          <w:highlight w:val="yellow"/>
          <w:lang w:val="en-GB"/>
        </w:rPr>
        <w:t>S</w:t>
      </w:r>
      <w:r w:rsidRPr="002F147F">
        <w:rPr>
          <w:rFonts w:ascii="Times New Roman" w:hAnsi="Times New Roman" w:cs="Times New Roman"/>
          <w:sz w:val="24"/>
          <w:szCs w:val="24"/>
          <w:highlight w:val="yellow"/>
          <w:lang w:val="en-GB"/>
        </w:rPr>
        <w:t>X</w:t>
      </w:r>
      <w:r w:rsidRPr="002F147F">
        <w:rPr>
          <w:rFonts w:ascii="Times New Roman" w:hAnsi="Times New Roman" w:cs="Times New Roman"/>
          <w:sz w:val="24"/>
          <w:szCs w:val="24"/>
          <w:lang w:val="en-GB"/>
        </w:rPr>
        <w:t xml:space="preserve">). The SAR analyses were conducted using Schrödinger Canvas </w:t>
      </w:r>
      <w:commentRangeStart w:id="55"/>
      <w:r w:rsidRPr="002F147F">
        <w:rPr>
          <w:rFonts w:ascii="Times New Roman" w:hAnsi="Times New Roman" w:cs="Times New Roman"/>
          <w:sz w:val="24"/>
          <w:szCs w:val="24"/>
          <w:lang w:val="en-GB"/>
        </w:rPr>
        <w:t>software</w:t>
      </w:r>
      <w:commentRangeEnd w:id="55"/>
      <w:r w:rsidRPr="002F147F">
        <w:rPr>
          <w:rStyle w:val="CommentReference"/>
        </w:rPr>
        <w:commentReference w:id="55"/>
      </w:r>
      <w:r w:rsidRPr="002F147F">
        <w:rPr>
          <w:rFonts w:ascii="Times New Roman" w:hAnsi="Times New Roman" w:cs="Times New Roman"/>
          <w:sz w:val="24"/>
          <w:szCs w:val="24"/>
          <w:lang w:val="en-GB"/>
        </w:rPr>
        <w:t xml:space="preserve"> (Schrödinger 2016).</w:t>
      </w:r>
    </w:p>
    <w:p w14:paraId="1F716626" w14:textId="755F56BD" w:rsidR="004D6FDC" w:rsidRDefault="00B07C57" w:rsidP="008E7FB8">
      <w:pPr>
        <w:autoSpaceDE w:val="0"/>
        <w:autoSpaceDN w:val="0"/>
        <w:adjustRightInd w:val="0"/>
        <w:spacing w:line="480" w:lineRule="auto"/>
        <w:jc w:val="both"/>
        <w:rPr>
          <w:rStyle w:val="Heading3Char"/>
          <w:rFonts w:ascii="Times New Roman" w:hAnsi="Times New Roman" w:cs="Times New Roman"/>
          <w:color w:val="auto"/>
          <w:lang w:val="en-US"/>
        </w:rPr>
      </w:pPr>
      <w:bookmarkStart w:id="56" w:name="_Toc529881744"/>
      <w:bookmarkStart w:id="57" w:name="_Toc529881745"/>
      <w:bookmarkEnd w:id="56"/>
      <w:bookmarkEnd w:id="57"/>
      <w:commentRangeStart w:id="58"/>
      <w:r w:rsidRPr="003C4F45">
        <w:rPr>
          <w:rStyle w:val="Heading3Char"/>
          <w:rFonts w:ascii="Times New Roman" w:hAnsi="Times New Roman" w:cs="Times New Roman"/>
          <w:i/>
          <w:color w:val="auto"/>
          <w:lang w:val="en-US"/>
        </w:rPr>
        <w:t>Synthetic</w:t>
      </w:r>
      <w:r w:rsidR="00C36E62" w:rsidRPr="003C4F45">
        <w:rPr>
          <w:rStyle w:val="Heading3Char"/>
          <w:rFonts w:ascii="Times New Roman" w:hAnsi="Times New Roman" w:cs="Times New Roman"/>
          <w:i/>
          <w:color w:val="auto"/>
          <w:lang w:val="en-US"/>
        </w:rPr>
        <w:t xml:space="preserve"> methods</w:t>
      </w:r>
      <w:commentRangeEnd w:id="58"/>
      <w:r w:rsidR="0010144B" w:rsidRPr="003C4F45">
        <w:rPr>
          <w:rStyle w:val="CommentReference"/>
        </w:rPr>
        <w:commentReference w:id="58"/>
      </w:r>
      <w:r w:rsidR="00C36E62" w:rsidRPr="003C4F45">
        <w:rPr>
          <w:rStyle w:val="Heading3Char"/>
          <w:rFonts w:ascii="Times New Roman" w:hAnsi="Times New Roman" w:cs="Times New Roman"/>
          <w:i/>
          <w:color w:val="auto"/>
          <w:lang w:val="en-US"/>
        </w:rPr>
        <w:t>.</w:t>
      </w:r>
      <w:r w:rsidR="00C36E62">
        <w:rPr>
          <w:rStyle w:val="Heading3Char"/>
          <w:rFonts w:ascii="Times New Roman" w:hAnsi="Times New Roman" w:cs="Times New Roman"/>
          <w:i/>
          <w:color w:val="auto"/>
          <w:lang w:val="en-US"/>
        </w:rPr>
        <w:t xml:space="preserve"> </w:t>
      </w:r>
      <w:r w:rsidR="008E7FB8">
        <w:rPr>
          <w:rStyle w:val="Heading3Char"/>
          <w:rFonts w:ascii="Times New Roman" w:hAnsi="Times New Roman" w:cs="Times New Roman"/>
          <w:color w:val="auto"/>
          <w:lang w:val="en-US"/>
        </w:rPr>
        <w:t>An overview of all compounds</w:t>
      </w:r>
      <w:r w:rsidR="008E597D">
        <w:rPr>
          <w:rStyle w:val="Heading3Char"/>
          <w:rFonts w:ascii="Times New Roman" w:hAnsi="Times New Roman" w:cs="Times New Roman"/>
          <w:color w:val="auto"/>
          <w:lang w:val="en-US"/>
        </w:rPr>
        <w:t xml:space="preserve"> </w:t>
      </w:r>
      <w:r w:rsidR="008E7FB8">
        <w:rPr>
          <w:rStyle w:val="Heading3Char"/>
          <w:rFonts w:ascii="Times New Roman" w:hAnsi="Times New Roman" w:cs="Times New Roman"/>
          <w:color w:val="auto"/>
          <w:lang w:val="en-US"/>
        </w:rPr>
        <w:t>in this study is presented in the Supporting Information</w:t>
      </w:r>
      <w:r w:rsidR="00877B7B">
        <w:rPr>
          <w:rStyle w:val="Heading3Char"/>
          <w:rFonts w:ascii="Times New Roman" w:hAnsi="Times New Roman" w:cs="Times New Roman"/>
          <w:color w:val="auto"/>
          <w:lang w:val="en-US"/>
        </w:rPr>
        <w:t xml:space="preserve">, </w:t>
      </w:r>
      <w:r w:rsidR="000338A6">
        <w:rPr>
          <w:rStyle w:val="Heading3Char"/>
          <w:rFonts w:ascii="Times New Roman" w:hAnsi="Times New Roman" w:cs="Times New Roman"/>
          <w:color w:val="auto"/>
          <w:lang w:val="en-US"/>
        </w:rPr>
        <w:t>Figure S1</w:t>
      </w:r>
      <w:r w:rsidR="008E7FB8">
        <w:rPr>
          <w:rStyle w:val="Heading3Char"/>
          <w:rFonts w:ascii="Times New Roman" w:hAnsi="Times New Roman" w:cs="Times New Roman"/>
          <w:color w:val="auto"/>
          <w:lang w:val="en-US"/>
        </w:rPr>
        <w:t xml:space="preserve">. Compounds </w:t>
      </w:r>
      <w:r w:rsidR="00152126" w:rsidRPr="00152126">
        <w:rPr>
          <w:rStyle w:val="Heading3Char"/>
          <w:rFonts w:ascii="Times New Roman" w:hAnsi="Times New Roman" w:cs="Times New Roman"/>
          <w:b/>
          <w:color w:val="auto"/>
          <w:lang w:val="en-US"/>
        </w:rPr>
        <w:t>§</w:t>
      </w:r>
      <w:r w:rsidR="008E7FB8" w:rsidRPr="00152126">
        <w:rPr>
          <w:rStyle w:val="Heading3Char"/>
          <w:rFonts w:ascii="Times New Roman" w:hAnsi="Times New Roman" w:cs="Times New Roman"/>
          <w:b/>
          <w:color w:val="auto"/>
          <w:lang w:val="en-US"/>
        </w:rPr>
        <w:t>1–</w:t>
      </w:r>
      <w:r w:rsidR="00152126" w:rsidRPr="00152126">
        <w:rPr>
          <w:rStyle w:val="Heading3Char"/>
          <w:rFonts w:ascii="Times New Roman" w:hAnsi="Times New Roman" w:cs="Times New Roman"/>
          <w:b/>
          <w:color w:val="auto"/>
          <w:lang w:val="en-US"/>
        </w:rPr>
        <w:t xml:space="preserve">§5 </w:t>
      </w:r>
      <w:r w:rsidR="00152126">
        <w:rPr>
          <w:rStyle w:val="Heading3Char"/>
          <w:rFonts w:ascii="Times New Roman" w:hAnsi="Times New Roman" w:cs="Times New Roman"/>
          <w:color w:val="auto"/>
          <w:lang w:val="en-US"/>
        </w:rPr>
        <w:t>and</w:t>
      </w:r>
      <w:r w:rsidR="008E7FB8" w:rsidRPr="00152126">
        <w:rPr>
          <w:rStyle w:val="Heading3Char"/>
          <w:rFonts w:ascii="Times New Roman" w:hAnsi="Times New Roman" w:cs="Times New Roman"/>
          <w:color w:val="auto"/>
          <w:lang w:val="en-US"/>
        </w:rPr>
        <w:t xml:space="preserve"> </w:t>
      </w:r>
      <w:r w:rsidR="00152126" w:rsidRPr="00152126">
        <w:rPr>
          <w:rStyle w:val="Heading3Char"/>
          <w:rFonts w:ascii="Times New Roman" w:hAnsi="Times New Roman" w:cs="Times New Roman"/>
          <w:b/>
          <w:color w:val="auto"/>
          <w:lang w:val="en-US"/>
        </w:rPr>
        <w:t>§1</w:t>
      </w:r>
      <w:r w:rsidR="00152126">
        <w:rPr>
          <w:rStyle w:val="Heading3Char"/>
          <w:rFonts w:ascii="Times New Roman" w:hAnsi="Times New Roman" w:cs="Times New Roman"/>
          <w:b/>
          <w:color w:val="auto"/>
          <w:lang w:val="en-US"/>
        </w:rPr>
        <w:t>5</w:t>
      </w:r>
      <w:r w:rsidR="008E7FB8" w:rsidRPr="00152126">
        <w:rPr>
          <w:rStyle w:val="Heading3Char"/>
          <w:rFonts w:ascii="Times New Roman" w:hAnsi="Times New Roman" w:cs="Times New Roman"/>
          <w:b/>
          <w:color w:val="auto"/>
          <w:lang w:val="en-US"/>
        </w:rPr>
        <w:t>–</w:t>
      </w:r>
      <w:r w:rsidR="00152126">
        <w:rPr>
          <w:rStyle w:val="Heading3Char"/>
          <w:rFonts w:ascii="Times New Roman" w:hAnsi="Times New Roman" w:cs="Times New Roman"/>
          <w:b/>
          <w:color w:val="auto"/>
          <w:lang w:val="en-US"/>
        </w:rPr>
        <w:t>§19</w:t>
      </w:r>
      <w:r w:rsidR="008E7FB8" w:rsidRPr="00152126">
        <w:rPr>
          <w:rStyle w:val="Heading3Char"/>
          <w:rFonts w:ascii="Times New Roman" w:hAnsi="Times New Roman" w:cs="Times New Roman"/>
          <w:color w:val="auto"/>
          <w:lang w:val="en-US"/>
        </w:rPr>
        <w:t xml:space="preserve"> </w:t>
      </w:r>
      <w:r w:rsidR="008E7FB8">
        <w:rPr>
          <w:rStyle w:val="Heading3Char"/>
          <w:rFonts w:ascii="Times New Roman" w:hAnsi="Times New Roman" w:cs="Times New Roman"/>
          <w:color w:val="auto"/>
          <w:lang w:val="en-US"/>
        </w:rPr>
        <w:t xml:space="preserve">were obtained from commercial suppliers and tested without further purification. </w:t>
      </w:r>
      <w:r w:rsidR="004D6FDC">
        <w:rPr>
          <w:rStyle w:val="Heading3Char"/>
          <w:rFonts w:ascii="Times New Roman" w:hAnsi="Times New Roman" w:cs="Times New Roman"/>
          <w:color w:val="FF0000"/>
          <w:lang w:val="en-US"/>
        </w:rPr>
        <w:t>S</w:t>
      </w:r>
      <w:r w:rsidR="004D6FDC" w:rsidRPr="00C0280B">
        <w:rPr>
          <w:rStyle w:val="Heading3Char"/>
          <w:rFonts w:ascii="Times New Roman" w:hAnsi="Times New Roman" w:cs="Times New Roman"/>
          <w:color w:val="FF0000"/>
          <w:lang w:val="en-US"/>
        </w:rPr>
        <w:t>ynthetic procedures and characterization data</w:t>
      </w:r>
      <w:r w:rsidR="004D6FDC">
        <w:rPr>
          <w:rStyle w:val="Heading3Char"/>
          <w:rFonts w:ascii="Times New Roman" w:hAnsi="Times New Roman" w:cs="Times New Roman"/>
          <w:color w:val="FF0000"/>
          <w:lang w:val="en-US"/>
        </w:rPr>
        <w:t xml:space="preserve"> </w:t>
      </w:r>
      <w:r w:rsidR="004D6FDC" w:rsidRPr="004D6FDC">
        <w:rPr>
          <w:rFonts w:ascii="Times New Roman" w:eastAsiaTheme="majorEastAsia" w:hAnsi="Times New Roman" w:cs="Times New Roman"/>
          <w:color w:val="FF0000"/>
          <w:sz w:val="24"/>
          <w:szCs w:val="24"/>
          <w:lang w:val="en-US"/>
        </w:rPr>
        <w:t xml:space="preserve">for </w:t>
      </w:r>
      <w:r w:rsidR="004D6FDC" w:rsidRPr="004D6FDC">
        <w:rPr>
          <w:rFonts w:ascii="Times New Roman" w:eastAsiaTheme="majorEastAsia" w:hAnsi="Times New Roman" w:cs="Times New Roman"/>
          <w:b/>
          <w:color w:val="FF0000"/>
          <w:sz w:val="24"/>
          <w:szCs w:val="24"/>
          <w:lang w:val="en-US"/>
        </w:rPr>
        <w:t>§4</w:t>
      </w:r>
      <w:r w:rsidR="004D6FDC" w:rsidRPr="004D6FDC">
        <w:rPr>
          <w:rFonts w:ascii="Times New Roman" w:eastAsiaTheme="majorEastAsia" w:hAnsi="Times New Roman" w:cs="Times New Roman"/>
          <w:color w:val="FF0000"/>
          <w:sz w:val="24"/>
          <w:szCs w:val="24"/>
          <w:lang w:val="en-US"/>
        </w:rPr>
        <w:t>,</w:t>
      </w:r>
      <w:r w:rsidR="004D6FDC" w:rsidRPr="004D6FDC">
        <w:rPr>
          <w:rFonts w:ascii="Times New Roman" w:eastAsiaTheme="majorEastAsia" w:hAnsi="Times New Roman" w:cs="Times New Roman"/>
          <w:b/>
          <w:color w:val="FF0000"/>
          <w:sz w:val="24"/>
          <w:szCs w:val="24"/>
          <w:lang w:val="en-US"/>
        </w:rPr>
        <w:t xml:space="preserve"> </w:t>
      </w:r>
      <w:r w:rsidR="004D6FDC" w:rsidRPr="004D6FDC">
        <w:rPr>
          <w:rFonts w:ascii="Times New Roman" w:eastAsiaTheme="majorEastAsia" w:hAnsi="Times New Roman" w:cs="Times New Roman"/>
          <w:b/>
          <w:color w:val="FF0000"/>
          <w:sz w:val="24"/>
          <w:szCs w:val="24"/>
          <w:lang w:val="en-GB"/>
        </w:rPr>
        <w:t>§11l</w:t>
      </w:r>
      <w:r w:rsidR="004D6FDC" w:rsidRPr="004D6FDC">
        <w:rPr>
          <w:rFonts w:ascii="Times New Roman" w:eastAsiaTheme="majorEastAsia" w:hAnsi="Times New Roman" w:cs="Times New Roman"/>
          <w:b/>
          <w:color w:val="FF0000"/>
          <w:sz w:val="24"/>
          <w:szCs w:val="24"/>
          <w:lang w:val="en-US"/>
        </w:rPr>
        <w:t xml:space="preserve"> </w:t>
      </w:r>
      <w:r w:rsidR="004D6FDC" w:rsidRPr="004D6FDC">
        <w:rPr>
          <w:rFonts w:ascii="Times New Roman" w:eastAsiaTheme="majorEastAsia" w:hAnsi="Times New Roman" w:cs="Times New Roman"/>
          <w:color w:val="FF0000"/>
          <w:sz w:val="24"/>
          <w:szCs w:val="24"/>
          <w:lang w:val="en-US"/>
        </w:rPr>
        <w:t xml:space="preserve">and </w:t>
      </w:r>
      <w:r w:rsidR="004D6FDC" w:rsidRPr="004D6FDC">
        <w:rPr>
          <w:rFonts w:ascii="Times New Roman" w:eastAsiaTheme="majorEastAsia" w:hAnsi="Times New Roman" w:cs="Times New Roman"/>
          <w:b/>
          <w:color w:val="FF0000"/>
          <w:sz w:val="24"/>
          <w:szCs w:val="24"/>
          <w:lang w:val="en-GB"/>
        </w:rPr>
        <w:t>§11m</w:t>
      </w:r>
      <w:r w:rsidR="004D6FDC">
        <w:rPr>
          <w:rFonts w:ascii="Times New Roman" w:eastAsiaTheme="majorEastAsia" w:hAnsi="Times New Roman" w:cs="Times New Roman"/>
          <w:b/>
          <w:color w:val="FF0000"/>
          <w:sz w:val="24"/>
          <w:szCs w:val="24"/>
          <w:lang w:val="en-GB"/>
        </w:rPr>
        <w:t xml:space="preserve"> </w:t>
      </w:r>
      <w:r w:rsidR="004D6FDC" w:rsidRPr="004D6FDC">
        <w:rPr>
          <w:rFonts w:ascii="Times New Roman" w:eastAsiaTheme="majorEastAsia" w:hAnsi="Times New Roman" w:cs="Times New Roman"/>
          <w:color w:val="FF0000"/>
          <w:sz w:val="24"/>
          <w:szCs w:val="24"/>
          <w:lang w:val="en-US"/>
        </w:rPr>
        <w:t>are shown below</w:t>
      </w:r>
      <w:r w:rsidR="004D6FDC">
        <w:rPr>
          <w:rFonts w:ascii="Times New Roman" w:eastAsiaTheme="majorEastAsia" w:hAnsi="Times New Roman" w:cs="Times New Roman"/>
          <w:color w:val="FF0000"/>
          <w:sz w:val="24"/>
          <w:szCs w:val="24"/>
          <w:lang w:val="en-US"/>
        </w:rPr>
        <w:t xml:space="preserve"> (data for the remaining compounds are </w:t>
      </w:r>
      <w:r w:rsidR="004D6FDC" w:rsidRPr="00C0280B">
        <w:rPr>
          <w:rStyle w:val="Heading3Char"/>
          <w:rFonts w:ascii="Times New Roman" w:hAnsi="Times New Roman" w:cs="Times New Roman"/>
          <w:color w:val="FF0000"/>
          <w:lang w:val="en-US"/>
        </w:rPr>
        <w:t>presented in the Supporting Information</w:t>
      </w:r>
      <w:r w:rsidR="004D6FDC">
        <w:rPr>
          <w:rStyle w:val="Heading3Char"/>
          <w:rFonts w:ascii="Times New Roman" w:hAnsi="Times New Roman" w:cs="Times New Roman"/>
          <w:color w:val="FF0000"/>
          <w:lang w:val="en-US"/>
        </w:rPr>
        <w:t>).</w:t>
      </w:r>
    </w:p>
    <w:p w14:paraId="672DFA2A" w14:textId="238A1EDF" w:rsidR="00576AE6" w:rsidRDefault="004C70D5" w:rsidP="004C70D5">
      <w:pPr>
        <w:autoSpaceDE w:val="0"/>
        <w:autoSpaceDN w:val="0"/>
        <w:adjustRightInd w:val="0"/>
        <w:spacing w:line="480" w:lineRule="auto"/>
        <w:rPr>
          <w:rFonts w:ascii="Times New Roman" w:eastAsia="Times New Roman" w:hAnsi="Times New Roman" w:cs="Times New Roman"/>
          <w:sz w:val="24"/>
          <w:szCs w:val="24"/>
          <w:lang w:val="en-US"/>
        </w:rPr>
      </w:pPr>
      <w:r w:rsidRPr="002C5CD5">
        <w:rPr>
          <w:rFonts w:ascii="Times New Roman" w:eastAsia="Times New Roman" w:hAnsi="Times New Roman" w:cs="Times New Roman"/>
          <w:b/>
          <w:bCs/>
          <w:sz w:val="24"/>
          <w:szCs w:val="24"/>
          <w:lang w:val="en-GB" w:eastAsia="fi-FI"/>
        </w:rPr>
        <w:t>5-(2-</w:t>
      </w:r>
      <w:r w:rsidR="00EC0E99">
        <w:rPr>
          <w:rFonts w:ascii="Times New Roman" w:eastAsia="Times New Roman" w:hAnsi="Times New Roman" w:cs="Times New Roman"/>
          <w:b/>
          <w:bCs/>
          <w:sz w:val="24"/>
          <w:szCs w:val="24"/>
          <w:lang w:val="en-GB" w:eastAsia="fi-FI"/>
        </w:rPr>
        <w:t>M</w:t>
      </w:r>
      <w:r w:rsidRPr="002C5CD5">
        <w:rPr>
          <w:rFonts w:ascii="Times New Roman" w:eastAsia="Times New Roman" w:hAnsi="Times New Roman" w:cs="Times New Roman"/>
          <w:b/>
          <w:bCs/>
          <w:sz w:val="24"/>
          <w:szCs w:val="24"/>
          <w:lang w:val="en-GB" w:eastAsia="fi-FI"/>
        </w:rPr>
        <w:t>ethylthiazol-4-yl)isoxazole-3-carboxylic acid</w:t>
      </w:r>
      <w:r>
        <w:rPr>
          <w:rFonts w:ascii="Times New Roman" w:eastAsia="Times New Roman" w:hAnsi="Times New Roman" w:cs="Times New Roman"/>
          <w:b/>
          <w:bCs/>
          <w:sz w:val="24"/>
          <w:szCs w:val="24"/>
          <w:lang w:val="en-GB" w:eastAsia="fi-FI"/>
        </w:rPr>
        <w:t xml:space="preserve"> (</w:t>
      </w:r>
      <w:r w:rsidR="00592C7C">
        <w:rPr>
          <w:rFonts w:ascii="Times New Roman" w:eastAsia="Times New Roman" w:hAnsi="Times New Roman" w:cs="Times New Roman"/>
          <w:b/>
          <w:bCs/>
          <w:sz w:val="24"/>
          <w:szCs w:val="24"/>
          <w:lang w:val="en-GB" w:eastAsia="fi-FI"/>
        </w:rPr>
        <w:t>§4</w:t>
      </w:r>
      <w:r>
        <w:rPr>
          <w:rFonts w:ascii="Times New Roman" w:eastAsia="Times New Roman" w:hAnsi="Times New Roman" w:cs="Times New Roman"/>
          <w:b/>
          <w:bCs/>
          <w:sz w:val="24"/>
          <w:szCs w:val="24"/>
          <w:lang w:val="en-GB" w:eastAsia="fi-FI"/>
        </w:rPr>
        <w:t>).</w:t>
      </w:r>
      <w:r>
        <w:rPr>
          <w:rFonts w:ascii="Times New Roman" w:eastAsia="Times New Roman" w:hAnsi="Times New Roman" w:cs="Times New Roman"/>
          <w:bCs/>
          <w:sz w:val="24"/>
          <w:szCs w:val="24"/>
          <w:lang w:val="en-GB" w:eastAsia="fi-FI"/>
        </w:rPr>
        <w:t xml:space="preserve"> </w:t>
      </w:r>
      <w:r w:rsidR="00576AE6">
        <w:rPr>
          <w:rFonts w:ascii="Times New Roman" w:eastAsia="Times New Roman" w:hAnsi="Times New Roman" w:cs="Times New Roman"/>
          <w:bCs/>
          <w:sz w:val="24"/>
          <w:szCs w:val="24"/>
          <w:lang w:val="en-GB" w:eastAsia="fi-FI"/>
        </w:rPr>
        <w:t>Purchased from Sigma (</w:t>
      </w:r>
      <w:r w:rsidR="00576AE6" w:rsidRPr="002C5CD5">
        <w:rPr>
          <w:rFonts w:ascii="Times New Roman" w:eastAsia="Times New Roman" w:hAnsi="Times New Roman" w:cs="Times New Roman"/>
          <w:bCs/>
          <w:i/>
          <w:sz w:val="24"/>
          <w:szCs w:val="24"/>
          <w:lang w:val="en-US" w:eastAsia="fi-FI"/>
        </w:rPr>
        <w:t>CDS018284</w:t>
      </w:r>
      <w:r w:rsidR="00576AE6">
        <w:rPr>
          <w:rFonts w:ascii="Times New Roman" w:eastAsia="Times New Roman" w:hAnsi="Times New Roman" w:cs="Times New Roman"/>
          <w:bCs/>
          <w:sz w:val="24"/>
          <w:szCs w:val="24"/>
          <w:lang w:val="en-GB" w:eastAsia="fi-FI"/>
        </w:rPr>
        <w:t xml:space="preserve">). </w:t>
      </w:r>
      <w:r w:rsidR="00576AE6" w:rsidRPr="002C5CD5">
        <w:rPr>
          <w:rFonts w:ascii="Times New Roman" w:eastAsia="Times New Roman" w:hAnsi="Times New Roman" w:cs="Times New Roman"/>
          <w:bCs/>
          <w:color w:val="FF0000"/>
          <w:sz w:val="24"/>
          <w:szCs w:val="24"/>
          <w:lang w:val="en-GB" w:eastAsia="fi-FI"/>
        </w:rPr>
        <w:t>MTI61</w:t>
      </w:r>
      <w:r w:rsidR="00576AE6" w:rsidRPr="00570D8A">
        <w:rPr>
          <w:rFonts w:ascii="Times New Roman" w:eastAsia="Times New Roman" w:hAnsi="Times New Roman" w:cs="Times New Roman"/>
          <w:sz w:val="24"/>
          <w:szCs w:val="24"/>
          <w:lang w:val="en-US"/>
        </w:rPr>
        <w:t xml:space="preserve"> </w:t>
      </w:r>
      <w:r w:rsidR="00576AE6" w:rsidRPr="00570D8A">
        <w:rPr>
          <w:rFonts w:ascii="Times New Roman" w:eastAsia="Times New Roman" w:hAnsi="Times New Roman" w:cs="Times New Roman"/>
          <w:sz w:val="24"/>
          <w:szCs w:val="24"/>
          <w:vertAlign w:val="superscript"/>
          <w:lang w:val="en-US"/>
        </w:rPr>
        <w:t>1</w:t>
      </w:r>
      <w:r w:rsidR="00576AE6" w:rsidRPr="00570D8A">
        <w:rPr>
          <w:rFonts w:ascii="Times New Roman" w:eastAsia="Times New Roman" w:hAnsi="Times New Roman" w:cs="Times New Roman"/>
          <w:sz w:val="24"/>
          <w:szCs w:val="24"/>
          <w:lang w:val="en-US"/>
        </w:rPr>
        <w:t xml:space="preserve">H NMR (400.15 MHz, </w:t>
      </w:r>
      <w:r w:rsidR="00576AE6">
        <w:rPr>
          <w:rFonts w:ascii="Times New Roman" w:eastAsia="Times New Roman" w:hAnsi="Times New Roman" w:cs="Times New Roman"/>
          <w:sz w:val="24"/>
          <w:szCs w:val="24"/>
          <w:lang w:val="en-US"/>
        </w:rPr>
        <w:t>D</w:t>
      </w:r>
      <w:r w:rsidR="00576AE6" w:rsidRPr="005E0AB7">
        <w:rPr>
          <w:rFonts w:ascii="Times New Roman" w:eastAsia="Times New Roman" w:hAnsi="Times New Roman" w:cs="Times New Roman"/>
          <w:sz w:val="24"/>
          <w:szCs w:val="24"/>
          <w:lang w:val="en-US"/>
        </w:rPr>
        <w:t>MSO-</w:t>
      </w:r>
      <w:r w:rsidR="00576AE6" w:rsidRPr="005E0AB7">
        <w:rPr>
          <w:rFonts w:ascii="Times New Roman" w:eastAsia="Times New Roman" w:hAnsi="Times New Roman" w:cs="Times New Roman"/>
          <w:i/>
          <w:sz w:val="24"/>
          <w:szCs w:val="24"/>
          <w:lang w:val="en-US"/>
        </w:rPr>
        <w:t>d</w:t>
      </w:r>
      <w:r w:rsidR="00576AE6" w:rsidRPr="005E0AB7">
        <w:rPr>
          <w:rFonts w:ascii="Times New Roman" w:eastAsia="Times New Roman" w:hAnsi="Times New Roman" w:cs="Times New Roman"/>
          <w:i/>
          <w:sz w:val="24"/>
          <w:szCs w:val="24"/>
          <w:vertAlign w:val="subscript"/>
          <w:lang w:val="en-US"/>
        </w:rPr>
        <w:t>6</w:t>
      </w:r>
      <w:r w:rsidR="00576AE6" w:rsidRPr="005E0AB7">
        <w:rPr>
          <w:rFonts w:ascii="Times New Roman" w:eastAsia="Times New Roman" w:hAnsi="Times New Roman" w:cs="Times New Roman"/>
          <w:sz w:val="24"/>
          <w:szCs w:val="24"/>
          <w:lang w:val="en-US"/>
        </w:rPr>
        <w:t xml:space="preserve">) </w:t>
      </w:r>
      <w:r w:rsidR="00576AE6" w:rsidRPr="005E0AB7">
        <w:rPr>
          <w:rFonts w:ascii="Times New Roman" w:eastAsia="Times New Roman" w:hAnsi="Times New Roman" w:cs="Times New Roman"/>
          <w:i/>
          <w:iCs/>
          <w:sz w:val="24"/>
          <w:szCs w:val="24"/>
          <w:lang w:val="en-US"/>
        </w:rPr>
        <w:t>δ</w:t>
      </w:r>
      <w:r w:rsidR="00576AE6" w:rsidRPr="005E0AB7">
        <w:rPr>
          <w:rFonts w:ascii="Times New Roman" w:eastAsia="Times New Roman" w:hAnsi="Times New Roman" w:cs="Times New Roman"/>
          <w:sz w:val="24"/>
          <w:szCs w:val="24"/>
          <w:lang w:val="en-US"/>
        </w:rPr>
        <w:t xml:space="preserve"> =</w:t>
      </w:r>
      <w:r w:rsidR="00576AE6">
        <w:rPr>
          <w:rFonts w:ascii="Times New Roman" w:eastAsia="Times New Roman" w:hAnsi="Times New Roman" w:cs="Times New Roman"/>
          <w:sz w:val="24"/>
          <w:szCs w:val="24"/>
          <w:lang w:val="en-US"/>
        </w:rPr>
        <w:t xml:space="preserve"> 8.28 (s, 1H), 7.08 (s, 1H), 2.73 (s, 3H)</w:t>
      </w:r>
      <w:r w:rsidR="00576AE6" w:rsidRPr="005E0AB7">
        <w:rPr>
          <w:rFonts w:ascii="Times New Roman" w:eastAsia="Times New Roman" w:hAnsi="Times New Roman" w:cs="Times New Roman"/>
          <w:sz w:val="24"/>
          <w:szCs w:val="24"/>
          <w:lang w:val="en-US"/>
        </w:rPr>
        <w:t xml:space="preserve">. </w:t>
      </w:r>
      <w:r w:rsidR="00576AE6" w:rsidRPr="00E62D52">
        <w:rPr>
          <w:rFonts w:ascii="Times New Roman" w:eastAsia="Times New Roman" w:hAnsi="Times New Roman" w:cs="Times New Roman"/>
          <w:sz w:val="24"/>
          <w:szCs w:val="24"/>
          <w:vertAlign w:val="superscript"/>
          <w:lang w:val="en-US"/>
        </w:rPr>
        <w:t>13</w:t>
      </w:r>
      <w:r w:rsidR="00576AE6" w:rsidRPr="00E62D52">
        <w:rPr>
          <w:rFonts w:ascii="Times New Roman" w:eastAsia="Times New Roman" w:hAnsi="Times New Roman" w:cs="Times New Roman"/>
          <w:sz w:val="24"/>
          <w:szCs w:val="24"/>
          <w:lang w:val="en-US"/>
        </w:rPr>
        <w:t xml:space="preserve">C NMR </w:t>
      </w:r>
      <w:r w:rsidR="00576AE6" w:rsidRPr="005E0AB7">
        <w:rPr>
          <w:rFonts w:ascii="Times New Roman" w:eastAsia="Times New Roman" w:hAnsi="Times New Roman" w:cs="Times New Roman"/>
          <w:sz w:val="24"/>
          <w:szCs w:val="24"/>
          <w:lang w:val="en-US"/>
        </w:rPr>
        <w:t>(100.63 MHz, DMSO-</w:t>
      </w:r>
      <w:r w:rsidR="00576AE6" w:rsidRPr="005E0AB7">
        <w:rPr>
          <w:rFonts w:ascii="Times New Roman" w:eastAsia="Times New Roman" w:hAnsi="Times New Roman" w:cs="Times New Roman"/>
          <w:i/>
          <w:sz w:val="24"/>
          <w:szCs w:val="24"/>
          <w:lang w:val="en-US"/>
        </w:rPr>
        <w:t>d</w:t>
      </w:r>
      <w:r w:rsidR="00576AE6" w:rsidRPr="005E0AB7">
        <w:rPr>
          <w:rFonts w:ascii="Times New Roman" w:eastAsia="Times New Roman" w:hAnsi="Times New Roman" w:cs="Times New Roman"/>
          <w:i/>
          <w:sz w:val="24"/>
          <w:szCs w:val="24"/>
          <w:vertAlign w:val="subscript"/>
          <w:lang w:val="en-US"/>
        </w:rPr>
        <w:t>6</w:t>
      </w:r>
      <w:r w:rsidR="00576AE6" w:rsidRPr="005E0AB7">
        <w:rPr>
          <w:rFonts w:ascii="Times New Roman" w:eastAsia="Times New Roman" w:hAnsi="Times New Roman" w:cs="Times New Roman"/>
          <w:sz w:val="24"/>
          <w:szCs w:val="24"/>
          <w:lang w:val="en-US"/>
        </w:rPr>
        <w:t xml:space="preserve">) </w:t>
      </w:r>
      <w:r w:rsidR="00576AE6" w:rsidRPr="005E0AB7">
        <w:rPr>
          <w:rFonts w:ascii="Times New Roman" w:eastAsia="Times New Roman" w:hAnsi="Times New Roman" w:cs="Times New Roman"/>
          <w:i/>
          <w:iCs/>
          <w:sz w:val="24"/>
          <w:szCs w:val="24"/>
          <w:lang w:val="en-US"/>
        </w:rPr>
        <w:t>δ</w:t>
      </w:r>
      <w:r w:rsidR="00576AE6" w:rsidRPr="005E0AB7">
        <w:rPr>
          <w:rFonts w:ascii="Times New Roman" w:eastAsia="Times New Roman" w:hAnsi="Times New Roman" w:cs="Times New Roman"/>
          <w:sz w:val="24"/>
          <w:szCs w:val="24"/>
          <w:lang w:val="en-US"/>
        </w:rPr>
        <w:t xml:space="preserve"> =</w:t>
      </w:r>
      <w:r w:rsidR="00576AE6">
        <w:rPr>
          <w:rFonts w:ascii="Times New Roman" w:eastAsia="Times New Roman" w:hAnsi="Times New Roman" w:cs="Times New Roman"/>
          <w:sz w:val="24"/>
          <w:szCs w:val="24"/>
          <w:lang w:val="en-US"/>
        </w:rPr>
        <w:t xml:space="preserve"> 167.8, 166.3, 160.7, 157.7, 141.3, 120.7, 101.2, 18.8</w:t>
      </w:r>
      <w:r w:rsidR="00576AE6" w:rsidRPr="005E0AB7">
        <w:rPr>
          <w:rFonts w:ascii="Times New Roman" w:eastAsia="Times New Roman" w:hAnsi="Times New Roman" w:cs="Times New Roman"/>
          <w:sz w:val="24"/>
          <w:szCs w:val="24"/>
          <w:lang w:val="en-US"/>
        </w:rPr>
        <w:t>.</w:t>
      </w:r>
      <w:r w:rsidR="00576AE6">
        <w:rPr>
          <w:rFonts w:ascii="Times New Roman" w:eastAsia="Times New Roman" w:hAnsi="Times New Roman" w:cs="Times New Roman"/>
          <w:sz w:val="24"/>
          <w:szCs w:val="24"/>
          <w:lang w:val="en-US"/>
        </w:rPr>
        <w:t xml:space="preserve"> </w:t>
      </w:r>
      <w:r w:rsidR="00576AE6" w:rsidRPr="005E0AB7">
        <w:rPr>
          <w:rFonts w:ascii="Times New Roman" w:eastAsia="Times New Roman" w:hAnsi="Times New Roman" w:cs="Times New Roman"/>
          <w:sz w:val="24"/>
          <w:szCs w:val="24"/>
          <w:lang w:val="en-US"/>
        </w:rPr>
        <w:t>HRMS-ESI (</w:t>
      </w:r>
      <w:r w:rsidR="00576AE6" w:rsidRPr="005E0AB7">
        <w:rPr>
          <w:rFonts w:ascii="Times New Roman" w:eastAsia="Times New Roman" w:hAnsi="Times New Roman" w:cs="Times New Roman"/>
          <w:i/>
          <w:iCs/>
          <w:sz w:val="24"/>
          <w:szCs w:val="24"/>
          <w:lang w:val="en-US"/>
        </w:rPr>
        <w:t>m</w:t>
      </w:r>
      <w:r w:rsidR="00576AE6" w:rsidRPr="005E0AB7">
        <w:rPr>
          <w:rFonts w:ascii="Times New Roman" w:eastAsia="Times New Roman" w:hAnsi="Times New Roman" w:cs="Times New Roman"/>
          <w:sz w:val="24"/>
          <w:szCs w:val="24"/>
          <w:lang w:val="en-US"/>
        </w:rPr>
        <w:t>/</w:t>
      </w:r>
      <w:r w:rsidR="00576AE6" w:rsidRPr="005E0AB7">
        <w:rPr>
          <w:rFonts w:ascii="Times New Roman" w:eastAsia="Times New Roman" w:hAnsi="Times New Roman" w:cs="Times New Roman"/>
          <w:i/>
          <w:iCs/>
          <w:sz w:val="24"/>
          <w:szCs w:val="24"/>
          <w:lang w:val="en-US"/>
        </w:rPr>
        <w:t>z</w:t>
      </w:r>
      <w:r w:rsidR="00576AE6" w:rsidRPr="005E0AB7">
        <w:rPr>
          <w:rFonts w:ascii="Times New Roman" w:eastAsia="Times New Roman" w:hAnsi="Times New Roman" w:cs="Times New Roman"/>
          <w:sz w:val="24"/>
          <w:szCs w:val="24"/>
          <w:lang w:val="en-US"/>
        </w:rPr>
        <w:t xml:space="preserve">): calculated for </w:t>
      </w:r>
      <w:r w:rsidR="00576AE6" w:rsidRPr="00E62D52">
        <w:rPr>
          <w:rFonts w:ascii="Times New Roman" w:eastAsia="Times New Roman" w:hAnsi="Times New Roman" w:cs="Times New Roman"/>
          <w:sz w:val="24"/>
          <w:szCs w:val="24"/>
          <w:lang w:val="en-US"/>
        </w:rPr>
        <w:t>C</w:t>
      </w:r>
      <w:r w:rsidR="00576AE6" w:rsidRPr="00E62D52">
        <w:rPr>
          <w:rFonts w:ascii="Times New Roman" w:eastAsia="Times New Roman" w:hAnsi="Times New Roman" w:cs="Times New Roman"/>
          <w:sz w:val="24"/>
          <w:szCs w:val="24"/>
          <w:vertAlign w:val="subscript"/>
          <w:lang w:val="en-US"/>
        </w:rPr>
        <w:t>8</w:t>
      </w:r>
      <w:r w:rsidR="00576AE6" w:rsidRPr="00E62D52">
        <w:rPr>
          <w:rFonts w:ascii="Times New Roman" w:eastAsia="Times New Roman" w:hAnsi="Times New Roman" w:cs="Times New Roman"/>
          <w:sz w:val="24"/>
          <w:szCs w:val="24"/>
          <w:lang w:val="en-US"/>
        </w:rPr>
        <w:t>H</w:t>
      </w:r>
      <w:r w:rsidR="00576AE6" w:rsidRPr="00E62D52">
        <w:rPr>
          <w:rFonts w:ascii="Times New Roman" w:eastAsia="Times New Roman" w:hAnsi="Times New Roman" w:cs="Times New Roman"/>
          <w:sz w:val="24"/>
          <w:szCs w:val="24"/>
          <w:vertAlign w:val="subscript"/>
          <w:lang w:val="en-US"/>
        </w:rPr>
        <w:t>7</w:t>
      </w:r>
      <w:r w:rsidR="00576AE6" w:rsidRPr="00E62D52">
        <w:rPr>
          <w:rFonts w:ascii="Times New Roman" w:eastAsia="Times New Roman" w:hAnsi="Times New Roman" w:cs="Times New Roman"/>
          <w:sz w:val="24"/>
          <w:szCs w:val="24"/>
          <w:lang w:val="en-US"/>
        </w:rPr>
        <w:t>N</w:t>
      </w:r>
      <w:r w:rsidR="00576AE6" w:rsidRPr="00E62D52">
        <w:rPr>
          <w:rFonts w:ascii="Times New Roman" w:eastAsia="Times New Roman" w:hAnsi="Times New Roman" w:cs="Times New Roman"/>
          <w:sz w:val="24"/>
          <w:szCs w:val="24"/>
          <w:vertAlign w:val="subscript"/>
          <w:lang w:val="en-US"/>
        </w:rPr>
        <w:t>2</w:t>
      </w:r>
      <w:r w:rsidR="00576AE6" w:rsidRPr="00E62D52">
        <w:rPr>
          <w:rFonts w:ascii="Times New Roman" w:eastAsia="Times New Roman" w:hAnsi="Times New Roman" w:cs="Times New Roman"/>
          <w:sz w:val="24"/>
          <w:szCs w:val="24"/>
          <w:lang w:val="en-US"/>
        </w:rPr>
        <w:t>O</w:t>
      </w:r>
      <w:r w:rsidR="00576AE6" w:rsidRPr="00E62D52">
        <w:rPr>
          <w:rFonts w:ascii="Times New Roman" w:eastAsia="Times New Roman" w:hAnsi="Times New Roman" w:cs="Times New Roman"/>
          <w:sz w:val="24"/>
          <w:szCs w:val="24"/>
          <w:vertAlign w:val="subscript"/>
          <w:lang w:val="en-US"/>
        </w:rPr>
        <w:t>3</w:t>
      </w:r>
      <w:r w:rsidR="00576AE6" w:rsidRPr="00E62D52">
        <w:rPr>
          <w:rFonts w:ascii="Times New Roman" w:eastAsia="Times New Roman" w:hAnsi="Times New Roman" w:cs="Times New Roman"/>
          <w:sz w:val="24"/>
          <w:szCs w:val="24"/>
          <w:lang w:val="en-US"/>
        </w:rPr>
        <w:t>S</w:t>
      </w:r>
      <w:r w:rsidR="00576AE6" w:rsidRPr="005E0AB7">
        <w:rPr>
          <w:rFonts w:ascii="Times New Roman" w:eastAsia="Times New Roman" w:hAnsi="Times New Roman" w:cs="Times New Roman"/>
          <w:sz w:val="24"/>
          <w:szCs w:val="24"/>
          <w:lang w:val="en-US"/>
        </w:rPr>
        <w:t xml:space="preserve"> [M+H]</w:t>
      </w:r>
      <w:r w:rsidR="00576AE6" w:rsidRPr="005E0AB7">
        <w:rPr>
          <w:rFonts w:ascii="Times New Roman" w:eastAsia="Times New Roman" w:hAnsi="Times New Roman" w:cs="Times New Roman"/>
          <w:sz w:val="24"/>
          <w:szCs w:val="24"/>
          <w:vertAlign w:val="superscript"/>
          <w:lang w:val="en-US"/>
        </w:rPr>
        <w:t>+</w:t>
      </w:r>
      <w:r w:rsidR="00576AE6" w:rsidRPr="005E0AB7">
        <w:rPr>
          <w:rFonts w:ascii="Arial" w:hAnsi="Arial" w:cs="Arial"/>
          <w:lang w:val="en-US"/>
        </w:rPr>
        <w:t xml:space="preserve"> </w:t>
      </w:r>
      <w:r w:rsidR="00576AE6">
        <w:rPr>
          <w:rFonts w:ascii="Times New Roman" w:eastAsia="Times New Roman" w:hAnsi="Times New Roman" w:cs="Times New Roman"/>
          <w:sz w:val="24"/>
          <w:szCs w:val="24"/>
          <w:lang w:val="en-US"/>
        </w:rPr>
        <w:t>211.0177</w:t>
      </w:r>
      <w:r w:rsidR="00576AE6" w:rsidRPr="005E0AB7">
        <w:rPr>
          <w:rFonts w:ascii="Times New Roman" w:eastAsia="Times New Roman" w:hAnsi="Times New Roman" w:cs="Times New Roman"/>
          <w:sz w:val="24"/>
          <w:szCs w:val="24"/>
          <w:lang w:val="en-US"/>
        </w:rPr>
        <w:t>; found,</w:t>
      </w:r>
      <w:r w:rsidR="00576AE6" w:rsidRPr="005E0AB7">
        <w:rPr>
          <w:rFonts w:ascii="Arial" w:hAnsi="Arial" w:cs="Arial"/>
          <w:lang w:val="en-US"/>
        </w:rPr>
        <w:t xml:space="preserve"> </w:t>
      </w:r>
      <w:r w:rsidR="00576AE6">
        <w:rPr>
          <w:rFonts w:ascii="Times New Roman" w:eastAsia="Times New Roman" w:hAnsi="Times New Roman" w:cs="Times New Roman"/>
          <w:sz w:val="24"/>
          <w:szCs w:val="24"/>
          <w:lang w:val="en-US"/>
        </w:rPr>
        <w:t>211.0179</w:t>
      </w:r>
      <w:r w:rsidR="00576AE6" w:rsidRPr="005E0AB7">
        <w:rPr>
          <w:rFonts w:ascii="Times New Roman" w:eastAsia="Times New Roman" w:hAnsi="Times New Roman" w:cs="Times New Roman"/>
          <w:sz w:val="24"/>
          <w:szCs w:val="24"/>
          <w:lang w:val="en-US"/>
        </w:rPr>
        <w:t>.</w:t>
      </w:r>
    </w:p>
    <w:p w14:paraId="23960E7E" w14:textId="53FF1268" w:rsidR="004C70D5" w:rsidRDefault="004C70D5" w:rsidP="004C70D5">
      <w:pPr>
        <w:autoSpaceDE w:val="0"/>
        <w:autoSpaceDN w:val="0"/>
        <w:adjustRightInd w:val="0"/>
        <w:spacing w:line="480" w:lineRule="auto"/>
        <w:rPr>
          <w:rFonts w:ascii="Times New Roman" w:eastAsia="Times New Roman" w:hAnsi="Times New Roman" w:cs="Times New Roman"/>
          <w:sz w:val="24"/>
          <w:szCs w:val="24"/>
          <w:lang w:val="en-US"/>
        </w:rPr>
      </w:pPr>
      <w:r w:rsidRPr="00DE59F9">
        <w:rPr>
          <w:rFonts w:ascii="Times New Roman" w:eastAsia="Times New Roman" w:hAnsi="Times New Roman" w:cs="Times New Roman"/>
          <w:i/>
          <w:color w:val="231F20"/>
          <w:sz w:val="24"/>
          <w:szCs w:val="24"/>
          <w:lang w:val="en-US"/>
        </w:rPr>
        <w:t>Esterification of com</w:t>
      </w:r>
      <w:r>
        <w:rPr>
          <w:rFonts w:ascii="Times New Roman" w:eastAsia="Times New Roman" w:hAnsi="Times New Roman" w:cs="Times New Roman"/>
          <w:i/>
          <w:color w:val="231F20"/>
          <w:sz w:val="24"/>
          <w:szCs w:val="24"/>
          <w:lang w:val="en-US"/>
        </w:rPr>
        <w:t>p</w:t>
      </w:r>
      <w:r w:rsidRPr="00DE59F9">
        <w:rPr>
          <w:rFonts w:ascii="Times New Roman" w:eastAsia="Times New Roman" w:hAnsi="Times New Roman" w:cs="Times New Roman"/>
          <w:i/>
          <w:color w:val="231F20"/>
          <w:sz w:val="24"/>
          <w:szCs w:val="24"/>
          <w:lang w:val="en-US"/>
        </w:rPr>
        <w:t xml:space="preserve">ounds </w:t>
      </w:r>
      <w:r w:rsidR="003C566A" w:rsidRPr="003C566A">
        <w:rPr>
          <w:rFonts w:ascii="Times New Roman" w:eastAsia="Times New Roman" w:hAnsi="Times New Roman" w:cs="Times New Roman"/>
          <w:b/>
          <w:i/>
          <w:color w:val="231F20"/>
          <w:sz w:val="24"/>
          <w:szCs w:val="24"/>
          <w:lang w:val="en-GB"/>
        </w:rPr>
        <w:t>§11</w:t>
      </w:r>
      <w:r w:rsidR="00A449D7">
        <w:rPr>
          <w:rFonts w:ascii="Times New Roman" w:eastAsia="Times New Roman" w:hAnsi="Times New Roman" w:cs="Times New Roman"/>
          <w:b/>
          <w:i/>
          <w:color w:val="231F20"/>
          <w:sz w:val="24"/>
          <w:szCs w:val="24"/>
          <w:lang w:val="en-GB"/>
        </w:rPr>
        <w:t>i</w:t>
      </w:r>
      <w:r w:rsidR="00A449D7" w:rsidRPr="00152126">
        <w:rPr>
          <w:rStyle w:val="Heading3Char"/>
          <w:rFonts w:ascii="Times New Roman" w:hAnsi="Times New Roman" w:cs="Times New Roman"/>
          <w:b/>
          <w:color w:val="auto"/>
          <w:lang w:val="en-US"/>
        </w:rPr>
        <w:t>–</w:t>
      </w:r>
      <w:r w:rsidR="003C566A">
        <w:rPr>
          <w:rFonts w:ascii="Times New Roman" w:eastAsia="Times New Roman" w:hAnsi="Times New Roman" w:cs="Times New Roman"/>
          <w:b/>
          <w:i/>
          <w:color w:val="231F20"/>
          <w:sz w:val="24"/>
          <w:szCs w:val="24"/>
          <w:lang w:val="en-GB"/>
        </w:rPr>
        <w:t xml:space="preserve">m </w:t>
      </w:r>
      <w:r w:rsidR="003C566A" w:rsidRPr="003C566A">
        <w:rPr>
          <w:rFonts w:ascii="Times New Roman" w:eastAsia="Times New Roman" w:hAnsi="Times New Roman" w:cs="Times New Roman"/>
          <w:i/>
          <w:color w:val="231F20"/>
          <w:sz w:val="24"/>
          <w:szCs w:val="24"/>
          <w:lang w:val="en-GB"/>
        </w:rPr>
        <w:t>and</w:t>
      </w:r>
      <w:r w:rsidR="003C566A">
        <w:rPr>
          <w:rFonts w:ascii="Times New Roman" w:eastAsia="Times New Roman" w:hAnsi="Times New Roman" w:cs="Times New Roman"/>
          <w:b/>
          <w:i/>
          <w:color w:val="231F20"/>
          <w:sz w:val="24"/>
          <w:szCs w:val="24"/>
          <w:lang w:val="en-GB"/>
        </w:rPr>
        <w:t xml:space="preserve"> </w:t>
      </w:r>
      <w:r w:rsidR="003C566A" w:rsidRPr="003C566A">
        <w:rPr>
          <w:rFonts w:ascii="Times New Roman" w:eastAsia="Times New Roman" w:hAnsi="Times New Roman" w:cs="Times New Roman"/>
          <w:b/>
          <w:i/>
          <w:color w:val="231F20"/>
          <w:sz w:val="24"/>
          <w:szCs w:val="24"/>
          <w:lang w:val="en-GB"/>
        </w:rPr>
        <w:t>§</w:t>
      </w:r>
      <w:r w:rsidR="003C566A">
        <w:rPr>
          <w:rFonts w:ascii="Times New Roman" w:eastAsia="Times New Roman" w:hAnsi="Times New Roman" w:cs="Times New Roman"/>
          <w:b/>
          <w:i/>
          <w:color w:val="231F20"/>
          <w:sz w:val="24"/>
          <w:szCs w:val="24"/>
          <w:lang w:val="en-GB"/>
        </w:rPr>
        <w:t>20</w:t>
      </w:r>
      <w:r w:rsidRPr="00DE59F9">
        <w:rPr>
          <w:rFonts w:ascii="Times New Roman" w:eastAsia="Times New Roman" w:hAnsi="Times New Roman" w:cs="Times New Roman"/>
          <w:i/>
          <w:color w:val="231F20"/>
          <w:sz w:val="24"/>
          <w:szCs w:val="24"/>
          <w:lang w:val="en-US"/>
        </w:rPr>
        <w:t xml:space="preserve"> </w:t>
      </w:r>
      <w:r w:rsidRPr="003C4F45">
        <w:rPr>
          <w:rFonts w:ascii="Times New Roman" w:eastAsia="Times New Roman" w:hAnsi="Times New Roman" w:cs="Times New Roman"/>
          <w:i/>
          <w:sz w:val="24"/>
          <w:szCs w:val="24"/>
          <w:lang w:val="en-US"/>
        </w:rPr>
        <w:t>(</w:t>
      </w:r>
      <w:r w:rsidR="00877B7B">
        <w:rPr>
          <w:rFonts w:ascii="Times New Roman" w:eastAsia="Times New Roman" w:hAnsi="Times New Roman" w:cs="Times New Roman"/>
          <w:sz w:val="24"/>
          <w:szCs w:val="24"/>
          <w:lang w:val="en-US"/>
        </w:rPr>
        <w:t>Supporting Information,</w:t>
      </w:r>
      <w:r w:rsidR="00515F1E">
        <w:rPr>
          <w:rFonts w:ascii="Times New Roman" w:eastAsia="Times New Roman" w:hAnsi="Times New Roman" w:cs="Times New Roman"/>
          <w:sz w:val="24"/>
          <w:szCs w:val="24"/>
          <w:lang w:val="en-US"/>
        </w:rPr>
        <w:t xml:space="preserve"> General p</w:t>
      </w:r>
      <w:r w:rsidR="00877B7B">
        <w:rPr>
          <w:rFonts w:ascii="Times New Roman" w:eastAsia="Times New Roman" w:hAnsi="Times New Roman" w:cs="Times New Roman"/>
          <w:sz w:val="24"/>
          <w:szCs w:val="24"/>
          <w:lang w:val="en-US"/>
        </w:rPr>
        <w:t xml:space="preserve">rocedure </w:t>
      </w:r>
      <w:r w:rsidR="00496322">
        <w:rPr>
          <w:rFonts w:ascii="Times New Roman" w:eastAsia="Times New Roman" w:hAnsi="Times New Roman" w:cs="Times New Roman"/>
          <w:sz w:val="24"/>
          <w:szCs w:val="24"/>
          <w:lang w:val="en-US"/>
        </w:rPr>
        <w:t>D</w:t>
      </w:r>
      <w:r w:rsidRPr="003C4F45">
        <w:rPr>
          <w:rFonts w:ascii="Times New Roman" w:eastAsia="Times New Roman" w:hAnsi="Times New Roman" w:cs="Times New Roman"/>
          <w:sz w:val="24"/>
          <w:szCs w:val="24"/>
          <w:lang w:val="en-US"/>
        </w:rPr>
        <w:t xml:space="preserve">). </w:t>
      </w:r>
      <w:r w:rsidR="00783BE2">
        <w:rPr>
          <w:rFonts w:ascii="Times New Roman" w:eastAsia="Times New Roman" w:hAnsi="Times New Roman" w:cs="Times New Roman"/>
          <w:sz w:val="24"/>
          <w:szCs w:val="24"/>
          <w:lang w:val="en-US"/>
        </w:rPr>
        <w:t>To</w:t>
      </w:r>
      <w:r w:rsidR="00783BE2" w:rsidRPr="008D018F">
        <w:rPr>
          <w:rFonts w:ascii="Times New Roman" w:eastAsia="Times New Roman" w:hAnsi="Times New Roman" w:cs="Times New Roman"/>
          <w:sz w:val="24"/>
          <w:szCs w:val="24"/>
          <w:lang w:val="en-US"/>
        </w:rPr>
        <w:t xml:space="preserve"> the </w:t>
      </w:r>
      <w:r w:rsidR="00783BE2">
        <w:rPr>
          <w:rFonts w:ascii="Times New Roman" w:eastAsia="Times New Roman" w:hAnsi="Times New Roman" w:cs="Times New Roman"/>
          <w:sz w:val="24"/>
          <w:szCs w:val="24"/>
          <w:lang w:val="en-US"/>
        </w:rPr>
        <w:t xml:space="preserve">carboxylic </w:t>
      </w:r>
      <w:r w:rsidR="00783BE2" w:rsidRPr="008D018F">
        <w:rPr>
          <w:rFonts w:ascii="Times New Roman" w:eastAsia="Times New Roman" w:hAnsi="Times New Roman" w:cs="Times New Roman"/>
          <w:sz w:val="24"/>
          <w:szCs w:val="24"/>
          <w:lang w:val="en-US"/>
        </w:rPr>
        <w:t xml:space="preserve">acid (1 equiv) was added a solution of oxalyl chloride (1.1 equiv) in DCM (1 mL) and </w:t>
      </w:r>
      <w:r w:rsidR="00783BE2">
        <w:rPr>
          <w:rFonts w:ascii="Times New Roman" w:eastAsia="Times New Roman" w:hAnsi="Times New Roman" w:cs="Times New Roman"/>
          <w:sz w:val="24"/>
          <w:szCs w:val="24"/>
          <w:lang w:val="en-US"/>
        </w:rPr>
        <w:t>one drop</w:t>
      </w:r>
      <w:r w:rsidR="00783BE2" w:rsidRPr="008D018F">
        <w:rPr>
          <w:rFonts w:ascii="Times New Roman" w:eastAsia="Times New Roman" w:hAnsi="Times New Roman" w:cs="Times New Roman"/>
          <w:sz w:val="24"/>
          <w:szCs w:val="24"/>
          <w:lang w:val="en-US"/>
        </w:rPr>
        <w:t xml:space="preserve"> of anhydrous DMF. The mixture</w:t>
      </w:r>
      <w:r w:rsidR="00EF7DD4">
        <w:rPr>
          <w:rFonts w:ascii="Times New Roman" w:eastAsia="Times New Roman" w:hAnsi="Times New Roman" w:cs="Times New Roman"/>
          <w:sz w:val="24"/>
          <w:szCs w:val="24"/>
          <w:lang w:val="en-US"/>
        </w:rPr>
        <w:t xml:space="preserve"> was stirred for 30 min, </w:t>
      </w:r>
      <w:r w:rsidR="00783BE2" w:rsidRPr="008D018F">
        <w:rPr>
          <w:rFonts w:ascii="Times New Roman" w:eastAsia="Times New Roman" w:hAnsi="Times New Roman" w:cs="Times New Roman"/>
          <w:sz w:val="24"/>
          <w:szCs w:val="24"/>
          <w:lang w:val="en-US"/>
        </w:rPr>
        <w:t xml:space="preserve">bubbled with </w:t>
      </w:r>
      <w:commentRangeStart w:id="59"/>
      <w:r w:rsidR="00783BE2" w:rsidRPr="008D018F">
        <w:rPr>
          <w:rFonts w:ascii="Times New Roman" w:eastAsia="Times New Roman" w:hAnsi="Times New Roman" w:cs="Times New Roman"/>
          <w:sz w:val="24"/>
          <w:szCs w:val="24"/>
          <w:lang w:val="en-US"/>
        </w:rPr>
        <w:t>argon</w:t>
      </w:r>
      <w:commentRangeEnd w:id="59"/>
      <w:r w:rsidR="004E5008">
        <w:rPr>
          <w:rStyle w:val="CommentReference"/>
        </w:rPr>
        <w:commentReference w:id="59"/>
      </w:r>
      <w:r w:rsidR="00783BE2" w:rsidRPr="008D018F">
        <w:rPr>
          <w:rFonts w:ascii="Times New Roman" w:eastAsia="Times New Roman" w:hAnsi="Times New Roman" w:cs="Times New Roman"/>
          <w:sz w:val="24"/>
          <w:szCs w:val="24"/>
          <w:lang w:val="en-US"/>
        </w:rPr>
        <w:t xml:space="preserve"> </w:t>
      </w:r>
      <w:r w:rsidR="00EF7DD4">
        <w:rPr>
          <w:rFonts w:ascii="Times New Roman" w:eastAsia="Times New Roman" w:hAnsi="Times New Roman" w:cs="Times New Roman"/>
          <w:sz w:val="24"/>
          <w:szCs w:val="24"/>
          <w:lang w:val="en-US"/>
        </w:rPr>
        <w:t xml:space="preserve">and </w:t>
      </w:r>
      <w:r w:rsidR="00EF7DD4" w:rsidRPr="008D018F">
        <w:rPr>
          <w:rFonts w:ascii="Times New Roman" w:eastAsia="Times New Roman" w:hAnsi="Times New Roman" w:cs="Times New Roman"/>
          <w:sz w:val="24"/>
          <w:szCs w:val="24"/>
          <w:lang w:val="en-US"/>
        </w:rPr>
        <w:t>cooled to 0 °C in an ice bath</w:t>
      </w:r>
      <w:r w:rsidR="00EF7DD4">
        <w:rPr>
          <w:rFonts w:ascii="Times New Roman" w:eastAsia="Times New Roman" w:hAnsi="Times New Roman" w:cs="Times New Roman"/>
          <w:sz w:val="24"/>
          <w:szCs w:val="24"/>
          <w:lang w:val="en-US"/>
        </w:rPr>
        <w:t>.</w:t>
      </w:r>
      <w:r w:rsidR="00783BE2" w:rsidRPr="008D018F">
        <w:rPr>
          <w:rFonts w:ascii="Times New Roman" w:eastAsia="Times New Roman" w:hAnsi="Times New Roman" w:cs="Times New Roman"/>
          <w:sz w:val="24"/>
          <w:szCs w:val="24"/>
          <w:lang w:val="en-US"/>
        </w:rPr>
        <w:t xml:space="preserve"> To the </w:t>
      </w:r>
      <w:r w:rsidR="004E5008">
        <w:rPr>
          <w:rFonts w:ascii="Times New Roman" w:eastAsia="Times New Roman" w:hAnsi="Times New Roman" w:cs="Times New Roman"/>
          <w:sz w:val="24"/>
          <w:szCs w:val="24"/>
          <w:lang w:val="en-US"/>
        </w:rPr>
        <w:t>cooled</w:t>
      </w:r>
      <w:r w:rsidR="004E5008" w:rsidRPr="008D018F">
        <w:rPr>
          <w:rFonts w:ascii="Times New Roman" w:eastAsia="Times New Roman" w:hAnsi="Times New Roman" w:cs="Times New Roman"/>
          <w:sz w:val="24"/>
          <w:szCs w:val="24"/>
          <w:lang w:val="en-US"/>
        </w:rPr>
        <w:t xml:space="preserve"> acid chloride </w:t>
      </w:r>
      <w:r w:rsidR="00783BE2" w:rsidRPr="008D018F">
        <w:rPr>
          <w:rFonts w:ascii="Times New Roman" w:eastAsia="Times New Roman" w:hAnsi="Times New Roman" w:cs="Times New Roman"/>
          <w:sz w:val="24"/>
          <w:szCs w:val="24"/>
          <w:lang w:val="en-US"/>
        </w:rPr>
        <w:t xml:space="preserve">solution was </w:t>
      </w:r>
      <w:commentRangeStart w:id="60"/>
      <w:r w:rsidR="004E5008">
        <w:rPr>
          <w:rFonts w:ascii="Times New Roman" w:eastAsia="Times New Roman" w:hAnsi="Times New Roman" w:cs="Times New Roman"/>
          <w:sz w:val="24"/>
          <w:szCs w:val="24"/>
          <w:lang w:val="en-US"/>
        </w:rPr>
        <w:t>slowly</w:t>
      </w:r>
      <w:commentRangeEnd w:id="60"/>
      <w:r w:rsidR="004E5008">
        <w:rPr>
          <w:rStyle w:val="CommentReference"/>
        </w:rPr>
        <w:commentReference w:id="60"/>
      </w:r>
      <w:r w:rsidR="00783BE2" w:rsidRPr="008D018F">
        <w:rPr>
          <w:rFonts w:ascii="Times New Roman" w:eastAsia="Times New Roman" w:hAnsi="Times New Roman" w:cs="Times New Roman"/>
          <w:sz w:val="24"/>
          <w:szCs w:val="24"/>
          <w:lang w:val="en-US"/>
        </w:rPr>
        <w:t xml:space="preserve"> added 2-bromophenol (1.1 equiv) in DCM (0.75 mL), followed by triethylamine (1.1 equiv) in DCM (0.75 mL). The mixture was stirred for 20 min in the ice bath and another 30 min at room temperature (</w:t>
      </w:r>
      <w:r w:rsidR="004E5008">
        <w:rPr>
          <w:rFonts w:ascii="Times New Roman" w:eastAsia="Times New Roman" w:hAnsi="Times New Roman" w:cs="Times New Roman"/>
          <w:sz w:val="24"/>
          <w:szCs w:val="24"/>
          <w:lang w:val="en-US"/>
        </w:rPr>
        <w:t>~</w:t>
      </w:r>
      <w:r w:rsidR="00783BE2" w:rsidRPr="008D018F">
        <w:rPr>
          <w:rFonts w:ascii="Times New Roman" w:eastAsia="Times New Roman" w:hAnsi="Times New Roman" w:cs="Times New Roman"/>
          <w:sz w:val="24"/>
          <w:szCs w:val="24"/>
          <w:lang w:val="en-US"/>
        </w:rPr>
        <w:t>1 h</w:t>
      </w:r>
      <w:r w:rsidR="00783BE2">
        <w:rPr>
          <w:rFonts w:ascii="Times New Roman" w:eastAsia="Times New Roman" w:hAnsi="Times New Roman" w:cs="Times New Roman"/>
          <w:sz w:val="24"/>
          <w:szCs w:val="24"/>
          <w:lang w:val="en-US"/>
        </w:rPr>
        <w:t>our</w:t>
      </w:r>
      <w:r w:rsidR="00783BE2" w:rsidRPr="008D018F">
        <w:rPr>
          <w:rFonts w:ascii="Times New Roman" w:eastAsia="Times New Roman" w:hAnsi="Times New Roman" w:cs="Times New Roman"/>
          <w:sz w:val="24"/>
          <w:szCs w:val="24"/>
          <w:lang w:val="en-US"/>
        </w:rPr>
        <w:t xml:space="preserve"> since the phenol addition). The solvent was </w:t>
      </w:r>
      <w:r w:rsidR="00783BE2" w:rsidRPr="008D018F">
        <w:rPr>
          <w:rFonts w:ascii="Times New Roman" w:hAnsi="Times New Roman" w:cs="Times New Roman"/>
          <w:bCs/>
          <w:sz w:val="24"/>
          <w:szCs w:val="24"/>
          <w:lang w:val="en-US"/>
        </w:rPr>
        <w:t>evaporated</w:t>
      </w:r>
      <w:r w:rsidR="00783BE2" w:rsidRPr="008D018F">
        <w:rPr>
          <w:rFonts w:ascii="Times New Roman" w:eastAsia="Times New Roman" w:hAnsi="Times New Roman" w:cs="Times New Roman"/>
          <w:sz w:val="24"/>
          <w:szCs w:val="24"/>
          <w:lang w:val="en-US"/>
        </w:rPr>
        <w:t xml:space="preserve"> and the residue was purified by Biotage Isolera flash chromatography with TLC gradient estimation and a 10 g SNAP KP-Sil cartridge with hexane:ethyl acetate (1:0 → 0:1) as the eluent.</w:t>
      </w:r>
    </w:p>
    <w:p w14:paraId="7C4E4AE3" w14:textId="69024E50" w:rsidR="004C70D5" w:rsidRPr="005E3634" w:rsidRDefault="004C70D5" w:rsidP="00500313">
      <w:pPr>
        <w:spacing w:line="480" w:lineRule="auto"/>
        <w:jc w:val="both"/>
        <w:rPr>
          <w:rFonts w:ascii="Times New Roman" w:eastAsia="Times New Roman" w:hAnsi="Times New Roman" w:cs="Times New Roman"/>
          <w:sz w:val="24"/>
          <w:szCs w:val="24"/>
          <w:lang w:val="en-US"/>
        </w:rPr>
      </w:pPr>
      <w:r w:rsidRPr="00CC46F5">
        <w:rPr>
          <w:rFonts w:ascii="Times New Roman" w:eastAsia="Times New Roman" w:hAnsi="Times New Roman" w:cs="Times New Roman"/>
          <w:b/>
          <w:bCs/>
          <w:sz w:val="24"/>
          <w:szCs w:val="24"/>
          <w:lang w:val="en-GB" w:eastAsia="fi-FI"/>
        </w:rPr>
        <w:t>2-</w:t>
      </w:r>
      <w:r>
        <w:rPr>
          <w:rFonts w:ascii="Times New Roman" w:eastAsia="Times New Roman" w:hAnsi="Times New Roman" w:cs="Times New Roman"/>
          <w:b/>
          <w:bCs/>
          <w:sz w:val="24"/>
          <w:szCs w:val="24"/>
          <w:lang w:val="en-GB" w:eastAsia="fi-FI"/>
        </w:rPr>
        <w:t>B</w:t>
      </w:r>
      <w:r w:rsidRPr="00CC46F5">
        <w:rPr>
          <w:rFonts w:ascii="Times New Roman" w:eastAsia="Times New Roman" w:hAnsi="Times New Roman" w:cs="Times New Roman"/>
          <w:b/>
          <w:bCs/>
          <w:sz w:val="24"/>
          <w:szCs w:val="24"/>
          <w:lang w:val="en-GB" w:eastAsia="fi-FI"/>
        </w:rPr>
        <w:t>romophenyl 5-(3,5-dimethylphenyl)isoxazole-3-</w:t>
      </w:r>
      <w:r w:rsidRPr="005E3634">
        <w:rPr>
          <w:rFonts w:ascii="Times New Roman" w:eastAsia="Times New Roman" w:hAnsi="Times New Roman" w:cs="Times New Roman"/>
          <w:b/>
          <w:bCs/>
          <w:sz w:val="24"/>
          <w:szCs w:val="24"/>
          <w:lang w:val="en-GB" w:eastAsia="fi-FI"/>
        </w:rPr>
        <w:t>carboxylate (</w:t>
      </w:r>
      <w:r w:rsidR="003C566A">
        <w:rPr>
          <w:rFonts w:ascii="Times New Roman" w:hAnsi="Times New Roman" w:cs="Times New Roman"/>
          <w:b/>
          <w:sz w:val="24"/>
          <w:szCs w:val="24"/>
          <w:lang w:val="en-GB"/>
        </w:rPr>
        <w:t>§11l</w:t>
      </w:r>
      <w:r w:rsidRPr="005E3634">
        <w:rPr>
          <w:rFonts w:ascii="Times New Roman" w:eastAsia="Times New Roman" w:hAnsi="Times New Roman" w:cs="Times New Roman"/>
          <w:b/>
          <w:bCs/>
          <w:sz w:val="24"/>
          <w:szCs w:val="24"/>
          <w:lang w:val="en-GB" w:eastAsia="fi-FI"/>
        </w:rPr>
        <w:t>).</w:t>
      </w:r>
      <w:r>
        <w:rPr>
          <w:rFonts w:ascii="Times New Roman" w:eastAsia="Times New Roman" w:hAnsi="Times New Roman" w:cs="Times New Roman"/>
          <w:b/>
          <w:bCs/>
          <w:sz w:val="24"/>
          <w:szCs w:val="24"/>
          <w:lang w:val="en-GB" w:eastAsia="fi-FI"/>
        </w:rPr>
        <w:t xml:space="preserve"> </w:t>
      </w:r>
      <w:r>
        <w:rPr>
          <w:rFonts w:ascii="Times New Roman" w:hAnsi="Times New Roman" w:cs="Times New Roman"/>
          <w:bCs/>
          <w:sz w:val="24"/>
          <w:szCs w:val="24"/>
          <w:lang w:val="en-US"/>
        </w:rPr>
        <w:t xml:space="preserve">General procedure </w:t>
      </w:r>
      <w:r w:rsidR="00E77F96">
        <w:rPr>
          <w:rFonts w:ascii="Times New Roman" w:hAnsi="Times New Roman" w:cs="Times New Roman"/>
          <w:bCs/>
          <w:sz w:val="24"/>
          <w:szCs w:val="24"/>
          <w:lang w:val="en-US"/>
        </w:rPr>
        <w:t>D</w:t>
      </w:r>
      <w:r>
        <w:rPr>
          <w:rFonts w:ascii="Times New Roman" w:hAnsi="Times New Roman" w:cs="Times New Roman"/>
          <w:bCs/>
          <w:sz w:val="24"/>
          <w:szCs w:val="24"/>
          <w:lang w:val="en-US"/>
        </w:rPr>
        <w:t xml:space="preserve"> was used to give </w:t>
      </w:r>
      <w:r w:rsidR="003C566A">
        <w:rPr>
          <w:rFonts w:ascii="Times New Roman" w:hAnsi="Times New Roman" w:cs="Times New Roman"/>
          <w:b/>
          <w:sz w:val="24"/>
          <w:szCs w:val="24"/>
          <w:lang w:val="en-GB"/>
        </w:rPr>
        <w:t>§11l</w:t>
      </w:r>
      <w:r>
        <w:rPr>
          <w:rFonts w:ascii="Times New Roman" w:hAnsi="Times New Roman" w:cs="Times New Roman"/>
          <w:b/>
          <w:bCs/>
          <w:sz w:val="24"/>
          <w:szCs w:val="24"/>
          <w:lang w:val="en-US"/>
        </w:rPr>
        <w:t xml:space="preserve"> </w:t>
      </w:r>
      <w:r w:rsidRPr="00891DAA">
        <w:rPr>
          <w:rFonts w:ascii="Times New Roman" w:hAnsi="Times New Roman" w:cs="Times New Roman"/>
          <w:bCs/>
          <w:sz w:val="24"/>
          <w:szCs w:val="24"/>
          <w:lang w:val="en-US"/>
        </w:rPr>
        <w:t>as</w:t>
      </w:r>
      <w:r>
        <w:rPr>
          <w:rFonts w:ascii="Times New Roman" w:hAnsi="Times New Roman" w:cs="Times New Roman"/>
          <w:bCs/>
          <w:sz w:val="24"/>
          <w:szCs w:val="24"/>
          <w:lang w:val="en-US"/>
        </w:rPr>
        <w:t xml:space="preserve"> a </w:t>
      </w:r>
      <w:r w:rsidRPr="005C679D">
        <w:rPr>
          <w:rFonts w:ascii="Times New Roman" w:hAnsi="Times New Roman" w:cs="Times New Roman"/>
          <w:bCs/>
          <w:sz w:val="24"/>
          <w:szCs w:val="24"/>
          <w:lang w:val="en-US"/>
        </w:rPr>
        <w:t>white solid (9.7 mg, 57%).</w:t>
      </w:r>
      <w:r w:rsidR="00500313" w:rsidRPr="00500313">
        <w:rPr>
          <w:rFonts w:ascii="Times New Roman" w:hAnsi="Times New Roman" w:cs="Times New Roman"/>
          <w:bCs/>
          <w:color w:val="FF0000"/>
          <w:sz w:val="24"/>
          <w:szCs w:val="24"/>
          <w:lang w:val="en-US"/>
        </w:rPr>
        <w:t xml:space="preserve"> NJ1-58</w:t>
      </w:r>
      <w:r w:rsidR="00500313" w:rsidRPr="00570D8A">
        <w:rPr>
          <w:rFonts w:ascii="Times New Roman" w:eastAsia="Times New Roman" w:hAnsi="Times New Roman" w:cs="Times New Roman"/>
          <w:sz w:val="24"/>
          <w:szCs w:val="24"/>
          <w:lang w:val="en-US"/>
        </w:rPr>
        <w:t xml:space="preserve"> </w:t>
      </w:r>
      <w:commentRangeStart w:id="61"/>
      <w:r w:rsidR="00500313" w:rsidRPr="00570D8A">
        <w:rPr>
          <w:rFonts w:ascii="Times New Roman" w:eastAsia="Times New Roman" w:hAnsi="Times New Roman" w:cs="Times New Roman"/>
          <w:sz w:val="24"/>
          <w:szCs w:val="24"/>
          <w:vertAlign w:val="superscript"/>
          <w:lang w:val="en-US"/>
        </w:rPr>
        <w:t>1</w:t>
      </w:r>
      <w:r w:rsidR="00500313" w:rsidRPr="00570D8A">
        <w:rPr>
          <w:rFonts w:ascii="Times New Roman" w:eastAsia="Times New Roman" w:hAnsi="Times New Roman" w:cs="Times New Roman"/>
          <w:sz w:val="24"/>
          <w:szCs w:val="24"/>
          <w:lang w:val="en-US"/>
        </w:rPr>
        <w:t>H</w:t>
      </w:r>
      <w:commentRangeEnd w:id="61"/>
      <w:r w:rsidR="007B6DA5">
        <w:rPr>
          <w:rStyle w:val="CommentReference"/>
        </w:rPr>
        <w:commentReference w:id="61"/>
      </w:r>
      <w:r w:rsidR="00500313" w:rsidRPr="00570D8A">
        <w:rPr>
          <w:rFonts w:ascii="Times New Roman" w:eastAsia="Times New Roman" w:hAnsi="Times New Roman" w:cs="Times New Roman"/>
          <w:sz w:val="24"/>
          <w:szCs w:val="24"/>
          <w:lang w:val="en-US"/>
        </w:rPr>
        <w:t xml:space="preserve"> NMR (400.15 MHz, </w:t>
      </w:r>
      <w:r w:rsidR="00500313" w:rsidRPr="003431A4">
        <w:rPr>
          <w:rFonts w:ascii="Times New Roman" w:eastAsia="Times New Roman" w:hAnsi="Times New Roman" w:cs="Times New Roman"/>
          <w:sz w:val="24"/>
          <w:szCs w:val="24"/>
          <w:lang w:val="en-US"/>
        </w:rPr>
        <w:t>CDCl</w:t>
      </w:r>
      <w:r w:rsidR="00500313" w:rsidRPr="003431A4">
        <w:rPr>
          <w:rFonts w:ascii="Times New Roman" w:eastAsia="Times New Roman" w:hAnsi="Times New Roman" w:cs="Times New Roman"/>
          <w:sz w:val="24"/>
          <w:szCs w:val="24"/>
          <w:vertAlign w:val="subscript"/>
          <w:lang w:val="en-US"/>
        </w:rPr>
        <w:t>3</w:t>
      </w:r>
      <w:r w:rsidR="00500313" w:rsidRPr="005E0AB7">
        <w:rPr>
          <w:rFonts w:ascii="Times New Roman" w:eastAsia="Times New Roman" w:hAnsi="Times New Roman" w:cs="Times New Roman"/>
          <w:sz w:val="24"/>
          <w:szCs w:val="24"/>
          <w:lang w:val="en-US"/>
        </w:rPr>
        <w:t xml:space="preserve">) </w:t>
      </w:r>
      <w:r w:rsidR="00500313" w:rsidRPr="005E0AB7">
        <w:rPr>
          <w:rFonts w:ascii="Times New Roman" w:eastAsia="Times New Roman" w:hAnsi="Times New Roman" w:cs="Times New Roman"/>
          <w:i/>
          <w:iCs/>
          <w:sz w:val="24"/>
          <w:szCs w:val="24"/>
          <w:lang w:val="en-US"/>
        </w:rPr>
        <w:t>δ</w:t>
      </w:r>
      <w:r w:rsidR="00500313" w:rsidRPr="005E0AB7">
        <w:rPr>
          <w:rFonts w:ascii="Times New Roman" w:eastAsia="Times New Roman" w:hAnsi="Times New Roman" w:cs="Times New Roman"/>
          <w:sz w:val="24"/>
          <w:szCs w:val="24"/>
          <w:lang w:val="en-US"/>
        </w:rPr>
        <w:t xml:space="preserve"> =</w:t>
      </w:r>
      <w:r w:rsidR="007B6DA5">
        <w:rPr>
          <w:rFonts w:ascii="Times New Roman" w:eastAsia="Times New Roman" w:hAnsi="Times New Roman" w:cs="Times New Roman"/>
          <w:sz w:val="24"/>
          <w:szCs w:val="24"/>
          <w:lang w:val="en-US"/>
        </w:rPr>
        <w:t xml:space="preserve"> </w:t>
      </w:r>
      <w:r w:rsidR="007B6DA5" w:rsidRPr="007B6DA5">
        <w:rPr>
          <w:rFonts w:ascii="Times New Roman" w:eastAsia="Times New Roman" w:hAnsi="Times New Roman" w:cs="Times New Roman"/>
          <w:sz w:val="24"/>
          <w:szCs w:val="24"/>
          <w:lang w:val="en-US"/>
        </w:rPr>
        <w:t xml:space="preserve">7.68 (dd, </w:t>
      </w:r>
      <w:r w:rsidR="007B6DA5" w:rsidRPr="007B6DA5">
        <w:rPr>
          <w:rFonts w:ascii="Times New Roman" w:eastAsia="Times New Roman" w:hAnsi="Times New Roman" w:cs="Times New Roman"/>
          <w:i/>
          <w:iCs/>
          <w:sz w:val="24"/>
          <w:szCs w:val="24"/>
          <w:lang w:val="en-US"/>
        </w:rPr>
        <w:t>J</w:t>
      </w:r>
      <w:r w:rsidR="007B6DA5" w:rsidRPr="007B6DA5">
        <w:rPr>
          <w:rFonts w:ascii="Times New Roman" w:eastAsia="Times New Roman" w:hAnsi="Times New Roman" w:cs="Times New Roman"/>
          <w:sz w:val="24"/>
          <w:szCs w:val="24"/>
          <w:lang w:val="en-US"/>
        </w:rPr>
        <w:t xml:space="preserve"> = 8.2, 1.4 Hz, 1H), 7.48 (s, 2H), 7.44–7.38 (m, 1H), 7.32 (dd, </w:t>
      </w:r>
      <w:r w:rsidR="007B6DA5" w:rsidRPr="007B6DA5">
        <w:rPr>
          <w:rFonts w:ascii="Times New Roman" w:eastAsia="Times New Roman" w:hAnsi="Times New Roman" w:cs="Times New Roman"/>
          <w:i/>
          <w:iCs/>
          <w:sz w:val="24"/>
          <w:szCs w:val="24"/>
          <w:lang w:val="en-US"/>
        </w:rPr>
        <w:t>J</w:t>
      </w:r>
      <w:r w:rsidR="007B6DA5" w:rsidRPr="007B6DA5">
        <w:rPr>
          <w:rFonts w:ascii="Times New Roman" w:eastAsia="Times New Roman" w:hAnsi="Times New Roman" w:cs="Times New Roman"/>
          <w:sz w:val="24"/>
          <w:szCs w:val="24"/>
          <w:lang w:val="en-US"/>
        </w:rPr>
        <w:t xml:space="preserve"> = 8.2, 1.4 Hz, 1H), 7.24–7.18 (m, 1H), 7.14 (s, 1H), 7.05 (s, 1H), 2.40 (</w:t>
      </w:r>
      <w:r w:rsidR="007B6DA5">
        <w:rPr>
          <w:rFonts w:ascii="Times New Roman" w:eastAsia="Times New Roman" w:hAnsi="Times New Roman" w:cs="Times New Roman"/>
          <w:sz w:val="24"/>
          <w:szCs w:val="24"/>
          <w:lang w:val="en-US"/>
        </w:rPr>
        <w:t>s</w:t>
      </w:r>
      <w:r w:rsidR="007B6DA5" w:rsidRPr="007B6DA5">
        <w:rPr>
          <w:rFonts w:ascii="Times New Roman" w:eastAsia="Times New Roman" w:hAnsi="Times New Roman" w:cs="Times New Roman"/>
          <w:sz w:val="24"/>
          <w:szCs w:val="24"/>
          <w:lang w:val="en-US"/>
        </w:rPr>
        <w:t>, 6H)</w:t>
      </w:r>
      <w:r w:rsidR="00500313" w:rsidRPr="005E0AB7">
        <w:rPr>
          <w:rFonts w:ascii="Times New Roman" w:eastAsia="Times New Roman" w:hAnsi="Times New Roman" w:cs="Times New Roman"/>
          <w:sz w:val="24"/>
          <w:szCs w:val="24"/>
          <w:lang w:val="en-US"/>
        </w:rPr>
        <w:t xml:space="preserve">. </w:t>
      </w:r>
      <w:r w:rsidR="00500313" w:rsidRPr="003C4F45">
        <w:rPr>
          <w:rFonts w:ascii="Times New Roman" w:eastAsia="Times New Roman" w:hAnsi="Times New Roman" w:cs="Times New Roman"/>
          <w:sz w:val="24"/>
          <w:szCs w:val="24"/>
          <w:vertAlign w:val="superscript"/>
          <w:lang w:val="en-US"/>
        </w:rPr>
        <w:t>13</w:t>
      </w:r>
      <w:r w:rsidR="00500313" w:rsidRPr="003C4F45">
        <w:rPr>
          <w:rFonts w:ascii="Times New Roman" w:eastAsia="Times New Roman" w:hAnsi="Times New Roman" w:cs="Times New Roman"/>
          <w:sz w:val="24"/>
          <w:szCs w:val="24"/>
          <w:lang w:val="en-US"/>
        </w:rPr>
        <w:t>C NMR (100</w:t>
      </w:r>
      <w:r w:rsidR="00500313" w:rsidRPr="005E0AB7">
        <w:rPr>
          <w:rFonts w:ascii="Times New Roman" w:eastAsia="Times New Roman" w:hAnsi="Times New Roman" w:cs="Times New Roman"/>
          <w:sz w:val="24"/>
          <w:szCs w:val="24"/>
          <w:lang w:val="en-US"/>
        </w:rPr>
        <w:t xml:space="preserve">.63 MHz, </w:t>
      </w:r>
      <w:r w:rsidR="00500313" w:rsidRPr="003431A4">
        <w:rPr>
          <w:rFonts w:ascii="Times New Roman" w:eastAsia="Times New Roman" w:hAnsi="Times New Roman" w:cs="Times New Roman"/>
          <w:sz w:val="24"/>
          <w:szCs w:val="24"/>
          <w:lang w:val="en-US"/>
        </w:rPr>
        <w:t>CDCl</w:t>
      </w:r>
      <w:r w:rsidR="00500313" w:rsidRPr="003431A4">
        <w:rPr>
          <w:rFonts w:ascii="Times New Roman" w:eastAsia="Times New Roman" w:hAnsi="Times New Roman" w:cs="Times New Roman"/>
          <w:sz w:val="24"/>
          <w:szCs w:val="24"/>
          <w:vertAlign w:val="subscript"/>
          <w:lang w:val="en-US"/>
        </w:rPr>
        <w:t>3</w:t>
      </w:r>
      <w:r w:rsidR="00500313" w:rsidRPr="005E0AB7">
        <w:rPr>
          <w:rFonts w:ascii="Times New Roman" w:eastAsia="Times New Roman" w:hAnsi="Times New Roman" w:cs="Times New Roman"/>
          <w:sz w:val="24"/>
          <w:szCs w:val="24"/>
          <w:lang w:val="en-US"/>
        </w:rPr>
        <w:t xml:space="preserve">) </w:t>
      </w:r>
      <w:r w:rsidR="00500313" w:rsidRPr="005E0AB7">
        <w:rPr>
          <w:rFonts w:ascii="Times New Roman" w:eastAsia="Times New Roman" w:hAnsi="Times New Roman" w:cs="Times New Roman"/>
          <w:i/>
          <w:iCs/>
          <w:sz w:val="24"/>
          <w:szCs w:val="24"/>
          <w:lang w:val="en-US"/>
        </w:rPr>
        <w:t>δ</w:t>
      </w:r>
      <w:r w:rsidR="00500313" w:rsidRPr="005E0AB7">
        <w:rPr>
          <w:rFonts w:ascii="Times New Roman" w:eastAsia="Times New Roman" w:hAnsi="Times New Roman" w:cs="Times New Roman"/>
          <w:sz w:val="24"/>
          <w:szCs w:val="24"/>
          <w:lang w:val="en-US"/>
        </w:rPr>
        <w:t xml:space="preserve"> =</w:t>
      </w:r>
      <w:r w:rsidR="00500313">
        <w:rPr>
          <w:rFonts w:ascii="Times New Roman" w:eastAsia="Times New Roman" w:hAnsi="Times New Roman" w:cs="Times New Roman"/>
          <w:sz w:val="24"/>
          <w:szCs w:val="24"/>
          <w:lang w:val="en-US"/>
        </w:rPr>
        <w:t xml:space="preserve"> </w:t>
      </w:r>
      <w:r w:rsidR="007B6DA5" w:rsidRPr="007B6DA5">
        <w:rPr>
          <w:rFonts w:ascii="Times New Roman" w:eastAsia="Times New Roman" w:hAnsi="Times New Roman" w:cs="Times New Roman"/>
          <w:sz w:val="24"/>
          <w:szCs w:val="24"/>
          <w:lang w:val="en-US"/>
        </w:rPr>
        <w:t>172.9, 157.7, 156.0, 147.7, 139.1, 133.8, 132.9, 128.8, 128.2, 126.4, 123.9, 123.7, 116.1, 100.3, 21.4</w:t>
      </w:r>
      <w:r w:rsidR="00500313" w:rsidRPr="005E0AB7">
        <w:rPr>
          <w:rFonts w:ascii="Times New Roman" w:eastAsia="Times New Roman" w:hAnsi="Times New Roman" w:cs="Times New Roman"/>
          <w:sz w:val="24"/>
          <w:szCs w:val="24"/>
          <w:lang w:val="en-US"/>
        </w:rPr>
        <w:t>.</w:t>
      </w:r>
      <w:r w:rsidR="00500313">
        <w:rPr>
          <w:rFonts w:ascii="Times New Roman" w:eastAsia="Times New Roman" w:hAnsi="Times New Roman" w:cs="Times New Roman"/>
          <w:sz w:val="24"/>
          <w:szCs w:val="24"/>
          <w:lang w:val="en-US"/>
        </w:rPr>
        <w:t xml:space="preserve"> </w:t>
      </w:r>
      <w:r w:rsidR="00500313" w:rsidRPr="005E0AB7">
        <w:rPr>
          <w:rFonts w:ascii="Times New Roman" w:eastAsia="Times New Roman" w:hAnsi="Times New Roman" w:cs="Times New Roman"/>
          <w:sz w:val="24"/>
          <w:szCs w:val="24"/>
          <w:lang w:val="en-US"/>
        </w:rPr>
        <w:t>HRMS-ESI (</w:t>
      </w:r>
      <w:r w:rsidR="00500313" w:rsidRPr="005E0AB7">
        <w:rPr>
          <w:rFonts w:ascii="Times New Roman" w:eastAsia="Times New Roman" w:hAnsi="Times New Roman" w:cs="Times New Roman"/>
          <w:i/>
          <w:iCs/>
          <w:sz w:val="24"/>
          <w:szCs w:val="24"/>
          <w:lang w:val="en-US"/>
        </w:rPr>
        <w:t>m</w:t>
      </w:r>
      <w:r w:rsidR="00500313" w:rsidRPr="005E0AB7">
        <w:rPr>
          <w:rFonts w:ascii="Times New Roman" w:eastAsia="Times New Roman" w:hAnsi="Times New Roman" w:cs="Times New Roman"/>
          <w:sz w:val="24"/>
          <w:szCs w:val="24"/>
          <w:lang w:val="en-US"/>
        </w:rPr>
        <w:t>/</w:t>
      </w:r>
      <w:r w:rsidR="00500313" w:rsidRPr="005E0AB7">
        <w:rPr>
          <w:rFonts w:ascii="Times New Roman" w:eastAsia="Times New Roman" w:hAnsi="Times New Roman" w:cs="Times New Roman"/>
          <w:i/>
          <w:iCs/>
          <w:sz w:val="24"/>
          <w:szCs w:val="24"/>
          <w:lang w:val="en-US"/>
        </w:rPr>
        <w:t>z</w:t>
      </w:r>
      <w:r w:rsidR="00500313" w:rsidRPr="005E0AB7">
        <w:rPr>
          <w:rFonts w:ascii="Times New Roman" w:eastAsia="Times New Roman" w:hAnsi="Times New Roman" w:cs="Times New Roman"/>
          <w:sz w:val="24"/>
          <w:szCs w:val="24"/>
          <w:lang w:val="en-US"/>
        </w:rPr>
        <w:t xml:space="preserve">): calculated for </w:t>
      </w:r>
      <w:r w:rsidR="00500313" w:rsidRPr="00500313">
        <w:rPr>
          <w:rFonts w:ascii="Times New Roman" w:eastAsia="Times New Roman" w:hAnsi="Times New Roman" w:cs="Times New Roman"/>
          <w:sz w:val="24"/>
          <w:szCs w:val="24"/>
          <w:lang w:val="en-US"/>
        </w:rPr>
        <w:t>C</w:t>
      </w:r>
      <w:r w:rsidR="00500313" w:rsidRPr="00500313">
        <w:rPr>
          <w:rFonts w:ascii="Times New Roman" w:eastAsia="Times New Roman" w:hAnsi="Times New Roman" w:cs="Times New Roman"/>
          <w:sz w:val="24"/>
          <w:szCs w:val="24"/>
          <w:vertAlign w:val="subscript"/>
          <w:lang w:val="en-US"/>
        </w:rPr>
        <w:t>18</w:t>
      </w:r>
      <w:r w:rsidR="00500313" w:rsidRPr="00500313">
        <w:rPr>
          <w:rFonts w:ascii="Times New Roman" w:eastAsia="Times New Roman" w:hAnsi="Times New Roman" w:cs="Times New Roman"/>
          <w:sz w:val="24"/>
          <w:szCs w:val="24"/>
          <w:lang w:val="en-US"/>
        </w:rPr>
        <w:t>H</w:t>
      </w:r>
      <w:r w:rsidR="00500313" w:rsidRPr="00500313">
        <w:rPr>
          <w:rFonts w:ascii="Times New Roman" w:eastAsia="Times New Roman" w:hAnsi="Times New Roman" w:cs="Times New Roman"/>
          <w:sz w:val="24"/>
          <w:szCs w:val="24"/>
          <w:vertAlign w:val="subscript"/>
          <w:lang w:val="en-US"/>
        </w:rPr>
        <w:t>15</w:t>
      </w:r>
      <w:r w:rsidR="00500313" w:rsidRPr="00500313">
        <w:rPr>
          <w:rFonts w:ascii="Times New Roman" w:eastAsia="Times New Roman" w:hAnsi="Times New Roman" w:cs="Times New Roman"/>
          <w:sz w:val="24"/>
          <w:szCs w:val="24"/>
          <w:lang w:val="en-US"/>
        </w:rPr>
        <w:t>BrNO</w:t>
      </w:r>
      <w:r w:rsidR="00500313" w:rsidRPr="00500313">
        <w:rPr>
          <w:rFonts w:ascii="Times New Roman" w:eastAsia="Times New Roman" w:hAnsi="Times New Roman" w:cs="Times New Roman"/>
          <w:sz w:val="24"/>
          <w:szCs w:val="24"/>
          <w:vertAlign w:val="subscript"/>
          <w:lang w:val="en-US"/>
        </w:rPr>
        <w:t>3</w:t>
      </w:r>
      <w:r w:rsidR="00500313" w:rsidRPr="005E0AB7">
        <w:rPr>
          <w:rFonts w:ascii="Times New Roman" w:eastAsia="Times New Roman" w:hAnsi="Times New Roman" w:cs="Times New Roman"/>
          <w:sz w:val="24"/>
          <w:szCs w:val="24"/>
          <w:lang w:val="en-US"/>
        </w:rPr>
        <w:t xml:space="preserve"> [M+H]</w:t>
      </w:r>
      <w:r w:rsidR="00500313" w:rsidRPr="005E3634">
        <w:rPr>
          <w:rFonts w:ascii="Times New Roman" w:eastAsia="Times New Roman" w:hAnsi="Times New Roman" w:cs="Times New Roman"/>
          <w:sz w:val="24"/>
          <w:szCs w:val="24"/>
          <w:lang w:val="en-US"/>
        </w:rPr>
        <w:t xml:space="preserve">+ </w:t>
      </w:r>
      <w:r w:rsidR="005E3634" w:rsidRPr="005E3634">
        <w:rPr>
          <w:rFonts w:ascii="Times New Roman" w:eastAsia="Times New Roman" w:hAnsi="Times New Roman" w:cs="Times New Roman"/>
          <w:sz w:val="24"/>
          <w:szCs w:val="24"/>
          <w:lang w:val="en-US"/>
        </w:rPr>
        <w:t>372.0235</w:t>
      </w:r>
      <w:r w:rsidR="00500313" w:rsidRPr="005E3634">
        <w:rPr>
          <w:rFonts w:ascii="Times New Roman" w:eastAsia="Times New Roman" w:hAnsi="Times New Roman" w:cs="Times New Roman"/>
          <w:sz w:val="24"/>
          <w:szCs w:val="24"/>
          <w:lang w:val="en-US"/>
        </w:rPr>
        <w:t xml:space="preserve">; found, </w:t>
      </w:r>
      <w:r w:rsidR="005E3634" w:rsidRPr="005E3634">
        <w:rPr>
          <w:rFonts w:ascii="Times New Roman" w:eastAsia="Times New Roman" w:hAnsi="Times New Roman" w:cs="Times New Roman"/>
          <w:sz w:val="24"/>
          <w:szCs w:val="24"/>
          <w:lang w:val="en-US"/>
        </w:rPr>
        <w:t>372.0233</w:t>
      </w:r>
      <w:r w:rsidR="00500313" w:rsidRPr="005E3634">
        <w:rPr>
          <w:rFonts w:ascii="Times New Roman" w:eastAsia="Times New Roman" w:hAnsi="Times New Roman" w:cs="Times New Roman"/>
          <w:sz w:val="24"/>
          <w:szCs w:val="24"/>
          <w:lang w:val="en-US"/>
        </w:rPr>
        <w:t>.</w:t>
      </w:r>
    </w:p>
    <w:p w14:paraId="4BF89773" w14:textId="2DA3503E" w:rsidR="00BB1E55" w:rsidRDefault="004C70D5" w:rsidP="00BB1E55">
      <w:pPr>
        <w:autoSpaceDE w:val="0"/>
        <w:autoSpaceDN w:val="0"/>
        <w:adjustRightInd w:val="0"/>
        <w:spacing w:line="480" w:lineRule="auto"/>
        <w:rPr>
          <w:rFonts w:ascii="Times New Roman" w:eastAsia="Times New Roman" w:hAnsi="Times New Roman" w:cs="Times New Roman"/>
          <w:sz w:val="24"/>
          <w:szCs w:val="24"/>
          <w:lang w:val="en-US"/>
        </w:rPr>
      </w:pPr>
      <w:r w:rsidRPr="00CC46F5">
        <w:rPr>
          <w:rFonts w:ascii="Times New Roman" w:eastAsia="Times New Roman" w:hAnsi="Times New Roman" w:cs="Times New Roman"/>
          <w:b/>
          <w:bCs/>
          <w:sz w:val="24"/>
          <w:szCs w:val="24"/>
          <w:lang w:val="en-GB" w:eastAsia="fi-FI"/>
        </w:rPr>
        <w:t>2-</w:t>
      </w:r>
      <w:r>
        <w:rPr>
          <w:rFonts w:ascii="Times New Roman" w:eastAsia="Times New Roman" w:hAnsi="Times New Roman" w:cs="Times New Roman"/>
          <w:b/>
          <w:bCs/>
          <w:sz w:val="24"/>
          <w:szCs w:val="24"/>
          <w:lang w:val="en-GB" w:eastAsia="fi-FI"/>
        </w:rPr>
        <w:t>B</w:t>
      </w:r>
      <w:r w:rsidRPr="00CC46F5">
        <w:rPr>
          <w:rFonts w:ascii="Times New Roman" w:eastAsia="Times New Roman" w:hAnsi="Times New Roman" w:cs="Times New Roman"/>
          <w:b/>
          <w:bCs/>
          <w:sz w:val="24"/>
          <w:szCs w:val="24"/>
          <w:lang w:val="en-GB" w:eastAsia="fi-FI"/>
        </w:rPr>
        <w:t>romophenyl 5-(3,5-di-</w:t>
      </w:r>
      <w:r w:rsidRPr="00CC46F5">
        <w:rPr>
          <w:rFonts w:ascii="Times New Roman" w:eastAsia="Times New Roman" w:hAnsi="Times New Roman" w:cs="Times New Roman"/>
          <w:b/>
          <w:bCs/>
          <w:i/>
          <w:sz w:val="24"/>
          <w:szCs w:val="24"/>
          <w:lang w:val="en-GB" w:eastAsia="fi-FI"/>
        </w:rPr>
        <w:t>tert</w:t>
      </w:r>
      <w:r w:rsidRPr="00CC46F5">
        <w:rPr>
          <w:rFonts w:ascii="Times New Roman" w:eastAsia="Times New Roman" w:hAnsi="Times New Roman" w:cs="Times New Roman"/>
          <w:b/>
          <w:bCs/>
          <w:sz w:val="24"/>
          <w:szCs w:val="24"/>
          <w:lang w:val="en-GB" w:eastAsia="fi-FI"/>
        </w:rPr>
        <w:t>-butylphenyl)isoxazole-3-carboxylate</w:t>
      </w:r>
      <w:r>
        <w:rPr>
          <w:rFonts w:ascii="Times New Roman" w:eastAsia="Times New Roman" w:hAnsi="Times New Roman" w:cs="Times New Roman"/>
          <w:b/>
          <w:bCs/>
          <w:sz w:val="24"/>
          <w:szCs w:val="24"/>
          <w:lang w:val="en-GB" w:eastAsia="fi-FI"/>
        </w:rPr>
        <w:t xml:space="preserve"> (</w:t>
      </w:r>
      <w:r w:rsidR="003C566A">
        <w:rPr>
          <w:rFonts w:ascii="Times New Roman" w:hAnsi="Times New Roman" w:cs="Times New Roman"/>
          <w:b/>
          <w:sz w:val="24"/>
          <w:szCs w:val="24"/>
          <w:lang w:val="en-GB"/>
        </w:rPr>
        <w:t>§11m</w:t>
      </w:r>
      <w:r w:rsidRPr="005E3634">
        <w:rPr>
          <w:rFonts w:ascii="Times New Roman" w:eastAsia="Times New Roman" w:hAnsi="Times New Roman" w:cs="Times New Roman"/>
          <w:b/>
          <w:bCs/>
          <w:sz w:val="24"/>
          <w:szCs w:val="24"/>
          <w:lang w:val="en-GB" w:eastAsia="fi-FI"/>
        </w:rPr>
        <w:t>).</w:t>
      </w:r>
      <w:r>
        <w:rPr>
          <w:rFonts w:ascii="Times New Roman" w:eastAsia="Times New Roman" w:hAnsi="Times New Roman" w:cs="Times New Roman"/>
          <w:b/>
          <w:bCs/>
          <w:sz w:val="24"/>
          <w:szCs w:val="24"/>
          <w:lang w:val="en-GB" w:eastAsia="fi-FI"/>
        </w:rPr>
        <w:t xml:space="preserve"> </w:t>
      </w:r>
      <w:r>
        <w:rPr>
          <w:rFonts w:ascii="Times New Roman" w:hAnsi="Times New Roman" w:cs="Times New Roman"/>
          <w:bCs/>
          <w:sz w:val="24"/>
          <w:szCs w:val="24"/>
          <w:lang w:val="en-US"/>
        </w:rPr>
        <w:t xml:space="preserve">General procedure </w:t>
      </w:r>
      <w:r w:rsidR="00E77F96">
        <w:rPr>
          <w:rFonts w:ascii="Times New Roman" w:hAnsi="Times New Roman" w:cs="Times New Roman"/>
          <w:bCs/>
          <w:sz w:val="24"/>
          <w:szCs w:val="24"/>
          <w:lang w:val="en-US"/>
        </w:rPr>
        <w:t>D</w:t>
      </w:r>
      <w:r>
        <w:rPr>
          <w:rFonts w:ascii="Times New Roman" w:hAnsi="Times New Roman" w:cs="Times New Roman"/>
          <w:bCs/>
          <w:sz w:val="24"/>
          <w:szCs w:val="24"/>
          <w:lang w:val="en-US"/>
        </w:rPr>
        <w:t xml:space="preserve"> was used to give </w:t>
      </w:r>
      <w:r w:rsidR="003C566A">
        <w:rPr>
          <w:rFonts w:ascii="Times New Roman" w:hAnsi="Times New Roman" w:cs="Times New Roman"/>
          <w:b/>
          <w:sz w:val="24"/>
          <w:szCs w:val="24"/>
          <w:lang w:val="en-GB"/>
        </w:rPr>
        <w:t>§11m</w:t>
      </w:r>
      <w:r>
        <w:rPr>
          <w:rFonts w:ascii="Times New Roman" w:hAnsi="Times New Roman" w:cs="Times New Roman"/>
          <w:b/>
          <w:bCs/>
          <w:sz w:val="24"/>
          <w:szCs w:val="24"/>
          <w:lang w:val="en-US"/>
        </w:rPr>
        <w:t xml:space="preserve"> </w:t>
      </w:r>
      <w:r w:rsidRPr="00891DAA">
        <w:rPr>
          <w:rFonts w:ascii="Times New Roman" w:hAnsi="Times New Roman" w:cs="Times New Roman"/>
          <w:bCs/>
          <w:sz w:val="24"/>
          <w:szCs w:val="24"/>
          <w:lang w:val="en-US"/>
        </w:rPr>
        <w:t>as</w:t>
      </w:r>
      <w:r>
        <w:rPr>
          <w:rFonts w:ascii="Times New Roman" w:hAnsi="Times New Roman" w:cs="Times New Roman"/>
          <w:bCs/>
          <w:sz w:val="24"/>
          <w:szCs w:val="24"/>
          <w:lang w:val="en-US"/>
        </w:rPr>
        <w:t xml:space="preserve"> a </w:t>
      </w:r>
      <w:r w:rsidRPr="007D70A3">
        <w:rPr>
          <w:rFonts w:ascii="Times New Roman" w:hAnsi="Times New Roman" w:cs="Times New Roman"/>
          <w:bCs/>
          <w:color w:val="FF0000"/>
          <w:sz w:val="24"/>
          <w:szCs w:val="24"/>
          <w:lang w:val="en-US"/>
        </w:rPr>
        <w:t xml:space="preserve">colorless oil that later on turned into a </w:t>
      </w:r>
      <w:r w:rsidRPr="005E3634">
        <w:rPr>
          <w:rFonts w:ascii="Times New Roman" w:hAnsi="Times New Roman" w:cs="Times New Roman"/>
          <w:bCs/>
          <w:color w:val="FF0000"/>
          <w:sz w:val="24"/>
          <w:szCs w:val="24"/>
          <w:lang w:val="en-US"/>
        </w:rPr>
        <w:t xml:space="preserve">white solid </w:t>
      </w:r>
      <w:r w:rsidRPr="005C679D">
        <w:rPr>
          <w:rFonts w:ascii="Times New Roman" w:hAnsi="Times New Roman" w:cs="Times New Roman"/>
          <w:bCs/>
          <w:sz w:val="24"/>
          <w:szCs w:val="24"/>
          <w:lang w:val="en-US"/>
        </w:rPr>
        <w:t>(14 mg, 82%).</w:t>
      </w:r>
      <w:r w:rsidR="00500313" w:rsidRPr="00500313">
        <w:rPr>
          <w:rFonts w:ascii="Times New Roman" w:eastAsia="Times New Roman" w:hAnsi="Times New Roman" w:cs="Times New Roman"/>
          <w:bCs/>
          <w:color w:val="FF0000"/>
          <w:sz w:val="24"/>
          <w:szCs w:val="24"/>
          <w:lang w:val="en-GB" w:eastAsia="fi-FI"/>
        </w:rPr>
        <w:t xml:space="preserve"> </w:t>
      </w:r>
      <w:r w:rsidR="00500313">
        <w:rPr>
          <w:rFonts w:ascii="Times New Roman" w:eastAsia="Times New Roman" w:hAnsi="Times New Roman" w:cs="Times New Roman"/>
          <w:bCs/>
          <w:color w:val="FF0000"/>
          <w:sz w:val="24"/>
          <w:szCs w:val="24"/>
          <w:lang w:val="en-GB" w:eastAsia="fi-FI"/>
        </w:rPr>
        <w:t>NJ1-59</w:t>
      </w:r>
      <w:r w:rsidR="00500313" w:rsidRPr="00570D8A">
        <w:rPr>
          <w:rFonts w:ascii="Times New Roman" w:eastAsia="Times New Roman" w:hAnsi="Times New Roman" w:cs="Times New Roman"/>
          <w:sz w:val="24"/>
          <w:szCs w:val="24"/>
          <w:lang w:val="en-US"/>
        </w:rPr>
        <w:t xml:space="preserve"> </w:t>
      </w:r>
      <w:r w:rsidR="00500313" w:rsidRPr="00570D8A">
        <w:rPr>
          <w:rFonts w:ascii="Times New Roman" w:eastAsia="Times New Roman" w:hAnsi="Times New Roman" w:cs="Times New Roman"/>
          <w:sz w:val="24"/>
          <w:szCs w:val="24"/>
          <w:vertAlign w:val="superscript"/>
          <w:lang w:val="en-US"/>
        </w:rPr>
        <w:t>1</w:t>
      </w:r>
      <w:r w:rsidR="00500313" w:rsidRPr="00570D8A">
        <w:rPr>
          <w:rFonts w:ascii="Times New Roman" w:eastAsia="Times New Roman" w:hAnsi="Times New Roman" w:cs="Times New Roman"/>
          <w:sz w:val="24"/>
          <w:szCs w:val="24"/>
          <w:lang w:val="en-US"/>
        </w:rPr>
        <w:t xml:space="preserve">H NMR (400.15 MHz, </w:t>
      </w:r>
      <w:r w:rsidR="00500313" w:rsidRPr="003431A4">
        <w:rPr>
          <w:rFonts w:ascii="Times New Roman" w:eastAsia="Times New Roman" w:hAnsi="Times New Roman" w:cs="Times New Roman"/>
          <w:sz w:val="24"/>
          <w:szCs w:val="24"/>
          <w:lang w:val="en-US"/>
        </w:rPr>
        <w:t>CDCl</w:t>
      </w:r>
      <w:r w:rsidR="00500313" w:rsidRPr="003431A4">
        <w:rPr>
          <w:rFonts w:ascii="Times New Roman" w:eastAsia="Times New Roman" w:hAnsi="Times New Roman" w:cs="Times New Roman"/>
          <w:sz w:val="24"/>
          <w:szCs w:val="24"/>
          <w:vertAlign w:val="subscript"/>
          <w:lang w:val="en-US"/>
        </w:rPr>
        <w:t>3</w:t>
      </w:r>
      <w:r w:rsidR="00500313" w:rsidRPr="005E0AB7">
        <w:rPr>
          <w:rFonts w:ascii="Times New Roman" w:eastAsia="Times New Roman" w:hAnsi="Times New Roman" w:cs="Times New Roman"/>
          <w:sz w:val="24"/>
          <w:szCs w:val="24"/>
          <w:lang w:val="en-US"/>
        </w:rPr>
        <w:t xml:space="preserve">) </w:t>
      </w:r>
      <w:r w:rsidR="00500313" w:rsidRPr="005E0AB7">
        <w:rPr>
          <w:rFonts w:ascii="Times New Roman" w:eastAsia="Times New Roman" w:hAnsi="Times New Roman" w:cs="Times New Roman"/>
          <w:i/>
          <w:iCs/>
          <w:sz w:val="24"/>
          <w:szCs w:val="24"/>
          <w:lang w:val="en-US"/>
        </w:rPr>
        <w:t>δ</w:t>
      </w:r>
      <w:r w:rsidR="00500313" w:rsidRPr="005E0AB7">
        <w:rPr>
          <w:rFonts w:ascii="Times New Roman" w:eastAsia="Times New Roman" w:hAnsi="Times New Roman" w:cs="Times New Roman"/>
          <w:sz w:val="24"/>
          <w:szCs w:val="24"/>
          <w:lang w:val="en-US"/>
        </w:rPr>
        <w:t xml:space="preserve"> =</w:t>
      </w:r>
      <w:r w:rsidR="003C4F45" w:rsidRPr="003C4F45">
        <w:rPr>
          <w:rFonts w:ascii="Times New Roman" w:eastAsia="Times New Roman" w:hAnsi="Times New Roman" w:cs="Times New Roman"/>
          <w:sz w:val="24"/>
          <w:szCs w:val="24"/>
          <w:lang w:val="en-US"/>
        </w:rPr>
        <w:t xml:space="preserve">7.70–7.66 (m, </w:t>
      </w:r>
      <w:r w:rsidR="003C4F45" w:rsidRPr="003C4F45">
        <w:rPr>
          <w:rFonts w:ascii="Times New Roman" w:eastAsia="Times New Roman" w:hAnsi="Times New Roman" w:cs="Times New Roman"/>
          <w:iCs/>
          <w:sz w:val="24"/>
          <w:szCs w:val="24"/>
          <w:lang w:val="en-US"/>
        </w:rPr>
        <w:t>3</w:t>
      </w:r>
      <w:r w:rsidR="003C4F45" w:rsidRPr="003C4F45">
        <w:rPr>
          <w:rFonts w:ascii="Times New Roman" w:eastAsia="Times New Roman" w:hAnsi="Times New Roman" w:cs="Times New Roman"/>
          <w:sz w:val="24"/>
          <w:szCs w:val="24"/>
          <w:lang w:val="en-US"/>
        </w:rPr>
        <w:t>H), 7.59–7.57 (m, 1H), 7.44–7.38 (m, 1H), 7.32 (dd,</w:t>
      </w:r>
      <w:r w:rsidR="003C4F45" w:rsidRPr="003C4F45">
        <w:rPr>
          <w:rFonts w:ascii="Times New Roman" w:eastAsia="Times New Roman" w:hAnsi="Times New Roman" w:cs="Times New Roman"/>
          <w:i/>
          <w:iCs/>
          <w:sz w:val="24"/>
          <w:szCs w:val="24"/>
          <w:lang w:val="en-US"/>
        </w:rPr>
        <w:t xml:space="preserve"> J</w:t>
      </w:r>
      <w:r w:rsidR="003C4F45" w:rsidRPr="003C4F45">
        <w:rPr>
          <w:rFonts w:ascii="Times New Roman" w:eastAsia="Times New Roman" w:hAnsi="Times New Roman" w:cs="Times New Roman"/>
          <w:sz w:val="24"/>
          <w:szCs w:val="24"/>
          <w:lang w:val="en-US"/>
        </w:rPr>
        <w:t xml:space="preserve"> = 8.1, 1.6 Hz, 1H), 7.24–7.19 (m,</w:t>
      </w:r>
      <w:r w:rsidR="003C4F45" w:rsidRPr="003C4F45">
        <w:rPr>
          <w:rFonts w:ascii="Times New Roman" w:eastAsia="Times New Roman" w:hAnsi="Times New Roman" w:cs="Times New Roman"/>
          <w:i/>
          <w:iCs/>
          <w:sz w:val="24"/>
          <w:szCs w:val="24"/>
          <w:lang w:val="en-US"/>
        </w:rPr>
        <w:t xml:space="preserve"> </w:t>
      </w:r>
      <w:r w:rsidR="003C4F45" w:rsidRPr="003C4F45">
        <w:rPr>
          <w:rFonts w:ascii="Times New Roman" w:eastAsia="Times New Roman" w:hAnsi="Times New Roman" w:cs="Times New Roman"/>
          <w:sz w:val="24"/>
          <w:szCs w:val="24"/>
          <w:lang w:val="en-US"/>
        </w:rPr>
        <w:t>1H), 7.08 (s, 1H), 1.39 (s, 18H)</w:t>
      </w:r>
      <w:r w:rsidR="00500313" w:rsidRPr="003C4F45">
        <w:rPr>
          <w:rFonts w:ascii="Times New Roman" w:eastAsia="Times New Roman" w:hAnsi="Times New Roman" w:cs="Times New Roman"/>
          <w:sz w:val="24"/>
          <w:szCs w:val="24"/>
          <w:lang w:val="en-US"/>
        </w:rPr>
        <w:t xml:space="preserve">. </w:t>
      </w:r>
      <w:commentRangeStart w:id="62"/>
      <w:r w:rsidR="00500313" w:rsidRPr="003C4F45">
        <w:rPr>
          <w:rFonts w:ascii="Times New Roman" w:eastAsia="Times New Roman" w:hAnsi="Times New Roman" w:cs="Times New Roman"/>
          <w:sz w:val="24"/>
          <w:szCs w:val="24"/>
          <w:vertAlign w:val="superscript"/>
          <w:lang w:val="en-US"/>
        </w:rPr>
        <w:t>13</w:t>
      </w:r>
      <w:r w:rsidR="00500313" w:rsidRPr="003C4F45">
        <w:rPr>
          <w:rFonts w:ascii="Times New Roman" w:eastAsia="Times New Roman" w:hAnsi="Times New Roman" w:cs="Times New Roman"/>
          <w:sz w:val="24"/>
          <w:szCs w:val="24"/>
          <w:lang w:val="en-US"/>
        </w:rPr>
        <w:t>C</w:t>
      </w:r>
      <w:commentRangeEnd w:id="62"/>
      <w:r w:rsidR="003B65A6" w:rsidRPr="003C4F45">
        <w:rPr>
          <w:rStyle w:val="CommentReference"/>
        </w:rPr>
        <w:commentReference w:id="62"/>
      </w:r>
      <w:r w:rsidR="00500313" w:rsidRPr="003C4F45">
        <w:rPr>
          <w:rFonts w:ascii="Times New Roman" w:eastAsia="Times New Roman" w:hAnsi="Times New Roman" w:cs="Times New Roman"/>
          <w:sz w:val="24"/>
          <w:szCs w:val="24"/>
          <w:lang w:val="en-US"/>
        </w:rPr>
        <w:t xml:space="preserve"> NMR (</w:t>
      </w:r>
      <w:r w:rsidR="00500313" w:rsidRPr="005E0AB7">
        <w:rPr>
          <w:rFonts w:ascii="Times New Roman" w:eastAsia="Times New Roman" w:hAnsi="Times New Roman" w:cs="Times New Roman"/>
          <w:sz w:val="24"/>
          <w:szCs w:val="24"/>
          <w:lang w:val="en-US"/>
        </w:rPr>
        <w:t xml:space="preserve">100.63 MHz, </w:t>
      </w:r>
      <w:r w:rsidR="00500313" w:rsidRPr="003431A4">
        <w:rPr>
          <w:rFonts w:ascii="Times New Roman" w:eastAsia="Times New Roman" w:hAnsi="Times New Roman" w:cs="Times New Roman"/>
          <w:sz w:val="24"/>
          <w:szCs w:val="24"/>
          <w:lang w:val="en-US"/>
        </w:rPr>
        <w:t>CDCl</w:t>
      </w:r>
      <w:r w:rsidR="00500313" w:rsidRPr="003431A4">
        <w:rPr>
          <w:rFonts w:ascii="Times New Roman" w:eastAsia="Times New Roman" w:hAnsi="Times New Roman" w:cs="Times New Roman"/>
          <w:sz w:val="24"/>
          <w:szCs w:val="24"/>
          <w:vertAlign w:val="subscript"/>
          <w:lang w:val="en-US"/>
        </w:rPr>
        <w:t>3</w:t>
      </w:r>
      <w:r w:rsidR="00500313" w:rsidRPr="005E0AB7">
        <w:rPr>
          <w:rFonts w:ascii="Times New Roman" w:eastAsia="Times New Roman" w:hAnsi="Times New Roman" w:cs="Times New Roman"/>
          <w:sz w:val="24"/>
          <w:szCs w:val="24"/>
          <w:lang w:val="en-US"/>
        </w:rPr>
        <w:t xml:space="preserve">) </w:t>
      </w:r>
      <w:r w:rsidR="00500313" w:rsidRPr="005E0AB7">
        <w:rPr>
          <w:rFonts w:ascii="Times New Roman" w:eastAsia="Times New Roman" w:hAnsi="Times New Roman" w:cs="Times New Roman"/>
          <w:i/>
          <w:iCs/>
          <w:sz w:val="24"/>
          <w:szCs w:val="24"/>
          <w:lang w:val="en-US"/>
        </w:rPr>
        <w:t>δ</w:t>
      </w:r>
      <w:r w:rsidR="00500313" w:rsidRPr="005E0AB7">
        <w:rPr>
          <w:rFonts w:ascii="Times New Roman" w:eastAsia="Times New Roman" w:hAnsi="Times New Roman" w:cs="Times New Roman"/>
          <w:sz w:val="24"/>
          <w:szCs w:val="24"/>
          <w:lang w:val="en-US"/>
        </w:rPr>
        <w:t xml:space="preserve"> =</w:t>
      </w:r>
      <w:r w:rsidR="00500313">
        <w:rPr>
          <w:rFonts w:ascii="Times New Roman" w:eastAsia="Times New Roman" w:hAnsi="Times New Roman" w:cs="Times New Roman"/>
          <w:sz w:val="24"/>
          <w:szCs w:val="24"/>
          <w:lang w:val="en-US"/>
        </w:rPr>
        <w:t xml:space="preserve"> </w:t>
      </w:r>
      <w:r w:rsidR="003B65A6" w:rsidRPr="003B65A6">
        <w:rPr>
          <w:rFonts w:ascii="Times New Roman" w:eastAsia="Times New Roman" w:hAnsi="Times New Roman" w:cs="Times New Roman"/>
          <w:sz w:val="24"/>
          <w:szCs w:val="24"/>
          <w:lang w:val="en-US"/>
        </w:rPr>
        <w:t xml:space="preserve">173.5, 157.8, 156.0, 152.1, 147.8, 133.8, 128.8, 128.2, 126.0, 125.5, 123.8, </w:t>
      </w:r>
      <w:r w:rsidR="003B65A6">
        <w:rPr>
          <w:rFonts w:ascii="Times New Roman" w:eastAsia="Times New Roman" w:hAnsi="Times New Roman" w:cs="Times New Roman"/>
          <w:sz w:val="24"/>
          <w:szCs w:val="24"/>
          <w:lang w:val="en-US"/>
        </w:rPr>
        <w:t>120.5, 116.2, 100.2, 35.2, 31.5</w:t>
      </w:r>
      <w:r w:rsidR="00500313" w:rsidRPr="005E0AB7">
        <w:rPr>
          <w:rFonts w:ascii="Times New Roman" w:eastAsia="Times New Roman" w:hAnsi="Times New Roman" w:cs="Times New Roman"/>
          <w:sz w:val="24"/>
          <w:szCs w:val="24"/>
          <w:lang w:val="en-US"/>
        </w:rPr>
        <w:t>.</w:t>
      </w:r>
      <w:r w:rsidR="00500313">
        <w:rPr>
          <w:rFonts w:ascii="Times New Roman" w:eastAsia="Times New Roman" w:hAnsi="Times New Roman" w:cs="Times New Roman"/>
          <w:sz w:val="24"/>
          <w:szCs w:val="24"/>
          <w:lang w:val="en-US"/>
        </w:rPr>
        <w:t xml:space="preserve"> </w:t>
      </w:r>
      <w:r w:rsidR="00500313" w:rsidRPr="005E0AB7">
        <w:rPr>
          <w:rFonts w:ascii="Times New Roman" w:eastAsia="Times New Roman" w:hAnsi="Times New Roman" w:cs="Times New Roman"/>
          <w:sz w:val="24"/>
          <w:szCs w:val="24"/>
          <w:lang w:val="en-US"/>
        </w:rPr>
        <w:t>HRMS-ESI (</w:t>
      </w:r>
      <w:r w:rsidR="00500313" w:rsidRPr="005E0AB7">
        <w:rPr>
          <w:rFonts w:ascii="Times New Roman" w:eastAsia="Times New Roman" w:hAnsi="Times New Roman" w:cs="Times New Roman"/>
          <w:i/>
          <w:iCs/>
          <w:sz w:val="24"/>
          <w:szCs w:val="24"/>
          <w:lang w:val="en-US"/>
        </w:rPr>
        <w:t>m</w:t>
      </w:r>
      <w:r w:rsidR="00500313" w:rsidRPr="005E0AB7">
        <w:rPr>
          <w:rFonts w:ascii="Times New Roman" w:eastAsia="Times New Roman" w:hAnsi="Times New Roman" w:cs="Times New Roman"/>
          <w:sz w:val="24"/>
          <w:szCs w:val="24"/>
          <w:lang w:val="en-US"/>
        </w:rPr>
        <w:t>/</w:t>
      </w:r>
      <w:r w:rsidR="00500313" w:rsidRPr="005E0AB7">
        <w:rPr>
          <w:rFonts w:ascii="Times New Roman" w:eastAsia="Times New Roman" w:hAnsi="Times New Roman" w:cs="Times New Roman"/>
          <w:i/>
          <w:iCs/>
          <w:sz w:val="24"/>
          <w:szCs w:val="24"/>
          <w:lang w:val="en-US"/>
        </w:rPr>
        <w:t>z</w:t>
      </w:r>
      <w:r w:rsidR="00500313" w:rsidRPr="005E0AB7">
        <w:rPr>
          <w:rFonts w:ascii="Times New Roman" w:eastAsia="Times New Roman" w:hAnsi="Times New Roman" w:cs="Times New Roman"/>
          <w:sz w:val="24"/>
          <w:szCs w:val="24"/>
          <w:lang w:val="en-US"/>
        </w:rPr>
        <w:t xml:space="preserve">): calculated for </w:t>
      </w:r>
      <w:r w:rsidR="00500313" w:rsidRPr="00500313">
        <w:rPr>
          <w:rFonts w:ascii="Times New Roman" w:eastAsia="Times New Roman" w:hAnsi="Times New Roman" w:cs="Times New Roman"/>
          <w:sz w:val="24"/>
          <w:szCs w:val="24"/>
          <w:lang w:val="en-US"/>
        </w:rPr>
        <w:t>C</w:t>
      </w:r>
      <w:r w:rsidR="00500313">
        <w:rPr>
          <w:rFonts w:ascii="Times New Roman" w:eastAsia="Times New Roman" w:hAnsi="Times New Roman" w:cs="Times New Roman"/>
          <w:sz w:val="24"/>
          <w:szCs w:val="24"/>
          <w:vertAlign w:val="subscript"/>
          <w:lang w:val="en-US"/>
        </w:rPr>
        <w:t>24</w:t>
      </w:r>
      <w:r w:rsidR="00500313" w:rsidRPr="00500313">
        <w:rPr>
          <w:rFonts w:ascii="Times New Roman" w:eastAsia="Times New Roman" w:hAnsi="Times New Roman" w:cs="Times New Roman"/>
          <w:sz w:val="24"/>
          <w:szCs w:val="24"/>
          <w:lang w:val="en-US"/>
        </w:rPr>
        <w:t>H</w:t>
      </w:r>
      <w:r w:rsidR="00500313">
        <w:rPr>
          <w:rFonts w:ascii="Times New Roman" w:eastAsia="Times New Roman" w:hAnsi="Times New Roman" w:cs="Times New Roman"/>
          <w:sz w:val="24"/>
          <w:szCs w:val="24"/>
          <w:vertAlign w:val="subscript"/>
          <w:lang w:val="en-US"/>
        </w:rPr>
        <w:t>27</w:t>
      </w:r>
      <w:r w:rsidR="00500313" w:rsidRPr="00500313">
        <w:rPr>
          <w:rFonts w:ascii="Times New Roman" w:eastAsia="Times New Roman" w:hAnsi="Times New Roman" w:cs="Times New Roman"/>
          <w:sz w:val="24"/>
          <w:szCs w:val="24"/>
          <w:lang w:val="en-US"/>
        </w:rPr>
        <w:t>BrNO</w:t>
      </w:r>
      <w:r w:rsidR="00500313" w:rsidRPr="00500313">
        <w:rPr>
          <w:rFonts w:ascii="Times New Roman" w:eastAsia="Times New Roman" w:hAnsi="Times New Roman" w:cs="Times New Roman"/>
          <w:sz w:val="24"/>
          <w:szCs w:val="24"/>
          <w:vertAlign w:val="subscript"/>
          <w:lang w:val="en-US"/>
        </w:rPr>
        <w:t>3</w:t>
      </w:r>
      <w:r w:rsidR="00500313" w:rsidRPr="005E0AB7">
        <w:rPr>
          <w:rFonts w:ascii="Times New Roman" w:eastAsia="Times New Roman" w:hAnsi="Times New Roman" w:cs="Times New Roman"/>
          <w:sz w:val="24"/>
          <w:szCs w:val="24"/>
          <w:lang w:val="en-US"/>
        </w:rPr>
        <w:t xml:space="preserve"> [M+H]</w:t>
      </w:r>
      <w:r w:rsidR="00500313" w:rsidRPr="005E0AB7">
        <w:rPr>
          <w:rFonts w:ascii="Times New Roman" w:eastAsia="Times New Roman" w:hAnsi="Times New Roman" w:cs="Times New Roman"/>
          <w:sz w:val="24"/>
          <w:szCs w:val="24"/>
          <w:vertAlign w:val="superscript"/>
          <w:lang w:val="en-US"/>
        </w:rPr>
        <w:t>+</w:t>
      </w:r>
      <w:r w:rsidR="00500313" w:rsidRPr="005E0AB7">
        <w:rPr>
          <w:rFonts w:ascii="Arial" w:hAnsi="Arial" w:cs="Arial"/>
          <w:lang w:val="en-US"/>
        </w:rPr>
        <w:t xml:space="preserve"> </w:t>
      </w:r>
      <w:r w:rsidR="005E3634" w:rsidRPr="005E3634">
        <w:rPr>
          <w:rFonts w:ascii="Times New Roman" w:eastAsia="Times New Roman" w:hAnsi="Times New Roman" w:cs="Times New Roman"/>
          <w:sz w:val="24"/>
          <w:szCs w:val="24"/>
          <w:lang w:val="en-US"/>
        </w:rPr>
        <w:t>456.1174</w:t>
      </w:r>
      <w:r w:rsidR="00500313" w:rsidRPr="005E0AB7">
        <w:rPr>
          <w:rFonts w:ascii="Times New Roman" w:eastAsia="Times New Roman" w:hAnsi="Times New Roman" w:cs="Times New Roman"/>
          <w:sz w:val="24"/>
          <w:szCs w:val="24"/>
          <w:lang w:val="en-US"/>
        </w:rPr>
        <w:t>; found,</w:t>
      </w:r>
      <w:r w:rsidR="00500313" w:rsidRPr="005E3634">
        <w:rPr>
          <w:rFonts w:ascii="Times New Roman" w:eastAsia="Times New Roman" w:hAnsi="Times New Roman" w:cs="Times New Roman"/>
          <w:sz w:val="24"/>
          <w:szCs w:val="24"/>
          <w:lang w:val="en-US"/>
        </w:rPr>
        <w:t xml:space="preserve"> </w:t>
      </w:r>
      <w:r w:rsidR="005E3634" w:rsidRPr="005E3634">
        <w:rPr>
          <w:rFonts w:ascii="Times New Roman" w:eastAsia="Times New Roman" w:hAnsi="Times New Roman" w:cs="Times New Roman"/>
          <w:sz w:val="24"/>
          <w:szCs w:val="24"/>
          <w:lang w:val="en-US"/>
        </w:rPr>
        <w:t>456.1171</w:t>
      </w:r>
      <w:r w:rsidR="00500313" w:rsidRPr="005E3634">
        <w:rPr>
          <w:rFonts w:ascii="Times New Roman" w:eastAsia="Times New Roman" w:hAnsi="Times New Roman" w:cs="Times New Roman"/>
          <w:sz w:val="24"/>
          <w:szCs w:val="24"/>
          <w:lang w:val="en-US"/>
        </w:rPr>
        <w:t>.</w:t>
      </w:r>
      <w:r w:rsidR="00BB1E55" w:rsidRPr="00BB1E55">
        <w:rPr>
          <w:rFonts w:ascii="Times New Roman" w:eastAsia="Times New Roman" w:hAnsi="Times New Roman" w:cs="Times New Roman"/>
          <w:sz w:val="24"/>
          <w:szCs w:val="24"/>
          <w:lang w:val="en-US"/>
        </w:rPr>
        <w:t xml:space="preserve"> </w:t>
      </w:r>
    </w:p>
    <w:p w14:paraId="082FF0D1" w14:textId="77777777" w:rsidR="00C36E62" w:rsidRPr="00A0574A" w:rsidRDefault="00C36E62" w:rsidP="00C36E62">
      <w:pPr>
        <w:pStyle w:val="Heading2"/>
        <w:jc w:val="both"/>
        <w:rPr>
          <w:sz w:val="24"/>
          <w:szCs w:val="24"/>
          <w:lang w:val="en-GB"/>
        </w:rPr>
      </w:pPr>
      <w:bookmarkStart w:id="63" w:name="_Toc529881742"/>
      <w:bookmarkStart w:id="64" w:name="_Toc529881746"/>
      <w:r>
        <w:rPr>
          <w:sz w:val="24"/>
          <w:szCs w:val="24"/>
          <w:lang w:val="en-GB"/>
        </w:rPr>
        <w:t>Biolog</w:t>
      </w:r>
      <w:bookmarkEnd w:id="63"/>
      <w:r>
        <w:rPr>
          <w:sz w:val="24"/>
          <w:szCs w:val="24"/>
          <w:lang w:val="en-GB"/>
        </w:rPr>
        <w:t>ical testing</w:t>
      </w:r>
    </w:p>
    <w:p w14:paraId="62839AEB" w14:textId="5E2C2396" w:rsidR="00C36E62" w:rsidRPr="00A0574A" w:rsidRDefault="00C36E62" w:rsidP="00C36E62">
      <w:pPr>
        <w:spacing w:line="480" w:lineRule="auto"/>
        <w:jc w:val="both"/>
        <w:rPr>
          <w:rFonts w:ascii="Times New Roman" w:hAnsi="Times New Roman" w:cs="Times New Roman"/>
          <w:i/>
          <w:sz w:val="24"/>
          <w:szCs w:val="24"/>
          <w:lang w:val="en-GB"/>
        </w:rPr>
      </w:pPr>
      <w:bookmarkStart w:id="65" w:name="_Toc529881743"/>
      <w:r w:rsidRPr="00CF20D1">
        <w:rPr>
          <w:rStyle w:val="Heading3Char"/>
          <w:rFonts w:ascii="Times New Roman" w:hAnsi="Times New Roman" w:cs="Times New Roman"/>
          <w:i/>
          <w:color w:val="auto"/>
          <w:lang w:val="en-US"/>
        </w:rPr>
        <w:t>Enzymatic assay</w:t>
      </w:r>
      <w:r>
        <w:rPr>
          <w:rStyle w:val="Heading3Char"/>
          <w:rFonts w:ascii="Times New Roman" w:hAnsi="Times New Roman" w:cs="Times New Roman"/>
          <w:i/>
          <w:color w:val="auto"/>
          <w:lang w:val="en-US"/>
        </w:rPr>
        <w:t>.</w:t>
      </w:r>
      <w:r w:rsidRPr="00CF20D1">
        <w:rPr>
          <w:rStyle w:val="Heading3Char"/>
          <w:rFonts w:ascii="Times New Roman" w:hAnsi="Times New Roman" w:cs="Times New Roman"/>
          <w:color w:val="auto"/>
          <w:lang w:val="en-US"/>
        </w:rPr>
        <w:t xml:space="preserve"> </w:t>
      </w:r>
      <w:bookmarkEnd w:id="65"/>
      <w:ins w:id="66" w:author="Johansson, Niklas G" w:date="2019-03-06T14:46:00Z">
        <w:r w:rsidR="003F44D4">
          <w:rPr>
            <w:rStyle w:val="Heading3Char"/>
            <w:rFonts w:ascii="Times New Roman" w:hAnsi="Times New Roman" w:cs="Times New Roman"/>
            <w:color w:val="auto"/>
            <w:lang w:val="en-US"/>
          </w:rPr>
          <w:t>As previously described</w:t>
        </w:r>
      </w:ins>
      <w:del w:id="67" w:author="Johansson, Niklas G" w:date="2019-03-06T14:46:00Z">
        <w:r w:rsidR="003F44D4" w:rsidDel="003F44D4">
          <w:rPr>
            <w:rStyle w:val="Heading3Char"/>
            <w:rFonts w:ascii="Times New Roman" w:hAnsi="Times New Roman" w:cs="Times New Roman"/>
            <w:color w:val="auto"/>
            <w:lang w:val="en-US"/>
          </w:rPr>
          <w:delText>(</w:delText>
        </w:r>
        <w:r w:rsidRPr="00A0574A" w:rsidDel="003F44D4">
          <w:rPr>
            <w:rFonts w:ascii="Times New Roman" w:hAnsi="Times New Roman" w:cs="Times New Roman"/>
            <w:sz w:val="24"/>
            <w:szCs w:val="24"/>
            <w:lang w:val="en-GB"/>
          </w:rPr>
          <w:delText xml:space="preserve">Compound </w:delText>
        </w:r>
        <w:r w:rsidR="00592C7C" w:rsidDel="003F44D4">
          <w:rPr>
            <w:rFonts w:ascii="Times New Roman" w:hAnsi="Times New Roman" w:cs="Times New Roman"/>
            <w:b/>
            <w:sz w:val="24"/>
            <w:szCs w:val="24"/>
            <w:lang w:val="en-GB"/>
          </w:rPr>
          <w:delText>§4</w:delText>
        </w:r>
        <w:r w:rsidRPr="00A0574A" w:rsidDel="003F44D4">
          <w:rPr>
            <w:rFonts w:ascii="Times New Roman" w:hAnsi="Times New Roman" w:cs="Times New Roman"/>
            <w:sz w:val="24"/>
            <w:szCs w:val="24"/>
            <w:lang w:val="en-GB"/>
          </w:rPr>
          <w:delText xml:space="preserve"> was also used as a control following its discovery and placed on all plates together with IDP</w:delText>
        </w:r>
        <w:r w:rsidR="005E3634" w:rsidDel="003F44D4">
          <w:rPr>
            <w:rFonts w:ascii="Times New Roman" w:hAnsi="Times New Roman" w:cs="Times New Roman"/>
            <w:sz w:val="24"/>
            <w:szCs w:val="24"/>
            <w:lang w:val="en-GB"/>
          </w:rPr>
          <w:delText xml:space="preserve"> following our </w:delText>
        </w:r>
        <w:r w:rsidR="005E3634" w:rsidDel="003F44D4">
          <w:rPr>
            <w:rFonts w:ascii="Times New Roman" w:hAnsi="Times New Roman" w:cs="Times New Roman"/>
            <w:sz w:val="24"/>
            <w:szCs w:val="24"/>
            <w:lang w:val="en-US"/>
          </w:rPr>
          <w:delText>T</w:delText>
        </w:r>
        <w:r w:rsidR="005E3634" w:rsidRPr="000D7FF4" w:rsidDel="003F44D4">
          <w:rPr>
            <w:rFonts w:ascii="Times New Roman" w:hAnsi="Times New Roman" w:cs="Times New Roman"/>
            <w:sz w:val="24"/>
            <w:szCs w:val="24"/>
            <w:lang w:val="en-US"/>
          </w:rPr>
          <w:delText>mPPase based assay</w:delText>
        </w:r>
      </w:del>
      <w:r w:rsidR="005E3634">
        <w:rPr>
          <w:rFonts w:ascii="Times New Roman" w:hAnsi="Times New Roman" w:cs="Times New Roman"/>
          <w:sz w:val="24"/>
          <w:szCs w:val="24"/>
          <w:lang w:val="en-GB"/>
        </w:rPr>
        <w:t>.</w:t>
      </w:r>
      <w:commentRangeStart w:id="68"/>
      <w:r w:rsidR="005E3634">
        <w:rPr>
          <w:rFonts w:ascii="Times New Roman" w:hAnsi="Times New Roman" w:cs="Times New Roman"/>
          <w:sz w:val="24"/>
          <w:szCs w:val="24"/>
          <w:lang w:val="en-GB"/>
        </w:rPr>
        <w:t>(</w:t>
      </w:r>
      <w:r w:rsidR="005E3634" w:rsidRPr="005E3634">
        <w:rPr>
          <w:rFonts w:ascii="Times New Roman" w:hAnsi="Times New Roman" w:cs="Times New Roman"/>
          <w:sz w:val="24"/>
          <w:szCs w:val="24"/>
          <w:highlight w:val="yellow"/>
          <w:lang w:val="en-GB"/>
        </w:rPr>
        <w:t>REF</w:t>
      </w:r>
      <w:r w:rsidR="005E3634">
        <w:rPr>
          <w:rFonts w:ascii="Times New Roman" w:hAnsi="Times New Roman" w:cs="Times New Roman"/>
          <w:sz w:val="24"/>
          <w:szCs w:val="24"/>
          <w:lang w:val="en-GB"/>
        </w:rPr>
        <w:t>)</w:t>
      </w:r>
      <w:commentRangeEnd w:id="68"/>
      <w:r w:rsidR="005E3634">
        <w:rPr>
          <w:rStyle w:val="CommentReference"/>
        </w:rPr>
        <w:commentReference w:id="68"/>
      </w:r>
    </w:p>
    <w:p w14:paraId="4F12DB53" w14:textId="329E6261" w:rsidR="00C36E62" w:rsidRPr="005E3634" w:rsidRDefault="00C36E62" w:rsidP="00C36E62">
      <w:pPr>
        <w:spacing w:line="480" w:lineRule="auto"/>
        <w:jc w:val="both"/>
        <w:rPr>
          <w:rFonts w:ascii="Times New Roman" w:hAnsi="Times New Roman" w:cs="Times New Roman"/>
          <w:color w:val="808080" w:themeColor="background1" w:themeShade="80"/>
          <w:sz w:val="24"/>
          <w:szCs w:val="24"/>
          <w:lang w:val="en-US"/>
        </w:rPr>
      </w:pPr>
      <w:commentRangeStart w:id="69"/>
      <w:r w:rsidRPr="005E3634">
        <w:rPr>
          <w:rStyle w:val="Heading3Char"/>
          <w:rFonts w:ascii="Times New Roman" w:hAnsi="Times New Roman" w:cs="Times New Roman"/>
          <w:i/>
          <w:color w:val="auto"/>
          <w:lang w:val="en-US"/>
        </w:rPr>
        <w:t>Aggregation tests</w:t>
      </w:r>
      <w:bookmarkEnd w:id="64"/>
      <w:r w:rsidRPr="005E3634">
        <w:rPr>
          <w:rStyle w:val="Heading3Char"/>
          <w:rFonts w:ascii="Times New Roman" w:hAnsi="Times New Roman" w:cs="Times New Roman"/>
          <w:i/>
          <w:color w:val="auto"/>
          <w:lang w:val="en-US"/>
        </w:rPr>
        <w:t>.</w:t>
      </w:r>
      <w:r>
        <w:rPr>
          <w:rStyle w:val="Heading3Char"/>
          <w:rFonts w:ascii="Times New Roman" w:hAnsi="Times New Roman" w:cs="Times New Roman"/>
          <w:i/>
          <w:color w:val="auto"/>
          <w:lang w:val="en-US"/>
        </w:rPr>
        <w:t xml:space="preserve"> </w:t>
      </w:r>
      <w:commentRangeEnd w:id="69"/>
      <w:r w:rsidR="002B5901">
        <w:rPr>
          <w:rStyle w:val="CommentReference"/>
        </w:rPr>
        <w:commentReference w:id="69"/>
      </w:r>
      <w:r w:rsidRPr="000D7FF4">
        <w:rPr>
          <w:rFonts w:ascii="Times New Roman" w:hAnsi="Times New Roman" w:cs="Times New Roman"/>
          <w:sz w:val="24"/>
          <w:szCs w:val="24"/>
          <w:lang w:val="en-US"/>
        </w:rPr>
        <w:t>To eval</w:t>
      </w:r>
      <w:r>
        <w:rPr>
          <w:rFonts w:ascii="Times New Roman" w:hAnsi="Times New Roman" w:cs="Times New Roman"/>
          <w:sz w:val="24"/>
          <w:szCs w:val="24"/>
          <w:lang w:val="en-US"/>
        </w:rPr>
        <w:t xml:space="preserve">uate potential </w:t>
      </w:r>
      <w:r w:rsidRPr="000D7FF4">
        <w:rPr>
          <w:rFonts w:ascii="Times New Roman" w:hAnsi="Times New Roman" w:cs="Times New Roman"/>
          <w:sz w:val="24"/>
          <w:szCs w:val="24"/>
          <w:lang w:val="en-US"/>
        </w:rPr>
        <w:t xml:space="preserve">aggregation </w:t>
      </w:r>
      <w:r>
        <w:rPr>
          <w:rFonts w:ascii="Times New Roman" w:hAnsi="Times New Roman" w:cs="Times New Roman"/>
          <w:sz w:val="24"/>
          <w:szCs w:val="24"/>
          <w:lang w:val="en-US"/>
        </w:rPr>
        <w:t xml:space="preserve">of samples </w:t>
      </w:r>
      <w:r w:rsidRPr="000D7FF4">
        <w:rPr>
          <w:rFonts w:ascii="Times New Roman" w:hAnsi="Times New Roman" w:cs="Times New Roman"/>
          <w:sz w:val="24"/>
          <w:szCs w:val="24"/>
          <w:lang w:val="en-US"/>
        </w:rPr>
        <w:t xml:space="preserve">in the </w:t>
      </w:r>
      <w:r>
        <w:rPr>
          <w:rFonts w:ascii="Times New Roman" w:hAnsi="Times New Roman" w:cs="Times New Roman"/>
          <w:sz w:val="24"/>
          <w:szCs w:val="24"/>
          <w:lang w:val="en-US"/>
        </w:rPr>
        <w:t>T</w:t>
      </w:r>
      <w:r w:rsidRPr="000D7FF4">
        <w:rPr>
          <w:rFonts w:ascii="Times New Roman" w:hAnsi="Times New Roman" w:cs="Times New Roman"/>
          <w:sz w:val="24"/>
          <w:szCs w:val="24"/>
          <w:lang w:val="en-US"/>
        </w:rPr>
        <w:t>mPPase based assay, aggregat</w:t>
      </w:r>
      <w:r w:rsidR="00E03AC8">
        <w:rPr>
          <w:rFonts w:ascii="Times New Roman" w:hAnsi="Times New Roman" w:cs="Times New Roman"/>
          <w:sz w:val="24"/>
          <w:szCs w:val="24"/>
          <w:lang w:val="en-US"/>
        </w:rPr>
        <w:t>e formation was</w:t>
      </w:r>
      <w:r w:rsidRPr="000D7FF4">
        <w:rPr>
          <w:rFonts w:ascii="Times New Roman" w:hAnsi="Times New Roman" w:cs="Times New Roman"/>
          <w:sz w:val="24"/>
          <w:szCs w:val="24"/>
          <w:lang w:val="en-US"/>
        </w:rPr>
        <w:t xml:space="preserve"> </w:t>
      </w:r>
      <w:r>
        <w:rPr>
          <w:rFonts w:ascii="Times New Roman" w:hAnsi="Times New Roman" w:cs="Times New Roman"/>
          <w:sz w:val="24"/>
          <w:szCs w:val="24"/>
          <w:lang w:val="en-US"/>
        </w:rPr>
        <w:t>studie</w:t>
      </w:r>
      <w:r w:rsidRPr="000D7FF4">
        <w:rPr>
          <w:rFonts w:ascii="Times New Roman" w:hAnsi="Times New Roman" w:cs="Times New Roman"/>
          <w:sz w:val="24"/>
          <w:szCs w:val="24"/>
          <w:lang w:val="en-US"/>
        </w:rPr>
        <w:t xml:space="preserve">d </w:t>
      </w:r>
      <w:r>
        <w:rPr>
          <w:rFonts w:ascii="Times New Roman" w:hAnsi="Times New Roman" w:cs="Times New Roman"/>
          <w:sz w:val="24"/>
          <w:szCs w:val="24"/>
          <w:lang w:val="en-US"/>
        </w:rPr>
        <w:t>at</w:t>
      </w:r>
      <w:r w:rsidR="00AF3851">
        <w:rPr>
          <w:rFonts w:ascii="Times New Roman" w:hAnsi="Times New Roman" w:cs="Times New Roman"/>
          <w:sz w:val="24"/>
          <w:szCs w:val="24"/>
          <w:lang w:val="en-US"/>
        </w:rPr>
        <w:t xml:space="preserve"> five </w:t>
      </w:r>
      <w:r w:rsidR="00E03AC8">
        <w:rPr>
          <w:rFonts w:ascii="Times New Roman" w:hAnsi="Times New Roman" w:cs="Times New Roman"/>
          <w:sz w:val="24"/>
          <w:szCs w:val="24"/>
          <w:lang w:val="en-US"/>
        </w:rPr>
        <w:t>concentrations</w:t>
      </w:r>
      <w:r w:rsidR="00E03AC8" w:rsidRPr="002F147F">
        <w:rPr>
          <w:rFonts w:ascii="Times New Roman" w:hAnsi="Times New Roman" w:cs="Times New Roman"/>
          <w:sz w:val="24"/>
          <w:szCs w:val="24"/>
          <w:lang w:val="en-US"/>
        </w:rPr>
        <w:t xml:space="preserve"> </w:t>
      </w:r>
      <w:r w:rsidR="00AF3851" w:rsidRPr="003F44D4">
        <w:rPr>
          <w:rFonts w:ascii="Times New Roman" w:hAnsi="Times New Roman" w:cs="Times New Roman"/>
          <w:color w:val="808080" w:themeColor="background1" w:themeShade="80"/>
          <w:sz w:val="24"/>
          <w:szCs w:val="24"/>
          <w:lang w:val="en-US"/>
        </w:rPr>
        <w:t xml:space="preserve">(50 </w:t>
      </w:r>
      <w:r w:rsidR="00AF3851" w:rsidRPr="003F44D4">
        <w:rPr>
          <w:rFonts w:ascii="Times New Roman" w:hAnsi="Times New Roman" w:cs="Times New Roman"/>
          <w:color w:val="808080" w:themeColor="background1" w:themeShade="80"/>
          <w:sz w:val="24"/>
          <w:szCs w:val="24"/>
          <w:lang w:val="en-GB"/>
        </w:rPr>
        <w:t>µM</w:t>
      </w:r>
      <w:r w:rsidR="00AF3851" w:rsidRPr="003F44D4">
        <w:rPr>
          <w:rFonts w:ascii="Times New Roman" w:hAnsi="Times New Roman" w:cs="Times New Roman"/>
          <w:color w:val="808080" w:themeColor="background1" w:themeShade="80"/>
          <w:sz w:val="24"/>
          <w:szCs w:val="24"/>
          <w:lang w:val="en-US"/>
        </w:rPr>
        <w:t xml:space="preserve">, 25 </w:t>
      </w:r>
      <w:r w:rsidR="00AF3851" w:rsidRPr="003F44D4">
        <w:rPr>
          <w:rFonts w:ascii="Times New Roman" w:hAnsi="Times New Roman" w:cs="Times New Roman"/>
          <w:color w:val="808080" w:themeColor="background1" w:themeShade="80"/>
          <w:sz w:val="24"/>
          <w:szCs w:val="24"/>
          <w:lang w:val="en-GB"/>
        </w:rPr>
        <w:t>µM</w:t>
      </w:r>
      <w:r w:rsidR="00AF3851" w:rsidRPr="003F44D4">
        <w:rPr>
          <w:rFonts w:ascii="Times New Roman" w:hAnsi="Times New Roman" w:cs="Times New Roman"/>
          <w:color w:val="808080" w:themeColor="background1" w:themeShade="80"/>
          <w:sz w:val="24"/>
          <w:szCs w:val="24"/>
          <w:lang w:val="en-US"/>
        </w:rPr>
        <w:t xml:space="preserve">, 10 </w:t>
      </w:r>
      <w:r w:rsidR="00AF3851" w:rsidRPr="003F44D4">
        <w:rPr>
          <w:rFonts w:ascii="Times New Roman" w:hAnsi="Times New Roman" w:cs="Times New Roman"/>
          <w:color w:val="808080" w:themeColor="background1" w:themeShade="80"/>
          <w:sz w:val="24"/>
          <w:szCs w:val="24"/>
          <w:lang w:val="en-GB"/>
        </w:rPr>
        <w:t>µM</w:t>
      </w:r>
      <w:r w:rsidR="00AF3851" w:rsidRPr="003F44D4">
        <w:rPr>
          <w:rFonts w:ascii="Times New Roman" w:hAnsi="Times New Roman" w:cs="Times New Roman"/>
          <w:color w:val="808080" w:themeColor="background1" w:themeShade="80"/>
          <w:sz w:val="24"/>
          <w:szCs w:val="24"/>
          <w:lang w:val="en-US"/>
        </w:rPr>
        <w:t xml:space="preserve">, 5 </w:t>
      </w:r>
      <w:r w:rsidR="00AF3851" w:rsidRPr="003F44D4">
        <w:rPr>
          <w:rFonts w:ascii="Times New Roman" w:hAnsi="Times New Roman" w:cs="Times New Roman"/>
          <w:color w:val="808080" w:themeColor="background1" w:themeShade="80"/>
          <w:sz w:val="24"/>
          <w:szCs w:val="24"/>
          <w:lang w:val="en-GB"/>
        </w:rPr>
        <w:t>µM</w:t>
      </w:r>
      <w:r w:rsidR="00AF3851" w:rsidRPr="003F44D4">
        <w:rPr>
          <w:rFonts w:ascii="Times New Roman" w:hAnsi="Times New Roman" w:cs="Times New Roman"/>
          <w:color w:val="808080" w:themeColor="background1" w:themeShade="80"/>
          <w:sz w:val="24"/>
          <w:szCs w:val="24"/>
          <w:lang w:val="en-US"/>
        </w:rPr>
        <w:t xml:space="preserve">, and 1 </w:t>
      </w:r>
      <w:r w:rsidR="00AF3851" w:rsidRPr="003F44D4">
        <w:rPr>
          <w:rFonts w:ascii="Times New Roman" w:hAnsi="Times New Roman" w:cs="Times New Roman"/>
          <w:color w:val="808080" w:themeColor="background1" w:themeShade="80"/>
          <w:sz w:val="24"/>
          <w:szCs w:val="24"/>
        </w:rPr>
        <w:t>μ</w:t>
      </w:r>
      <w:r w:rsidR="00AF3851" w:rsidRPr="003F44D4">
        <w:rPr>
          <w:rFonts w:ascii="Times New Roman" w:hAnsi="Times New Roman" w:cs="Times New Roman"/>
          <w:color w:val="808080" w:themeColor="background1" w:themeShade="80"/>
          <w:sz w:val="24"/>
          <w:szCs w:val="24"/>
          <w:lang w:val="en-US"/>
        </w:rPr>
        <w:t>M)</w:t>
      </w:r>
      <w:r w:rsidR="00AF3851" w:rsidRPr="000D7FF4">
        <w:rPr>
          <w:rFonts w:ascii="Times New Roman" w:hAnsi="Times New Roman" w:cs="Times New Roman"/>
          <w:sz w:val="24"/>
          <w:szCs w:val="24"/>
          <w:lang w:val="en-US"/>
        </w:rPr>
        <w:t xml:space="preserve"> </w:t>
      </w:r>
      <w:r w:rsidR="00E03AC8">
        <w:rPr>
          <w:rFonts w:ascii="Times New Roman" w:hAnsi="Times New Roman" w:cs="Times New Roman"/>
          <w:sz w:val="24"/>
          <w:szCs w:val="24"/>
          <w:lang w:val="en-US"/>
        </w:rPr>
        <w:t>for</w:t>
      </w:r>
      <w:r w:rsidR="00E03AC8" w:rsidRPr="000D7FF4">
        <w:rPr>
          <w:rFonts w:ascii="Times New Roman" w:hAnsi="Times New Roman" w:cs="Times New Roman"/>
          <w:sz w:val="24"/>
          <w:szCs w:val="24"/>
          <w:lang w:val="en-US"/>
        </w:rPr>
        <w:t xml:space="preserve"> compounds </w:t>
      </w:r>
      <w:r w:rsidR="00592C7C">
        <w:rPr>
          <w:rFonts w:ascii="Times New Roman" w:hAnsi="Times New Roman" w:cs="Times New Roman"/>
          <w:b/>
          <w:sz w:val="24"/>
          <w:szCs w:val="24"/>
          <w:lang w:val="en-US"/>
        </w:rPr>
        <w:t>§4</w:t>
      </w:r>
      <w:r w:rsidR="00AF3851" w:rsidRPr="006B31A5">
        <w:rPr>
          <w:rFonts w:ascii="Times New Roman" w:hAnsi="Times New Roman" w:cs="Times New Roman"/>
          <w:sz w:val="24"/>
          <w:szCs w:val="24"/>
          <w:lang w:val="en-US"/>
        </w:rPr>
        <w:t>,</w:t>
      </w:r>
      <w:r w:rsidR="00AF3851">
        <w:rPr>
          <w:rFonts w:ascii="Times New Roman" w:hAnsi="Times New Roman" w:cs="Times New Roman"/>
          <w:b/>
          <w:sz w:val="24"/>
          <w:szCs w:val="24"/>
          <w:lang w:val="en-US"/>
        </w:rPr>
        <w:t xml:space="preserve"> </w:t>
      </w:r>
      <w:r w:rsidR="003C566A">
        <w:rPr>
          <w:rFonts w:ascii="Times New Roman" w:hAnsi="Times New Roman" w:cs="Times New Roman"/>
          <w:b/>
          <w:sz w:val="24"/>
          <w:szCs w:val="24"/>
          <w:lang w:val="en-GB"/>
        </w:rPr>
        <w:t>§11l</w:t>
      </w:r>
      <w:r w:rsidR="00AF3851" w:rsidRPr="006B31A5">
        <w:rPr>
          <w:rFonts w:ascii="Times New Roman" w:hAnsi="Times New Roman" w:cs="Times New Roman"/>
          <w:sz w:val="24"/>
          <w:szCs w:val="24"/>
          <w:lang w:val="en-US"/>
        </w:rPr>
        <w:t xml:space="preserve"> and </w:t>
      </w:r>
      <w:r w:rsidR="003C566A">
        <w:rPr>
          <w:rFonts w:ascii="Times New Roman" w:hAnsi="Times New Roman" w:cs="Times New Roman"/>
          <w:b/>
          <w:sz w:val="24"/>
          <w:szCs w:val="24"/>
          <w:lang w:val="en-GB"/>
        </w:rPr>
        <w:t xml:space="preserve">§11m </w:t>
      </w:r>
      <w:r w:rsidRPr="002F147F">
        <w:rPr>
          <w:rFonts w:ascii="Times New Roman" w:hAnsi="Times New Roman" w:cs="Times New Roman"/>
          <w:sz w:val="24"/>
          <w:szCs w:val="24"/>
          <w:lang w:val="en-US"/>
        </w:rPr>
        <w:t>(</w:t>
      </w:r>
      <w:r w:rsidR="00B6544D">
        <w:rPr>
          <w:rFonts w:ascii="Times New Roman" w:hAnsi="Times New Roman" w:cs="Times New Roman"/>
          <w:sz w:val="24"/>
          <w:szCs w:val="24"/>
          <w:lang w:val="en-US"/>
        </w:rPr>
        <w:t>Supporting Information</w:t>
      </w:r>
      <w:r w:rsidRPr="002F147F">
        <w:rPr>
          <w:rFonts w:ascii="Times New Roman" w:hAnsi="Times New Roman" w:cs="Times New Roman"/>
          <w:sz w:val="24"/>
          <w:szCs w:val="24"/>
          <w:lang w:val="en-US"/>
        </w:rPr>
        <w:t xml:space="preserve"> Figure </w:t>
      </w:r>
      <w:r w:rsidR="00E03AC8">
        <w:rPr>
          <w:rFonts w:ascii="Times New Roman" w:hAnsi="Times New Roman" w:cs="Times New Roman"/>
          <w:sz w:val="24"/>
          <w:szCs w:val="24"/>
          <w:lang w:val="en-US"/>
        </w:rPr>
        <w:t>S</w:t>
      </w:r>
      <w:r w:rsidRPr="002F147F">
        <w:rPr>
          <w:rFonts w:ascii="Times New Roman" w:hAnsi="Times New Roman" w:cs="Times New Roman"/>
          <w:sz w:val="24"/>
          <w:szCs w:val="24"/>
          <w:lang w:val="en-US"/>
        </w:rPr>
        <w:t xml:space="preserve">2). </w:t>
      </w:r>
      <w:r w:rsidRPr="00A0574A">
        <w:rPr>
          <w:rFonts w:ascii="Times New Roman" w:hAnsi="Times New Roman" w:cs="Times New Roman"/>
          <w:b/>
          <w:sz w:val="24"/>
          <w:szCs w:val="24"/>
          <w:lang w:val="en-GB"/>
        </w:rPr>
        <w:br w:type="page"/>
      </w:r>
    </w:p>
    <w:p w14:paraId="2174D1CD" w14:textId="77777777" w:rsidR="00C36E62" w:rsidRPr="00F03219" w:rsidRDefault="00C36E62" w:rsidP="00C36E62">
      <w:pPr>
        <w:pStyle w:val="Heading1"/>
        <w:spacing w:after="240" w:line="360" w:lineRule="auto"/>
        <w:jc w:val="both"/>
        <w:rPr>
          <w:rFonts w:ascii="Times New Roman" w:hAnsi="Times New Roman" w:cs="Times New Roman"/>
          <w:b/>
          <w:color w:val="auto"/>
          <w:sz w:val="24"/>
          <w:szCs w:val="24"/>
          <w:lang w:val="en-US"/>
        </w:rPr>
      </w:pPr>
      <w:bookmarkStart w:id="70" w:name="_Toc529881747"/>
      <w:r w:rsidRPr="00F03219">
        <w:rPr>
          <w:rFonts w:ascii="Times New Roman" w:hAnsi="Times New Roman" w:cs="Times New Roman"/>
          <w:b/>
          <w:color w:val="auto"/>
          <w:sz w:val="24"/>
          <w:szCs w:val="24"/>
          <w:lang w:val="en-US"/>
        </w:rPr>
        <w:t>ASSOCIATED CONTENT</w:t>
      </w:r>
      <w:bookmarkEnd w:id="70"/>
    </w:p>
    <w:p w14:paraId="19A1665D" w14:textId="061E7C66" w:rsidR="00C36E62" w:rsidRPr="008F60FC" w:rsidRDefault="00B6544D" w:rsidP="00C36E62">
      <w:pPr>
        <w:pStyle w:val="Heading2"/>
        <w:jc w:val="both"/>
        <w:rPr>
          <w:sz w:val="24"/>
          <w:szCs w:val="24"/>
          <w:lang w:val="en-GB"/>
        </w:rPr>
      </w:pPr>
      <w:r>
        <w:rPr>
          <w:sz w:val="24"/>
          <w:szCs w:val="24"/>
          <w:lang w:val="en-GB"/>
        </w:rPr>
        <w:t>Supporting Information</w:t>
      </w:r>
    </w:p>
    <w:p w14:paraId="50F5E8C6" w14:textId="57F00672" w:rsidR="00135601" w:rsidRDefault="00135601" w:rsidP="00C36E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6544D">
        <w:rPr>
          <w:rFonts w:ascii="Times New Roman" w:hAnsi="Times New Roman" w:cs="Times New Roman"/>
          <w:sz w:val="24"/>
          <w:szCs w:val="24"/>
          <w:lang w:val="en-US"/>
        </w:rPr>
        <w:t>Supporting Information</w:t>
      </w:r>
      <w:r>
        <w:rPr>
          <w:rFonts w:ascii="Times New Roman" w:hAnsi="Times New Roman" w:cs="Times New Roman"/>
          <w:sz w:val="24"/>
          <w:szCs w:val="24"/>
          <w:lang w:val="en-US"/>
        </w:rPr>
        <w:t xml:space="preserve"> is available free of charge on the ACS Publications website at </w:t>
      </w:r>
      <w:r w:rsidRPr="00135601">
        <w:rPr>
          <w:rFonts w:ascii="Times New Roman" w:hAnsi="Times New Roman" w:cs="Times New Roman"/>
          <w:sz w:val="24"/>
          <w:szCs w:val="24"/>
          <w:highlight w:val="yellow"/>
          <w:lang w:val="en-US"/>
        </w:rPr>
        <w:t>DOI: XX.XXXX/acs.jmedchem.XXXXXXX.</w:t>
      </w:r>
    </w:p>
    <w:p w14:paraId="5FE0BCCC" w14:textId="1656A9D2" w:rsidR="00C36E62" w:rsidRDefault="00C36E62" w:rsidP="00C36E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S1: All compounds tested for this story (structures in 2D + </w:t>
      </w:r>
      <w:r w:rsidR="008068CC" w:rsidRPr="008068CC">
        <w:rPr>
          <w:rFonts w:ascii="Times New Roman" w:hAnsi="Times New Roman" w:cs="Times New Roman"/>
          <w:sz w:val="24"/>
          <w:szCs w:val="24"/>
          <w:highlight w:val="yellow"/>
          <w:lang w:val="en-GB"/>
        </w:rPr>
        <w:t>IC</w:t>
      </w:r>
      <w:r w:rsidR="008068CC" w:rsidRPr="008068CC">
        <w:rPr>
          <w:rFonts w:ascii="Times New Roman" w:hAnsi="Times New Roman" w:cs="Times New Roman"/>
          <w:sz w:val="24"/>
          <w:szCs w:val="24"/>
          <w:highlight w:val="yellow"/>
          <w:vertAlign w:val="subscript"/>
          <w:lang w:val="en-GB"/>
        </w:rPr>
        <w:t>50</w:t>
      </w:r>
      <w:r w:rsidR="008068CC" w:rsidRPr="008068CC">
        <w:rPr>
          <w:rFonts w:ascii="Times New Roman" w:hAnsi="Times New Roman" w:cs="Times New Roman"/>
          <w:sz w:val="24"/>
          <w:szCs w:val="24"/>
          <w:highlight w:val="yellow"/>
          <w:vertAlign w:val="superscript"/>
          <w:lang w:val="en-GB"/>
        </w:rPr>
        <w:t>estimate</w:t>
      </w:r>
      <w:r w:rsidR="008068CC">
        <w:rPr>
          <w:rFonts w:ascii="Times New Roman" w:hAnsi="Times New Roman" w:cs="Times New Roman"/>
          <w:sz w:val="24"/>
          <w:szCs w:val="24"/>
          <w:lang w:val="en-US"/>
        </w:rPr>
        <w:t xml:space="preserve"> </w:t>
      </w:r>
      <w:r w:rsidR="008068CC" w:rsidRPr="008068CC">
        <w:rPr>
          <w:rFonts w:ascii="Times New Roman" w:hAnsi="Times New Roman" w:cs="Times New Roman"/>
          <w:sz w:val="24"/>
          <w:szCs w:val="24"/>
          <w:highlight w:val="red"/>
          <w:lang w:val="en-US"/>
        </w:rPr>
        <w:t>OR</w:t>
      </w:r>
      <w:r w:rsidR="008068CC">
        <w:rPr>
          <w:rFonts w:ascii="Times New Roman" w:hAnsi="Times New Roman" w:cs="Times New Roman"/>
          <w:sz w:val="24"/>
          <w:szCs w:val="24"/>
          <w:lang w:val="en-US"/>
        </w:rPr>
        <w:t xml:space="preserve"> </w:t>
      </w:r>
      <w:r w:rsidRPr="008068CC">
        <w:rPr>
          <w:rFonts w:ascii="Times New Roman" w:hAnsi="Times New Roman" w:cs="Times New Roman"/>
          <w:sz w:val="24"/>
          <w:szCs w:val="24"/>
          <w:highlight w:val="yellow"/>
          <w:lang w:val="en-US"/>
        </w:rPr>
        <w:t>pre-IC</w:t>
      </w:r>
      <w:r w:rsidRPr="008068CC">
        <w:rPr>
          <w:rFonts w:ascii="Times New Roman" w:hAnsi="Times New Roman" w:cs="Times New Roman"/>
          <w:sz w:val="24"/>
          <w:szCs w:val="24"/>
          <w:highlight w:val="yellow"/>
          <w:vertAlign w:val="subscript"/>
          <w:lang w:val="en-US"/>
        </w:rPr>
        <w:t>50</w:t>
      </w:r>
      <w:r>
        <w:rPr>
          <w:rFonts w:ascii="Times New Roman" w:hAnsi="Times New Roman" w:cs="Times New Roman"/>
          <w:sz w:val="24"/>
          <w:szCs w:val="24"/>
          <w:lang w:val="en-US"/>
        </w:rPr>
        <w:t>)</w:t>
      </w:r>
    </w:p>
    <w:p w14:paraId="4BB7D518" w14:textId="1D6ADEA7" w:rsidR="00C36E62" w:rsidRDefault="00C36E62" w:rsidP="00C36E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S2: Aggregation data </w:t>
      </w:r>
      <w:r w:rsidR="005917DA">
        <w:rPr>
          <w:rFonts w:ascii="Times New Roman" w:hAnsi="Times New Roman" w:cs="Times New Roman"/>
          <w:sz w:val="24"/>
          <w:szCs w:val="24"/>
          <w:lang w:val="en-US"/>
        </w:rPr>
        <w:t>for</w:t>
      </w:r>
      <w:r w:rsidRPr="004738A8">
        <w:rPr>
          <w:rFonts w:ascii="Times New Roman" w:hAnsi="Times New Roman" w:cs="Times New Roman"/>
          <w:sz w:val="24"/>
          <w:szCs w:val="24"/>
          <w:lang w:val="en-US"/>
        </w:rPr>
        <w:t xml:space="preserve"> compounds </w:t>
      </w:r>
      <w:r w:rsidR="00592C7C">
        <w:rPr>
          <w:rFonts w:ascii="Times New Roman" w:hAnsi="Times New Roman" w:cs="Times New Roman"/>
          <w:b/>
          <w:sz w:val="24"/>
          <w:szCs w:val="24"/>
          <w:lang w:val="en-US"/>
        </w:rPr>
        <w:t>§4</w:t>
      </w:r>
      <w:r>
        <w:rPr>
          <w:rFonts w:ascii="Times New Roman" w:hAnsi="Times New Roman" w:cs="Times New Roman"/>
          <w:sz w:val="24"/>
          <w:szCs w:val="24"/>
          <w:lang w:val="en-US"/>
        </w:rPr>
        <w:t xml:space="preserve">, </w:t>
      </w:r>
      <w:r w:rsidR="003C566A">
        <w:rPr>
          <w:rFonts w:ascii="Times New Roman" w:hAnsi="Times New Roman" w:cs="Times New Roman"/>
          <w:b/>
          <w:sz w:val="24"/>
          <w:szCs w:val="24"/>
          <w:lang w:val="en-GB"/>
        </w:rPr>
        <w:t>§11l</w:t>
      </w:r>
      <w:r>
        <w:rPr>
          <w:rFonts w:ascii="Times New Roman" w:hAnsi="Times New Roman" w:cs="Times New Roman"/>
          <w:sz w:val="24"/>
          <w:szCs w:val="24"/>
          <w:lang w:val="en-US"/>
        </w:rPr>
        <w:t xml:space="preserve"> and </w:t>
      </w:r>
      <w:r w:rsidR="003C566A">
        <w:rPr>
          <w:rFonts w:ascii="Times New Roman" w:hAnsi="Times New Roman" w:cs="Times New Roman"/>
          <w:b/>
          <w:sz w:val="24"/>
          <w:szCs w:val="24"/>
          <w:lang w:val="en-GB"/>
        </w:rPr>
        <w:t>§11m</w:t>
      </w:r>
      <w:r w:rsidRPr="004738A8">
        <w:rPr>
          <w:rFonts w:ascii="Times New Roman" w:hAnsi="Times New Roman" w:cs="Times New Roman"/>
          <w:sz w:val="24"/>
          <w:szCs w:val="24"/>
          <w:lang w:val="en-US"/>
        </w:rPr>
        <w:t xml:space="preserve">. </w:t>
      </w:r>
    </w:p>
    <w:p w14:paraId="3A71D228" w14:textId="10BE22C6" w:rsidR="004D5280" w:rsidRPr="004D5280" w:rsidRDefault="00D53690" w:rsidP="00D53690">
      <w:pPr>
        <w:spacing w:after="0" w:line="480" w:lineRule="auto"/>
        <w:jc w:val="both"/>
        <w:rPr>
          <w:rFonts w:ascii="Times New Roman" w:hAnsi="Times New Roman" w:cs="Times New Roman"/>
          <w:sz w:val="24"/>
          <w:szCs w:val="24"/>
          <w:highlight w:val="yellow"/>
          <w:lang w:val="en-GB"/>
        </w:rPr>
      </w:pPr>
      <w:r>
        <w:rPr>
          <w:rFonts w:ascii="Times New Roman" w:hAnsi="Times New Roman" w:cs="Times New Roman"/>
          <w:sz w:val="24"/>
          <w:szCs w:val="24"/>
          <w:lang w:val="en-US"/>
        </w:rPr>
        <w:t xml:space="preserve">Figure S3. </w:t>
      </w:r>
      <w:r w:rsidR="004D5280" w:rsidRPr="009D20EC">
        <w:rPr>
          <w:rFonts w:ascii="Times New Roman" w:hAnsi="Times New Roman" w:cs="Times New Roman"/>
          <w:sz w:val="24"/>
          <w:szCs w:val="24"/>
          <w:highlight w:val="yellow"/>
          <w:lang w:val="en-GB"/>
        </w:rPr>
        <w:t>Accurate IC</w:t>
      </w:r>
      <w:r w:rsidR="004D5280" w:rsidRPr="009D20EC">
        <w:rPr>
          <w:rFonts w:ascii="Times New Roman" w:hAnsi="Times New Roman" w:cs="Times New Roman"/>
          <w:sz w:val="24"/>
          <w:szCs w:val="24"/>
          <w:highlight w:val="yellow"/>
          <w:vertAlign w:val="subscript"/>
          <w:lang w:val="en-GB"/>
        </w:rPr>
        <w:t>50</w:t>
      </w:r>
      <w:r w:rsidR="004D5280" w:rsidRPr="009D20EC">
        <w:rPr>
          <w:rFonts w:ascii="Times New Roman" w:hAnsi="Times New Roman" w:cs="Times New Roman"/>
          <w:sz w:val="24"/>
          <w:szCs w:val="24"/>
          <w:highlight w:val="yellow"/>
          <w:lang w:val="en-GB"/>
        </w:rPr>
        <w:t xml:space="preserve"> curves </w:t>
      </w:r>
      <w:r w:rsidR="004D5280" w:rsidRPr="004D5280">
        <w:rPr>
          <w:rFonts w:ascii="Times New Roman" w:hAnsi="Times New Roman" w:cs="Times New Roman"/>
          <w:sz w:val="24"/>
          <w:szCs w:val="24"/>
          <w:highlight w:val="yellow"/>
          <w:lang w:val="en-GB"/>
        </w:rPr>
        <w:t xml:space="preserve">of </w:t>
      </w:r>
      <w:r w:rsidR="004D5280" w:rsidRPr="004D5280">
        <w:rPr>
          <w:rFonts w:ascii="Times New Roman" w:hAnsi="Times New Roman" w:cs="Times New Roman"/>
          <w:b/>
          <w:sz w:val="24"/>
          <w:szCs w:val="24"/>
          <w:highlight w:val="yellow"/>
          <w:lang w:val="en-GB"/>
        </w:rPr>
        <w:t>§4</w:t>
      </w:r>
      <w:r w:rsidR="004D5280" w:rsidRPr="004D5280">
        <w:rPr>
          <w:rFonts w:ascii="Times New Roman" w:hAnsi="Times New Roman" w:cs="Times New Roman"/>
          <w:sz w:val="24"/>
          <w:szCs w:val="24"/>
          <w:highlight w:val="yellow"/>
          <w:lang w:val="en-GB"/>
        </w:rPr>
        <w:t xml:space="preserve">, </w:t>
      </w:r>
      <w:r w:rsidR="004D5280" w:rsidRPr="004D5280">
        <w:rPr>
          <w:rFonts w:ascii="Times New Roman" w:hAnsi="Times New Roman" w:cs="Times New Roman"/>
          <w:b/>
          <w:sz w:val="24"/>
          <w:szCs w:val="24"/>
          <w:highlight w:val="yellow"/>
          <w:lang w:val="en-GB"/>
        </w:rPr>
        <w:t>§11l</w:t>
      </w:r>
      <w:r w:rsidR="004D5280" w:rsidRPr="004D5280">
        <w:rPr>
          <w:rFonts w:ascii="Times New Roman" w:hAnsi="Times New Roman" w:cs="Times New Roman"/>
          <w:sz w:val="24"/>
          <w:szCs w:val="24"/>
          <w:highlight w:val="yellow"/>
          <w:lang w:val="en-GB"/>
        </w:rPr>
        <w:t xml:space="preserve">, </w:t>
      </w:r>
      <w:r w:rsidR="004D5280" w:rsidRPr="004D5280">
        <w:rPr>
          <w:rFonts w:ascii="Times New Roman" w:hAnsi="Times New Roman" w:cs="Times New Roman"/>
          <w:b/>
          <w:sz w:val="24"/>
          <w:szCs w:val="24"/>
          <w:highlight w:val="yellow"/>
          <w:lang w:val="en-GB"/>
        </w:rPr>
        <w:t xml:space="preserve">§11m </w:t>
      </w:r>
      <w:r w:rsidR="004D5280" w:rsidRPr="004D5280">
        <w:rPr>
          <w:rFonts w:ascii="Times New Roman" w:hAnsi="Times New Roman" w:cs="Times New Roman"/>
          <w:sz w:val="24"/>
          <w:szCs w:val="24"/>
          <w:highlight w:val="yellow"/>
          <w:lang w:val="en-GB"/>
        </w:rPr>
        <w:t>(in TmPPase</w:t>
      </w:r>
      <w:r w:rsidR="004D5280" w:rsidRPr="009D20EC">
        <w:rPr>
          <w:rFonts w:ascii="Times New Roman" w:hAnsi="Times New Roman" w:cs="Times New Roman"/>
          <w:sz w:val="24"/>
          <w:szCs w:val="24"/>
          <w:highlight w:val="yellow"/>
          <w:lang w:val="en-GB"/>
        </w:rPr>
        <w:t>)</w:t>
      </w:r>
    </w:p>
    <w:p w14:paraId="6676E4A4" w14:textId="08235AD5" w:rsidR="00C36E62" w:rsidRDefault="00D53690" w:rsidP="00C36E62">
      <w:pPr>
        <w:jc w:val="both"/>
        <w:rPr>
          <w:rFonts w:ascii="Times New Roman" w:hAnsi="Times New Roman" w:cs="Times New Roman"/>
          <w:sz w:val="24"/>
          <w:szCs w:val="24"/>
          <w:lang w:val="en-US"/>
        </w:rPr>
      </w:pPr>
      <w:r>
        <w:rPr>
          <w:rFonts w:ascii="Times New Roman" w:hAnsi="Times New Roman" w:cs="Times New Roman"/>
          <w:sz w:val="24"/>
          <w:szCs w:val="24"/>
          <w:lang w:val="en-US"/>
        </w:rPr>
        <w:t>Full e</w:t>
      </w:r>
      <w:r w:rsidR="00C36E62">
        <w:rPr>
          <w:rFonts w:ascii="Times New Roman" w:hAnsi="Times New Roman" w:cs="Times New Roman"/>
          <w:sz w:val="24"/>
          <w:szCs w:val="24"/>
          <w:lang w:val="en-US"/>
        </w:rPr>
        <w:t xml:space="preserve">xperimental procedures </w:t>
      </w:r>
      <w:r w:rsidR="00C36E62" w:rsidRPr="00D53690">
        <w:rPr>
          <w:rFonts w:ascii="Times New Roman" w:hAnsi="Times New Roman" w:cs="Times New Roman"/>
          <w:color w:val="808080" w:themeColor="background1" w:themeShade="80"/>
          <w:sz w:val="24"/>
          <w:szCs w:val="24"/>
          <w:lang w:val="en-US"/>
        </w:rPr>
        <w:t>and characterization data</w:t>
      </w:r>
      <w:r w:rsidR="005E3634" w:rsidRPr="00D53690">
        <w:rPr>
          <w:rFonts w:ascii="Times New Roman" w:hAnsi="Times New Roman" w:cs="Times New Roman"/>
          <w:color w:val="808080" w:themeColor="background1" w:themeShade="80"/>
          <w:sz w:val="24"/>
          <w:szCs w:val="24"/>
          <w:lang w:val="en-US"/>
        </w:rPr>
        <w:t xml:space="preserve"> (NMR, MS)</w:t>
      </w:r>
    </w:p>
    <w:p w14:paraId="2E9B83B3" w14:textId="77777777" w:rsidR="00C36E62" w:rsidRDefault="00C36E62" w:rsidP="00C36E62">
      <w:pPr>
        <w:jc w:val="both"/>
        <w:rPr>
          <w:rFonts w:ascii="Times New Roman" w:hAnsi="Times New Roman" w:cs="Times New Roman"/>
          <w:sz w:val="24"/>
          <w:szCs w:val="24"/>
          <w:lang w:val="en-US"/>
        </w:rPr>
      </w:pPr>
      <w:r w:rsidRPr="002B5901">
        <w:rPr>
          <w:rFonts w:ascii="Times New Roman" w:hAnsi="Times New Roman" w:cs="Times New Roman"/>
          <w:sz w:val="24"/>
          <w:szCs w:val="24"/>
          <w:highlight w:val="yellow"/>
          <w:lang w:val="en-US"/>
        </w:rPr>
        <w:t>KNIME workflow</w:t>
      </w:r>
    </w:p>
    <w:p w14:paraId="23C8A267" w14:textId="7F3B2763" w:rsidR="00A449D7" w:rsidRDefault="00A449D7" w:rsidP="00C36E62">
      <w:pPr>
        <w:jc w:val="both"/>
        <w:rPr>
          <w:rFonts w:ascii="Times New Roman" w:hAnsi="Times New Roman" w:cs="Times New Roman"/>
          <w:sz w:val="24"/>
          <w:szCs w:val="24"/>
          <w:lang w:val="en-US"/>
        </w:rPr>
      </w:pPr>
      <w:r w:rsidRPr="00A449D7">
        <w:rPr>
          <w:rFonts w:ascii="Times New Roman" w:hAnsi="Times New Roman" w:cs="Times New Roman"/>
          <w:sz w:val="24"/>
          <w:szCs w:val="24"/>
          <w:highlight w:val="yellow"/>
          <w:lang w:val="en-US"/>
        </w:rPr>
        <w:t>SMILES strings?</w:t>
      </w:r>
      <w:bookmarkStart w:id="71" w:name="_GoBack"/>
      <w:bookmarkEnd w:id="71"/>
    </w:p>
    <w:p w14:paraId="2CBA2420" w14:textId="77777777" w:rsidR="00135601" w:rsidRPr="002A4163" w:rsidRDefault="00135601" w:rsidP="00C36E62">
      <w:pPr>
        <w:jc w:val="both"/>
        <w:rPr>
          <w:rFonts w:ascii="Times New Roman" w:hAnsi="Times New Roman" w:cs="Times New Roman"/>
          <w:sz w:val="24"/>
          <w:szCs w:val="24"/>
          <w:lang w:val="en-US"/>
        </w:rPr>
      </w:pPr>
    </w:p>
    <w:p w14:paraId="0046D4F4" w14:textId="77777777" w:rsidR="00C36E62" w:rsidRPr="00F03219" w:rsidRDefault="00C36E62" w:rsidP="00C36E62">
      <w:pPr>
        <w:pStyle w:val="Heading1"/>
        <w:spacing w:after="240" w:line="360" w:lineRule="auto"/>
        <w:jc w:val="both"/>
        <w:rPr>
          <w:rFonts w:ascii="Times New Roman" w:hAnsi="Times New Roman" w:cs="Times New Roman"/>
          <w:b/>
          <w:color w:val="auto"/>
          <w:sz w:val="24"/>
          <w:szCs w:val="24"/>
          <w:lang w:val="en-US"/>
        </w:rPr>
      </w:pPr>
      <w:bookmarkStart w:id="72" w:name="_Toc529881749"/>
      <w:r w:rsidRPr="00F03219">
        <w:rPr>
          <w:rFonts w:ascii="Times New Roman" w:hAnsi="Times New Roman" w:cs="Times New Roman"/>
          <w:b/>
          <w:color w:val="auto"/>
          <w:sz w:val="24"/>
          <w:szCs w:val="24"/>
          <w:lang w:val="en-US"/>
        </w:rPr>
        <w:t>AUTHOR INFORMATION</w:t>
      </w:r>
      <w:bookmarkEnd w:id="72"/>
    </w:p>
    <w:p w14:paraId="386454A1" w14:textId="77777777" w:rsidR="00C36E62" w:rsidRPr="008F60FC" w:rsidRDefault="00C36E62" w:rsidP="00C36E62">
      <w:pPr>
        <w:pStyle w:val="Heading2"/>
        <w:jc w:val="both"/>
        <w:rPr>
          <w:sz w:val="24"/>
          <w:szCs w:val="24"/>
          <w:lang w:val="en-GB"/>
        </w:rPr>
      </w:pPr>
      <w:bookmarkStart w:id="73" w:name="_Toc529881750"/>
      <w:r w:rsidRPr="008F60FC">
        <w:rPr>
          <w:sz w:val="24"/>
          <w:szCs w:val="24"/>
          <w:lang w:val="en-GB"/>
        </w:rPr>
        <w:t>Corresponding Author</w:t>
      </w:r>
      <w:bookmarkEnd w:id="73"/>
    </w:p>
    <w:p w14:paraId="7C0F82F9" w14:textId="77777777" w:rsidR="00C36E62" w:rsidRDefault="00C36E62" w:rsidP="00C36E62">
      <w:pPr>
        <w:jc w:val="both"/>
        <w:rPr>
          <w:rFonts w:ascii="Times New Roman" w:hAnsi="Times New Roman" w:cs="Times New Roman"/>
          <w:sz w:val="24"/>
          <w:szCs w:val="24"/>
          <w:lang w:val="en-US"/>
        </w:rPr>
      </w:pPr>
      <w:r w:rsidRPr="002A4163">
        <w:rPr>
          <w:rFonts w:ascii="Times New Roman" w:hAnsi="Times New Roman" w:cs="Times New Roman"/>
          <w:sz w:val="24"/>
          <w:szCs w:val="24"/>
          <w:lang w:val="en-US"/>
        </w:rPr>
        <w:t xml:space="preserve">*E-mail: henri.xhaard@helsinki.fi. Tel. </w:t>
      </w:r>
      <w:r w:rsidRPr="00253B86">
        <w:rPr>
          <w:rFonts w:ascii="Times New Roman" w:hAnsi="Times New Roman" w:cs="Times New Roman"/>
          <w:sz w:val="24"/>
          <w:szCs w:val="24"/>
          <w:lang w:val="en-US"/>
        </w:rPr>
        <w:t>+358294159190.</w:t>
      </w:r>
    </w:p>
    <w:p w14:paraId="5EC65137" w14:textId="0E9F0EC9" w:rsidR="008F4712" w:rsidRPr="00FF508E" w:rsidRDefault="008F4712" w:rsidP="008F4712">
      <w:pPr>
        <w:pStyle w:val="Heading2"/>
        <w:jc w:val="both"/>
        <w:rPr>
          <w:sz w:val="24"/>
          <w:szCs w:val="24"/>
          <w:lang w:val="en-US"/>
        </w:rPr>
      </w:pPr>
      <w:bookmarkStart w:id="74" w:name="_Toc529881751"/>
      <w:commentRangeStart w:id="75"/>
      <w:r w:rsidRPr="00FF508E">
        <w:rPr>
          <w:sz w:val="24"/>
          <w:szCs w:val="24"/>
          <w:lang w:val="en-US"/>
        </w:rPr>
        <w:t>ORCID</w:t>
      </w:r>
      <w:commentRangeEnd w:id="75"/>
      <w:r w:rsidR="00D2238A">
        <w:rPr>
          <w:rStyle w:val="CommentReference"/>
          <w:rFonts w:asciiTheme="minorHAnsi" w:eastAsiaTheme="minorHAnsi" w:hAnsiTheme="minorHAnsi" w:cstheme="minorBidi"/>
          <w:b w:val="0"/>
          <w:bCs w:val="0"/>
          <w:lang w:eastAsia="en-US"/>
        </w:rPr>
        <w:commentReference w:id="75"/>
      </w:r>
    </w:p>
    <w:p w14:paraId="7A20748D" w14:textId="77777777" w:rsidR="00C36E62" w:rsidRPr="008F60FC" w:rsidRDefault="00C36E62" w:rsidP="00C36E62">
      <w:pPr>
        <w:pStyle w:val="Heading2"/>
        <w:jc w:val="both"/>
        <w:rPr>
          <w:sz w:val="24"/>
          <w:szCs w:val="24"/>
          <w:lang w:val="en-GB"/>
        </w:rPr>
      </w:pPr>
      <w:r w:rsidRPr="00225D72">
        <w:rPr>
          <w:sz w:val="24"/>
          <w:szCs w:val="24"/>
          <w:highlight w:val="red"/>
          <w:lang w:val="en-GB"/>
        </w:rPr>
        <w:t>Author contributions</w:t>
      </w:r>
      <w:bookmarkEnd w:id="74"/>
    </w:p>
    <w:p w14:paraId="4A244D38" w14:textId="1557B20E" w:rsidR="00C36E62" w:rsidRDefault="00C36E62" w:rsidP="00C36E62">
      <w:pPr>
        <w:jc w:val="both"/>
        <w:rPr>
          <w:rFonts w:ascii="Times New Roman" w:hAnsi="Times New Roman" w:cs="Times New Roman"/>
          <w:sz w:val="24"/>
          <w:szCs w:val="24"/>
          <w:lang w:val="en-GB"/>
        </w:rPr>
      </w:pPr>
      <w:r>
        <w:rPr>
          <w:rFonts w:ascii="Times New Roman" w:hAnsi="Times New Roman" w:cs="Times New Roman"/>
          <w:sz w:val="24"/>
          <w:szCs w:val="24"/>
          <w:lang w:val="en-GB"/>
        </w:rPr>
        <w:t>N.G.J., A.T., and K.V contributed equally.</w:t>
      </w:r>
      <w:r w:rsidR="00A449D7">
        <w:rPr>
          <w:rFonts w:ascii="Times New Roman" w:hAnsi="Times New Roman" w:cs="Times New Roman"/>
          <w:sz w:val="24"/>
          <w:szCs w:val="24"/>
          <w:lang w:val="en-GB"/>
        </w:rPr>
        <w:t xml:space="preserve"> All authors contributed in the writing and editing of the manuscript.</w:t>
      </w:r>
    </w:p>
    <w:p w14:paraId="6DB32AE4" w14:textId="3A7F4A6E" w:rsidR="00C36E62" w:rsidRDefault="00C36E62" w:rsidP="00C36E62">
      <w:pPr>
        <w:jc w:val="both"/>
        <w:rPr>
          <w:rFonts w:ascii="Times New Roman" w:hAnsi="Times New Roman" w:cs="Times New Roman"/>
          <w:sz w:val="24"/>
          <w:szCs w:val="24"/>
          <w:lang w:val="en-GB"/>
        </w:rPr>
      </w:pPr>
      <w:r>
        <w:rPr>
          <w:rFonts w:ascii="Times New Roman" w:hAnsi="Times New Roman" w:cs="Times New Roman"/>
          <w:sz w:val="24"/>
          <w:szCs w:val="24"/>
          <w:lang w:val="en-GB"/>
        </w:rPr>
        <w:t>Computational part (design, modelling and analysis) of the study was performed by A.T.</w:t>
      </w:r>
      <w:r w:rsidR="00F654CF">
        <w:rPr>
          <w:rFonts w:ascii="Times New Roman" w:hAnsi="Times New Roman" w:cs="Times New Roman"/>
          <w:sz w:val="24"/>
          <w:szCs w:val="24"/>
          <w:lang w:val="en-GB"/>
        </w:rPr>
        <w:t>, E.G., L.D.</w:t>
      </w:r>
      <w:r>
        <w:rPr>
          <w:rFonts w:ascii="Times New Roman" w:hAnsi="Times New Roman" w:cs="Times New Roman"/>
          <w:sz w:val="24"/>
          <w:szCs w:val="24"/>
          <w:lang w:val="en-GB"/>
        </w:rPr>
        <w:t xml:space="preserve"> and H.X.</w:t>
      </w:r>
    </w:p>
    <w:p w14:paraId="0D816CF5" w14:textId="77777777" w:rsidR="00C36E62" w:rsidRDefault="00C36E62" w:rsidP="00C36E62">
      <w:pPr>
        <w:jc w:val="both"/>
        <w:rPr>
          <w:rFonts w:ascii="Times New Roman" w:hAnsi="Times New Roman" w:cs="Times New Roman"/>
          <w:sz w:val="24"/>
          <w:szCs w:val="24"/>
          <w:lang w:val="en-GB"/>
        </w:rPr>
      </w:pPr>
      <w:r>
        <w:rPr>
          <w:rFonts w:ascii="Times New Roman" w:hAnsi="Times New Roman" w:cs="Times New Roman"/>
          <w:sz w:val="24"/>
          <w:szCs w:val="24"/>
          <w:lang w:val="en-GB"/>
        </w:rPr>
        <w:t>Pharmacological part (design, biological testing and crystallisation)</w:t>
      </w:r>
      <w:r w:rsidRPr="00EA7B19">
        <w:rPr>
          <w:rFonts w:ascii="Times New Roman" w:hAnsi="Times New Roman" w:cs="Times New Roman"/>
          <w:sz w:val="24"/>
          <w:szCs w:val="24"/>
          <w:lang w:val="en-GB"/>
        </w:rPr>
        <w:t xml:space="preserve"> </w:t>
      </w:r>
      <w:r>
        <w:rPr>
          <w:rFonts w:ascii="Times New Roman" w:hAnsi="Times New Roman" w:cs="Times New Roman"/>
          <w:sz w:val="24"/>
          <w:szCs w:val="24"/>
          <w:lang w:val="en-GB"/>
        </w:rPr>
        <w:t>of the study was performed by K.V. and A.G.</w:t>
      </w:r>
    </w:p>
    <w:p w14:paraId="393DBDDC" w14:textId="55ADF0C2" w:rsidR="00C36E62" w:rsidRDefault="00C36E62" w:rsidP="00C36E62">
      <w:pPr>
        <w:jc w:val="both"/>
        <w:rPr>
          <w:rFonts w:ascii="Times New Roman" w:hAnsi="Times New Roman" w:cs="Times New Roman"/>
          <w:sz w:val="24"/>
          <w:szCs w:val="24"/>
          <w:lang w:val="en-GB"/>
        </w:rPr>
      </w:pPr>
      <w:r>
        <w:rPr>
          <w:rFonts w:ascii="Times New Roman" w:hAnsi="Times New Roman" w:cs="Times New Roman"/>
          <w:sz w:val="24"/>
          <w:szCs w:val="24"/>
          <w:lang w:val="en-GB"/>
        </w:rPr>
        <w:t>Synthetical part</w:t>
      </w:r>
      <w:r w:rsidRPr="00EA7B1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(design, synthesis and characterization) of the study was performed by N.G.J., D.A.P, </w:t>
      </w:r>
      <w:r w:rsidR="003F44D4">
        <w:rPr>
          <w:rFonts w:ascii="Times New Roman" w:hAnsi="Times New Roman" w:cs="Times New Roman"/>
          <w:sz w:val="24"/>
          <w:szCs w:val="24"/>
          <w:lang w:val="en-GB"/>
        </w:rPr>
        <w:t xml:space="preserve">O.L. </w:t>
      </w:r>
      <w:r w:rsidR="003F44D4">
        <w:rPr>
          <w:rFonts w:ascii="Times New Roman" w:hAnsi="Times New Roman" w:cs="Times New Roman"/>
          <w:sz w:val="24"/>
          <w:szCs w:val="24"/>
          <w:lang w:val="en-GB"/>
        </w:rPr>
        <w:t xml:space="preserve">A.W., </w:t>
      </w:r>
      <w:r w:rsidR="00F654CF">
        <w:rPr>
          <w:rFonts w:ascii="Times New Roman" w:hAnsi="Times New Roman" w:cs="Times New Roman"/>
          <w:sz w:val="24"/>
          <w:szCs w:val="24"/>
          <w:lang w:val="en-GB"/>
        </w:rPr>
        <w:t>M.T.,</w:t>
      </w:r>
      <w:r w:rsidR="003F44D4">
        <w:rPr>
          <w:rFonts w:ascii="Times New Roman" w:hAnsi="Times New Roman" w:cs="Times New Roman"/>
          <w:sz w:val="24"/>
          <w:szCs w:val="24"/>
          <w:lang w:val="en-GB"/>
        </w:rPr>
        <w:t xml:space="preserve"> Y.Z.,</w:t>
      </w:r>
      <w:r>
        <w:rPr>
          <w:rFonts w:ascii="Times New Roman" w:hAnsi="Times New Roman" w:cs="Times New Roman"/>
          <w:sz w:val="24"/>
          <w:szCs w:val="24"/>
          <w:lang w:val="en-GB"/>
        </w:rPr>
        <w:t xml:space="preserve"> </w:t>
      </w:r>
      <w:r w:rsidR="003F44D4">
        <w:rPr>
          <w:rFonts w:ascii="Times New Roman" w:hAnsi="Times New Roman" w:cs="Times New Roman"/>
          <w:sz w:val="24"/>
          <w:szCs w:val="24"/>
          <w:lang w:val="en-US"/>
        </w:rPr>
        <w:t>A.K.</w:t>
      </w:r>
      <w:r w:rsidR="003F44D4">
        <w:rPr>
          <w:rFonts w:ascii="Times New Roman" w:hAnsi="Times New Roman" w:cs="Times New Roman"/>
          <w:sz w:val="24"/>
          <w:szCs w:val="24"/>
          <w:lang w:val="en-GB"/>
        </w:rPr>
        <w:t xml:space="preserve">, </w:t>
      </w:r>
      <w:r>
        <w:rPr>
          <w:rFonts w:ascii="Times New Roman" w:hAnsi="Times New Roman" w:cs="Times New Roman"/>
          <w:sz w:val="24"/>
          <w:szCs w:val="24"/>
          <w:lang w:val="en-GB"/>
        </w:rPr>
        <w:t>C.F.</w:t>
      </w:r>
      <w:r w:rsidR="00135601">
        <w:rPr>
          <w:rFonts w:ascii="Times New Roman" w:hAnsi="Times New Roman" w:cs="Times New Roman"/>
          <w:sz w:val="24"/>
          <w:szCs w:val="24"/>
          <w:lang w:val="en-GB"/>
        </w:rPr>
        <w:t>,</w:t>
      </w:r>
      <w:r>
        <w:rPr>
          <w:rFonts w:ascii="Times New Roman" w:hAnsi="Times New Roman" w:cs="Times New Roman"/>
          <w:sz w:val="24"/>
          <w:szCs w:val="24"/>
          <w:lang w:val="en-GB"/>
        </w:rPr>
        <w:t xml:space="preserve"> G.B.G. and J.Y.-K.</w:t>
      </w:r>
    </w:p>
    <w:p w14:paraId="58FAFFBE" w14:textId="2BE7303C" w:rsidR="00F654CF" w:rsidRPr="00225D72" w:rsidRDefault="00F654CF" w:rsidP="00C36E62">
      <w:pPr>
        <w:jc w:val="both"/>
        <w:rPr>
          <w:rFonts w:ascii="Times New Roman" w:hAnsi="Times New Roman" w:cs="Times New Roman"/>
          <w:i/>
          <w:sz w:val="24"/>
          <w:szCs w:val="24"/>
          <w:lang w:val="en-GB"/>
        </w:rPr>
      </w:pPr>
      <w:r w:rsidRPr="00225D72">
        <w:rPr>
          <w:rFonts w:ascii="Times New Roman" w:hAnsi="Times New Roman" w:cs="Times New Roman"/>
          <w:i/>
          <w:sz w:val="24"/>
          <w:szCs w:val="24"/>
          <w:lang w:val="en-GB"/>
        </w:rPr>
        <w:t>OR more detailed</w:t>
      </w:r>
    </w:p>
    <w:p w14:paraId="10A96602" w14:textId="77777777" w:rsidR="00C36E62" w:rsidRDefault="00C36E62" w:rsidP="00C36E6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w:t>
      </w:r>
      <w:commentRangeStart w:id="76"/>
      <w:r>
        <w:rPr>
          <w:rFonts w:ascii="Times New Roman" w:hAnsi="Times New Roman" w:cs="Times New Roman"/>
          <w:sz w:val="24"/>
          <w:szCs w:val="24"/>
          <w:lang w:val="en-GB"/>
        </w:rPr>
        <w:t xml:space="preserve">authors contributed </w:t>
      </w:r>
      <w:commentRangeEnd w:id="76"/>
      <w:r w:rsidR="00F654CF">
        <w:rPr>
          <w:rStyle w:val="CommentReference"/>
        </w:rPr>
        <w:commentReference w:id="76"/>
      </w:r>
      <w:r>
        <w:rPr>
          <w:rFonts w:ascii="Times New Roman" w:hAnsi="Times New Roman" w:cs="Times New Roman"/>
          <w:sz w:val="24"/>
          <w:szCs w:val="24"/>
          <w:lang w:val="en-GB"/>
        </w:rPr>
        <w:t>in the writing and editing of the manuscript.</w:t>
      </w:r>
    </w:p>
    <w:p w14:paraId="4DBB2056" w14:textId="5B806BB0" w:rsidR="00C36E62" w:rsidRDefault="00C36E62" w:rsidP="00C36E62">
      <w:pPr>
        <w:jc w:val="both"/>
        <w:rPr>
          <w:sz w:val="24"/>
          <w:szCs w:val="24"/>
          <w:lang w:val="en-GB"/>
        </w:rPr>
      </w:pPr>
      <w:r w:rsidRPr="004C7264">
        <w:rPr>
          <w:rFonts w:ascii="Times New Roman" w:hAnsi="Times New Roman" w:cs="Times New Roman"/>
          <w:sz w:val="24"/>
          <w:szCs w:val="24"/>
          <w:lang w:val="en-US"/>
        </w:rPr>
        <w:t>Conceptualization, K.V., A.G., H.X., J.Y.-K., G.B.G</w:t>
      </w:r>
      <w:r w:rsidR="00135601">
        <w:rPr>
          <w:rFonts w:ascii="Times New Roman" w:hAnsi="Times New Roman" w:cs="Times New Roman"/>
          <w:sz w:val="24"/>
          <w:szCs w:val="24"/>
          <w:lang w:val="en-US"/>
        </w:rPr>
        <w:t>.</w:t>
      </w:r>
      <w:r w:rsidRPr="004C7264">
        <w:rPr>
          <w:rFonts w:ascii="Times New Roman" w:hAnsi="Times New Roman" w:cs="Times New Roman"/>
          <w:sz w:val="24"/>
          <w:szCs w:val="24"/>
          <w:lang w:val="en-US"/>
        </w:rPr>
        <w:t>; Methodology</w:t>
      </w:r>
      <w:r>
        <w:rPr>
          <w:rFonts w:ascii="Times New Roman" w:hAnsi="Times New Roman" w:cs="Times New Roman"/>
          <w:sz w:val="24"/>
          <w:szCs w:val="24"/>
          <w:lang w:val="en-US"/>
        </w:rPr>
        <w:t xml:space="preserve">, </w:t>
      </w:r>
      <w:r w:rsidR="00A449D7">
        <w:rPr>
          <w:rFonts w:ascii="Times New Roman" w:hAnsi="Times New Roman" w:cs="Times New Roman"/>
          <w:sz w:val="24"/>
          <w:szCs w:val="24"/>
          <w:lang w:val="en-US"/>
        </w:rPr>
        <w:t xml:space="preserve">N.G.J., A.T., </w:t>
      </w:r>
      <w:r>
        <w:rPr>
          <w:rFonts w:ascii="Times New Roman" w:hAnsi="Times New Roman" w:cs="Times New Roman"/>
          <w:sz w:val="24"/>
          <w:szCs w:val="24"/>
          <w:lang w:val="en-US"/>
        </w:rPr>
        <w:t>K.V., A.G., A.K., E.G.</w:t>
      </w:r>
      <w:r w:rsidRPr="004C7264">
        <w:rPr>
          <w:rFonts w:ascii="Times New Roman" w:hAnsi="Times New Roman" w:cs="Times New Roman"/>
          <w:sz w:val="24"/>
          <w:szCs w:val="24"/>
          <w:lang w:val="en-US"/>
        </w:rPr>
        <w:t>; Inv</w:t>
      </w:r>
      <w:r>
        <w:rPr>
          <w:rFonts w:ascii="Times New Roman" w:hAnsi="Times New Roman" w:cs="Times New Roman"/>
          <w:sz w:val="24"/>
          <w:szCs w:val="24"/>
          <w:lang w:val="en-US"/>
        </w:rPr>
        <w:t>estigation, N.G.J., A.T.,</w:t>
      </w:r>
      <w:r w:rsidR="00A449D7" w:rsidRPr="00A449D7">
        <w:rPr>
          <w:rFonts w:ascii="Times New Roman" w:hAnsi="Times New Roman" w:cs="Times New Roman"/>
          <w:sz w:val="24"/>
          <w:szCs w:val="24"/>
          <w:lang w:val="en-US"/>
        </w:rPr>
        <w:t xml:space="preserve"> </w:t>
      </w:r>
      <w:r w:rsidR="00F67D8C">
        <w:rPr>
          <w:rFonts w:ascii="Times New Roman" w:hAnsi="Times New Roman" w:cs="Times New Roman"/>
          <w:sz w:val="24"/>
          <w:szCs w:val="24"/>
          <w:lang w:val="en-US"/>
        </w:rPr>
        <w:t>K.V.</w:t>
      </w:r>
      <w:r w:rsidRPr="004C7264">
        <w:rPr>
          <w:rFonts w:ascii="Times New Roman" w:hAnsi="Times New Roman" w:cs="Times New Roman"/>
          <w:sz w:val="24"/>
          <w:szCs w:val="24"/>
          <w:lang w:val="en-US"/>
        </w:rPr>
        <w:t>; Resources, A.G</w:t>
      </w:r>
      <w:r w:rsidR="00135601">
        <w:rPr>
          <w:rFonts w:ascii="Times New Roman" w:hAnsi="Times New Roman" w:cs="Times New Roman"/>
          <w:sz w:val="24"/>
          <w:szCs w:val="24"/>
          <w:lang w:val="en-US"/>
        </w:rPr>
        <w:t>.</w:t>
      </w:r>
      <w:r w:rsidRPr="004C7264">
        <w:rPr>
          <w:rFonts w:ascii="Times New Roman" w:hAnsi="Times New Roman" w:cs="Times New Roman"/>
          <w:sz w:val="24"/>
          <w:szCs w:val="24"/>
          <w:lang w:val="en-US"/>
        </w:rPr>
        <w:t>, H.X</w:t>
      </w:r>
      <w:r w:rsidR="00135601">
        <w:rPr>
          <w:rFonts w:ascii="Times New Roman" w:hAnsi="Times New Roman" w:cs="Times New Roman"/>
          <w:sz w:val="24"/>
          <w:szCs w:val="24"/>
          <w:lang w:val="en-US"/>
        </w:rPr>
        <w:t>.</w:t>
      </w:r>
      <w:r w:rsidRPr="004C7264">
        <w:rPr>
          <w:rFonts w:ascii="Times New Roman" w:hAnsi="Times New Roman" w:cs="Times New Roman"/>
          <w:sz w:val="24"/>
          <w:szCs w:val="24"/>
          <w:lang w:val="en-US"/>
        </w:rPr>
        <w:t>, J.Y</w:t>
      </w:r>
      <w:r w:rsidR="00135601">
        <w:rPr>
          <w:rFonts w:ascii="Times New Roman" w:hAnsi="Times New Roman" w:cs="Times New Roman"/>
          <w:sz w:val="24"/>
          <w:szCs w:val="24"/>
          <w:lang w:val="en-US"/>
        </w:rPr>
        <w:t>.</w:t>
      </w:r>
      <w:r w:rsidRPr="004C7264">
        <w:rPr>
          <w:rFonts w:ascii="Times New Roman" w:hAnsi="Times New Roman" w:cs="Times New Roman"/>
          <w:sz w:val="24"/>
          <w:szCs w:val="24"/>
          <w:lang w:val="en-US"/>
        </w:rPr>
        <w:t>-K.</w:t>
      </w:r>
      <w:r w:rsidR="00F67D8C">
        <w:rPr>
          <w:rFonts w:ascii="Times New Roman" w:hAnsi="Times New Roman" w:cs="Times New Roman"/>
          <w:sz w:val="24"/>
          <w:szCs w:val="24"/>
          <w:lang w:val="en-US"/>
        </w:rPr>
        <w:t>;</w:t>
      </w:r>
      <w:r w:rsidRPr="004C7264">
        <w:rPr>
          <w:rFonts w:ascii="Times New Roman" w:hAnsi="Times New Roman" w:cs="Times New Roman"/>
          <w:sz w:val="24"/>
          <w:szCs w:val="24"/>
          <w:lang w:val="en-US"/>
        </w:rPr>
        <w:t xml:space="preserve"> Writing – Original draft, </w:t>
      </w:r>
      <w:r w:rsidR="00F67D8C" w:rsidRPr="004C7264">
        <w:rPr>
          <w:rFonts w:ascii="Times New Roman" w:hAnsi="Times New Roman" w:cs="Times New Roman"/>
          <w:sz w:val="24"/>
          <w:szCs w:val="24"/>
          <w:lang w:val="en-US"/>
        </w:rPr>
        <w:t>H.</w:t>
      </w:r>
      <w:r w:rsidR="00F67D8C">
        <w:rPr>
          <w:rFonts w:ascii="Times New Roman" w:hAnsi="Times New Roman" w:cs="Times New Roman"/>
          <w:sz w:val="24"/>
          <w:szCs w:val="24"/>
          <w:lang w:val="en-US"/>
        </w:rPr>
        <w:t>X</w:t>
      </w:r>
      <w:r w:rsidR="00F67D8C" w:rsidRPr="004C7264">
        <w:rPr>
          <w:rFonts w:ascii="Times New Roman" w:hAnsi="Times New Roman" w:cs="Times New Roman"/>
          <w:sz w:val="24"/>
          <w:szCs w:val="24"/>
          <w:lang w:val="en-US"/>
        </w:rPr>
        <w:t>.</w:t>
      </w:r>
      <w:r w:rsidR="00F67D8C">
        <w:rPr>
          <w:rFonts w:ascii="Times New Roman" w:hAnsi="Times New Roman" w:cs="Times New Roman"/>
          <w:sz w:val="24"/>
          <w:szCs w:val="24"/>
          <w:lang w:val="en-US"/>
        </w:rPr>
        <w:t>, N.G.J.,</w:t>
      </w:r>
      <w:r w:rsidRPr="004C7264">
        <w:rPr>
          <w:rFonts w:ascii="Times New Roman" w:hAnsi="Times New Roman" w:cs="Times New Roman"/>
          <w:sz w:val="24"/>
          <w:szCs w:val="24"/>
          <w:lang w:val="en-US"/>
        </w:rPr>
        <w:t xml:space="preserve"> A.T.,</w:t>
      </w:r>
      <w:r w:rsidR="00F67D8C" w:rsidRPr="00F67D8C">
        <w:rPr>
          <w:rFonts w:ascii="Times New Roman" w:hAnsi="Times New Roman" w:cs="Times New Roman"/>
          <w:sz w:val="24"/>
          <w:szCs w:val="24"/>
          <w:lang w:val="en-US"/>
        </w:rPr>
        <w:t xml:space="preserve"> </w:t>
      </w:r>
      <w:r w:rsidR="00F67D8C">
        <w:rPr>
          <w:rFonts w:ascii="Times New Roman" w:hAnsi="Times New Roman" w:cs="Times New Roman"/>
          <w:sz w:val="24"/>
          <w:szCs w:val="24"/>
          <w:lang w:val="en-US"/>
        </w:rPr>
        <w:t>K.V.</w:t>
      </w:r>
      <w:r w:rsidRPr="004C7264">
        <w:rPr>
          <w:rFonts w:ascii="Times New Roman" w:hAnsi="Times New Roman" w:cs="Times New Roman"/>
          <w:sz w:val="24"/>
          <w:szCs w:val="24"/>
          <w:lang w:val="en-US"/>
        </w:rPr>
        <w:t xml:space="preserve">; Writing-Review and Editing, </w:t>
      </w:r>
      <w:r w:rsidR="00F67D8C" w:rsidRPr="004C7264">
        <w:rPr>
          <w:rFonts w:ascii="Times New Roman" w:hAnsi="Times New Roman" w:cs="Times New Roman"/>
          <w:sz w:val="24"/>
          <w:szCs w:val="24"/>
          <w:lang w:val="en-US"/>
        </w:rPr>
        <w:t>N.</w:t>
      </w:r>
      <w:r w:rsidR="00F67D8C">
        <w:rPr>
          <w:rFonts w:ascii="Times New Roman" w:hAnsi="Times New Roman" w:cs="Times New Roman"/>
          <w:sz w:val="24"/>
          <w:szCs w:val="24"/>
          <w:lang w:val="en-US"/>
        </w:rPr>
        <w:t>G.</w:t>
      </w:r>
      <w:r w:rsidR="00F67D8C" w:rsidRPr="004C7264">
        <w:rPr>
          <w:rFonts w:ascii="Times New Roman" w:hAnsi="Times New Roman" w:cs="Times New Roman"/>
          <w:sz w:val="24"/>
          <w:szCs w:val="24"/>
          <w:lang w:val="en-US"/>
        </w:rPr>
        <w:t xml:space="preserve">J., </w:t>
      </w:r>
      <w:r w:rsidR="00F67D8C">
        <w:rPr>
          <w:rFonts w:ascii="Times New Roman" w:hAnsi="Times New Roman" w:cs="Times New Roman"/>
          <w:sz w:val="24"/>
          <w:szCs w:val="24"/>
          <w:lang w:val="en-US"/>
        </w:rPr>
        <w:t>A.T.,</w:t>
      </w:r>
      <w:r w:rsidR="00F67D8C" w:rsidRPr="004C7264">
        <w:rPr>
          <w:rFonts w:ascii="Times New Roman" w:hAnsi="Times New Roman" w:cs="Times New Roman"/>
          <w:sz w:val="24"/>
          <w:szCs w:val="24"/>
          <w:lang w:val="en-US"/>
        </w:rPr>
        <w:t xml:space="preserve"> </w:t>
      </w:r>
      <w:r w:rsidRPr="004C7264">
        <w:rPr>
          <w:rFonts w:ascii="Times New Roman" w:hAnsi="Times New Roman" w:cs="Times New Roman"/>
          <w:sz w:val="24"/>
          <w:szCs w:val="24"/>
          <w:lang w:val="en-US"/>
        </w:rPr>
        <w:t xml:space="preserve">K.V., </w:t>
      </w:r>
      <w:r w:rsidR="00F67D8C" w:rsidRPr="004C7264">
        <w:rPr>
          <w:rFonts w:ascii="Times New Roman" w:hAnsi="Times New Roman" w:cs="Times New Roman"/>
          <w:sz w:val="24"/>
          <w:szCs w:val="24"/>
          <w:lang w:val="en-US"/>
        </w:rPr>
        <w:t>H.X</w:t>
      </w:r>
      <w:r w:rsidR="00F67D8C">
        <w:rPr>
          <w:rFonts w:ascii="Times New Roman" w:hAnsi="Times New Roman" w:cs="Times New Roman"/>
          <w:sz w:val="24"/>
          <w:szCs w:val="24"/>
          <w:lang w:val="en-US"/>
        </w:rPr>
        <w:t>.</w:t>
      </w:r>
      <w:r w:rsidR="00F67D8C" w:rsidRPr="004C7264">
        <w:rPr>
          <w:rFonts w:ascii="Times New Roman" w:hAnsi="Times New Roman" w:cs="Times New Roman"/>
          <w:sz w:val="24"/>
          <w:szCs w:val="24"/>
          <w:lang w:val="en-US"/>
        </w:rPr>
        <w:t xml:space="preserve">, </w:t>
      </w:r>
      <w:r w:rsidRPr="004C7264">
        <w:rPr>
          <w:rFonts w:ascii="Times New Roman" w:hAnsi="Times New Roman" w:cs="Times New Roman"/>
          <w:sz w:val="24"/>
          <w:szCs w:val="24"/>
          <w:lang w:val="en-US"/>
        </w:rPr>
        <w:t>A.K</w:t>
      </w:r>
      <w:r w:rsidR="001356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C7264">
        <w:rPr>
          <w:rFonts w:ascii="Times New Roman" w:hAnsi="Times New Roman" w:cs="Times New Roman"/>
          <w:sz w:val="24"/>
          <w:szCs w:val="24"/>
          <w:lang w:val="en-US"/>
        </w:rPr>
        <w:t>G.B.G</w:t>
      </w:r>
      <w:r w:rsidR="00135601">
        <w:rPr>
          <w:rFonts w:ascii="Times New Roman" w:hAnsi="Times New Roman" w:cs="Times New Roman"/>
          <w:sz w:val="24"/>
          <w:szCs w:val="24"/>
          <w:lang w:val="en-US"/>
        </w:rPr>
        <w:t>.</w:t>
      </w:r>
      <w:r w:rsidRPr="004C7264">
        <w:rPr>
          <w:rFonts w:ascii="Times New Roman" w:hAnsi="Times New Roman" w:cs="Times New Roman"/>
          <w:sz w:val="24"/>
          <w:szCs w:val="24"/>
          <w:lang w:val="en-US"/>
        </w:rPr>
        <w:t>, J.Y</w:t>
      </w:r>
      <w:r w:rsidR="00135601">
        <w:rPr>
          <w:rFonts w:ascii="Times New Roman" w:hAnsi="Times New Roman" w:cs="Times New Roman"/>
          <w:sz w:val="24"/>
          <w:szCs w:val="24"/>
          <w:lang w:val="en-US"/>
        </w:rPr>
        <w:t>.</w:t>
      </w:r>
      <w:r w:rsidRPr="004C7264">
        <w:rPr>
          <w:rFonts w:ascii="Times New Roman" w:hAnsi="Times New Roman" w:cs="Times New Roman"/>
          <w:sz w:val="24"/>
          <w:szCs w:val="24"/>
          <w:lang w:val="en-US"/>
        </w:rPr>
        <w:t>-K., A.G</w:t>
      </w:r>
      <w:r>
        <w:rPr>
          <w:rFonts w:ascii="Times New Roman" w:hAnsi="Times New Roman" w:cs="Times New Roman"/>
          <w:sz w:val="24"/>
          <w:szCs w:val="24"/>
          <w:lang w:val="en-US"/>
        </w:rPr>
        <w:t xml:space="preserve">.; Visualization, </w:t>
      </w:r>
      <w:r w:rsidR="00D53690" w:rsidRPr="004C7264">
        <w:rPr>
          <w:rFonts w:ascii="Times New Roman" w:hAnsi="Times New Roman" w:cs="Times New Roman"/>
          <w:sz w:val="24"/>
          <w:szCs w:val="24"/>
          <w:lang w:val="en-US"/>
        </w:rPr>
        <w:t>N.</w:t>
      </w:r>
      <w:r w:rsidR="00D53690">
        <w:rPr>
          <w:rFonts w:ascii="Times New Roman" w:hAnsi="Times New Roman" w:cs="Times New Roman"/>
          <w:sz w:val="24"/>
          <w:szCs w:val="24"/>
          <w:lang w:val="en-US"/>
        </w:rPr>
        <w:t>G.</w:t>
      </w:r>
      <w:r w:rsidR="00D53690" w:rsidRPr="004C7264">
        <w:rPr>
          <w:rFonts w:ascii="Times New Roman" w:hAnsi="Times New Roman" w:cs="Times New Roman"/>
          <w:sz w:val="24"/>
          <w:szCs w:val="24"/>
          <w:lang w:val="en-US"/>
        </w:rPr>
        <w:t>J.,</w:t>
      </w:r>
      <w:r w:rsidR="00D53690">
        <w:rPr>
          <w:rFonts w:ascii="Times New Roman" w:hAnsi="Times New Roman" w:cs="Times New Roman"/>
          <w:sz w:val="24"/>
          <w:szCs w:val="24"/>
          <w:lang w:val="en-US"/>
        </w:rPr>
        <w:t xml:space="preserve"> </w:t>
      </w:r>
      <w:r>
        <w:rPr>
          <w:rFonts w:ascii="Times New Roman" w:hAnsi="Times New Roman" w:cs="Times New Roman"/>
          <w:sz w:val="24"/>
          <w:szCs w:val="24"/>
          <w:lang w:val="en-US"/>
        </w:rPr>
        <w:t>A.T</w:t>
      </w:r>
      <w:r w:rsidR="00F67D8C">
        <w:rPr>
          <w:rFonts w:ascii="Times New Roman" w:hAnsi="Times New Roman" w:cs="Times New Roman"/>
          <w:sz w:val="24"/>
          <w:szCs w:val="24"/>
          <w:lang w:val="en-US"/>
        </w:rPr>
        <w:t>.,</w:t>
      </w:r>
      <w:r w:rsidR="00F67D8C" w:rsidRPr="00F67D8C">
        <w:rPr>
          <w:rFonts w:ascii="Times New Roman" w:hAnsi="Times New Roman" w:cs="Times New Roman"/>
          <w:sz w:val="24"/>
          <w:szCs w:val="24"/>
          <w:lang w:val="en-US"/>
        </w:rPr>
        <w:t xml:space="preserve"> </w:t>
      </w:r>
      <w:r w:rsidR="00F67D8C">
        <w:rPr>
          <w:rFonts w:ascii="Times New Roman" w:hAnsi="Times New Roman" w:cs="Times New Roman"/>
          <w:sz w:val="24"/>
          <w:szCs w:val="24"/>
          <w:lang w:val="en-US"/>
        </w:rPr>
        <w:t>K.V.</w:t>
      </w:r>
      <w:r w:rsidRPr="004C7264">
        <w:rPr>
          <w:rFonts w:ascii="Times New Roman" w:hAnsi="Times New Roman" w:cs="Times New Roman"/>
          <w:sz w:val="24"/>
          <w:szCs w:val="24"/>
          <w:lang w:val="en-US"/>
        </w:rPr>
        <w:t xml:space="preserve">; Supervision and Project Administration, </w:t>
      </w:r>
      <w:r w:rsidR="00F67D8C" w:rsidRPr="004C7264">
        <w:rPr>
          <w:rFonts w:ascii="Times New Roman" w:hAnsi="Times New Roman" w:cs="Times New Roman"/>
          <w:sz w:val="24"/>
          <w:szCs w:val="24"/>
          <w:lang w:val="en-US"/>
        </w:rPr>
        <w:t>H.X</w:t>
      </w:r>
      <w:r w:rsidR="00F67D8C">
        <w:rPr>
          <w:rFonts w:ascii="Times New Roman" w:hAnsi="Times New Roman" w:cs="Times New Roman"/>
          <w:sz w:val="24"/>
          <w:szCs w:val="24"/>
          <w:lang w:val="en-US"/>
        </w:rPr>
        <w:t>.</w:t>
      </w:r>
      <w:r w:rsidR="00F67D8C" w:rsidRPr="004C7264">
        <w:rPr>
          <w:rFonts w:ascii="Times New Roman" w:hAnsi="Times New Roman" w:cs="Times New Roman"/>
          <w:sz w:val="24"/>
          <w:szCs w:val="24"/>
          <w:lang w:val="en-US"/>
        </w:rPr>
        <w:t xml:space="preserve">, </w:t>
      </w:r>
      <w:r w:rsidRPr="004C7264">
        <w:rPr>
          <w:rFonts w:ascii="Times New Roman" w:hAnsi="Times New Roman" w:cs="Times New Roman"/>
          <w:sz w:val="24"/>
          <w:szCs w:val="24"/>
          <w:lang w:val="en-US"/>
        </w:rPr>
        <w:t>A.G., G.B.G</w:t>
      </w:r>
      <w:r w:rsidR="00135601">
        <w:rPr>
          <w:rFonts w:ascii="Times New Roman" w:hAnsi="Times New Roman" w:cs="Times New Roman"/>
          <w:sz w:val="24"/>
          <w:szCs w:val="24"/>
          <w:lang w:val="en-US"/>
        </w:rPr>
        <w:t>.</w:t>
      </w:r>
      <w:r w:rsidRPr="004C7264">
        <w:rPr>
          <w:rFonts w:ascii="Times New Roman" w:hAnsi="Times New Roman" w:cs="Times New Roman"/>
          <w:sz w:val="24"/>
          <w:szCs w:val="24"/>
          <w:lang w:val="en-US"/>
        </w:rPr>
        <w:t>, J.Y</w:t>
      </w:r>
      <w:r w:rsidR="00135601">
        <w:rPr>
          <w:rFonts w:ascii="Times New Roman" w:hAnsi="Times New Roman" w:cs="Times New Roman"/>
          <w:sz w:val="24"/>
          <w:szCs w:val="24"/>
          <w:lang w:val="en-US"/>
        </w:rPr>
        <w:t>.</w:t>
      </w:r>
      <w:r w:rsidRPr="004C7264">
        <w:rPr>
          <w:rFonts w:ascii="Times New Roman" w:hAnsi="Times New Roman" w:cs="Times New Roman"/>
          <w:sz w:val="24"/>
          <w:szCs w:val="24"/>
          <w:lang w:val="en-US"/>
        </w:rPr>
        <w:t>-K</w:t>
      </w:r>
      <w:r>
        <w:rPr>
          <w:rFonts w:ascii="Times New Roman" w:hAnsi="Times New Roman" w:cs="Times New Roman"/>
          <w:sz w:val="24"/>
          <w:szCs w:val="24"/>
          <w:lang w:val="en-US"/>
        </w:rPr>
        <w:t>.</w:t>
      </w:r>
      <w:r w:rsidRPr="004C7264">
        <w:rPr>
          <w:rFonts w:ascii="Times New Roman" w:hAnsi="Times New Roman" w:cs="Times New Roman"/>
          <w:sz w:val="24"/>
          <w:szCs w:val="24"/>
          <w:lang w:val="en-US"/>
        </w:rPr>
        <w:t xml:space="preserve">; Funding Acquisition, A.G., </w:t>
      </w:r>
      <w:r w:rsidR="00F67D8C" w:rsidRPr="004C7264">
        <w:rPr>
          <w:rFonts w:ascii="Times New Roman" w:hAnsi="Times New Roman" w:cs="Times New Roman"/>
          <w:sz w:val="24"/>
          <w:szCs w:val="24"/>
          <w:lang w:val="en-US"/>
        </w:rPr>
        <w:t>K.V</w:t>
      </w:r>
      <w:r w:rsidR="00F67D8C">
        <w:rPr>
          <w:rFonts w:ascii="Times New Roman" w:hAnsi="Times New Roman" w:cs="Times New Roman"/>
          <w:sz w:val="24"/>
          <w:szCs w:val="24"/>
          <w:lang w:val="en-US"/>
        </w:rPr>
        <w:t>.</w:t>
      </w:r>
      <w:r w:rsidR="00F67D8C" w:rsidRPr="004C7264">
        <w:rPr>
          <w:rFonts w:ascii="Times New Roman" w:hAnsi="Times New Roman" w:cs="Times New Roman"/>
          <w:sz w:val="24"/>
          <w:szCs w:val="24"/>
          <w:lang w:val="en-US"/>
        </w:rPr>
        <w:t xml:space="preserve">, </w:t>
      </w:r>
      <w:r w:rsidRPr="004C7264">
        <w:rPr>
          <w:rFonts w:ascii="Times New Roman" w:hAnsi="Times New Roman" w:cs="Times New Roman"/>
          <w:sz w:val="24"/>
          <w:szCs w:val="24"/>
          <w:lang w:val="en-US"/>
        </w:rPr>
        <w:t>H.X</w:t>
      </w:r>
      <w:r w:rsidR="00135601">
        <w:rPr>
          <w:rFonts w:ascii="Times New Roman" w:hAnsi="Times New Roman" w:cs="Times New Roman"/>
          <w:sz w:val="24"/>
          <w:szCs w:val="24"/>
          <w:lang w:val="en-US"/>
        </w:rPr>
        <w:t>.</w:t>
      </w:r>
      <w:r w:rsidRPr="004C7264">
        <w:rPr>
          <w:rFonts w:ascii="Times New Roman" w:hAnsi="Times New Roman" w:cs="Times New Roman"/>
          <w:sz w:val="24"/>
          <w:szCs w:val="24"/>
          <w:lang w:val="en-US"/>
        </w:rPr>
        <w:t>, G.B.G.</w:t>
      </w:r>
      <w:r w:rsidR="00135601">
        <w:rPr>
          <w:rFonts w:ascii="Times New Roman" w:hAnsi="Times New Roman" w:cs="Times New Roman"/>
          <w:sz w:val="24"/>
          <w:szCs w:val="24"/>
          <w:lang w:val="en-US"/>
        </w:rPr>
        <w:t>.</w:t>
      </w:r>
    </w:p>
    <w:p w14:paraId="1ED45345" w14:textId="77777777" w:rsidR="00C36E62" w:rsidRPr="008F60FC" w:rsidRDefault="00C36E62" w:rsidP="00C36E62">
      <w:pPr>
        <w:pStyle w:val="Heading2"/>
        <w:jc w:val="both"/>
        <w:rPr>
          <w:sz w:val="24"/>
          <w:szCs w:val="24"/>
          <w:lang w:val="en-GB"/>
        </w:rPr>
      </w:pPr>
      <w:bookmarkStart w:id="77" w:name="_Toc529881752"/>
      <w:r w:rsidRPr="00D53690">
        <w:rPr>
          <w:sz w:val="24"/>
          <w:szCs w:val="24"/>
          <w:highlight w:val="red"/>
          <w:lang w:val="en-GB"/>
        </w:rPr>
        <w:t>Funding sources</w:t>
      </w:r>
      <w:bookmarkEnd w:id="77"/>
    </w:p>
    <w:p w14:paraId="528B313E" w14:textId="77777777" w:rsidR="00C36E62" w:rsidRDefault="00C36E62" w:rsidP="00C36E62">
      <w:pPr>
        <w:jc w:val="both"/>
        <w:rPr>
          <w:rFonts w:ascii="Times New Roman" w:eastAsia="Times New Roman" w:hAnsi="Times New Roman" w:cs="Times New Roman"/>
          <w:sz w:val="24"/>
          <w:szCs w:val="24"/>
          <w:lang w:val="en-US"/>
        </w:rPr>
      </w:pPr>
      <w:r w:rsidRPr="00204100">
        <w:rPr>
          <w:rFonts w:ascii="Times New Roman" w:eastAsia="Times New Roman" w:hAnsi="Times New Roman" w:cs="Times New Roman"/>
          <w:sz w:val="24"/>
          <w:szCs w:val="24"/>
          <w:lang w:val="en-US"/>
        </w:rPr>
        <w:t>This work is supported by the grants from</w:t>
      </w:r>
    </w:p>
    <w:p w14:paraId="40ECF3AF" w14:textId="77777777" w:rsidR="00C36E62" w:rsidRDefault="00C36E62" w:rsidP="00C36E62">
      <w:pPr>
        <w:jc w:val="both"/>
        <w:rPr>
          <w:rFonts w:ascii="Times New Roman" w:hAnsi="Times New Roman" w:cs="Times New Roman"/>
          <w:sz w:val="24"/>
          <w:szCs w:val="24"/>
          <w:lang w:val="en-US"/>
        </w:rPr>
      </w:pPr>
      <w:r w:rsidRPr="00653801">
        <w:rPr>
          <w:rFonts w:ascii="Times New Roman" w:hAnsi="Times New Roman" w:cs="Times New Roman"/>
          <w:sz w:val="24"/>
          <w:szCs w:val="24"/>
          <w:lang w:val="en-US"/>
        </w:rPr>
        <w:t xml:space="preserve">Jane and Aatos Erkko Foundation and the </w:t>
      </w:r>
      <w:r w:rsidRPr="00653801">
        <w:rPr>
          <w:rFonts w:ascii="Times New Roman" w:hAnsi="Times New Roman" w:cs="Times New Roman"/>
          <w:sz w:val="24"/>
          <w:szCs w:val="24"/>
          <w:highlight w:val="yellow"/>
          <w:lang w:val="en-US"/>
        </w:rPr>
        <w:t>X</w:t>
      </w:r>
      <w:r>
        <w:rPr>
          <w:rFonts w:ascii="Times New Roman" w:hAnsi="Times New Roman" w:cs="Times New Roman"/>
          <w:sz w:val="24"/>
          <w:szCs w:val="24"/>
          <w:highlight w:val="yellow"/>
          <w:lang w:val="en-US"/>
        </w:rPr>
        <w:t xml:space="preserve"> </w:t>
      </w:r>
      <w:r w:rsidRPr="00653801">
        <w:rPr>
          <w:rFonts w:ascii="Times New Roman" w:hAnsi="Times New Roman" w:cs="Times New Roman"/>
          <w:sz w:val="24"/>
          <w:szCs w:val="24"/>
          <w:lang w:val="en-US"/>
        </w:rPr>
        <w:t>BBSRC (BB/**)</w:t>
      </w:r>
      <w:r>
        <w:rPr>
          <w:rFonts w:ascii="Times New Roman" w:hAnsi="Times New Roman" w:cs="Times New Roman"/>
          <w:sz w:val="24"/>
          <w:szCs w:val="24"/>
          <w:highlight w:val="yellow"/>
          <w:lang w:val="en-US"/>
        </w:rPr>
        <w:t xml:space="preserve"> </w:t>
      </w:r>
      <w:r w:rsidRPr="00653801">
        <w:rPr>
          <w:rFonts w:ascii="Times New Roman" w:hAnsi="Times New Roman" w:cs="Times New Roman"/>
          <w:sz w:val="24"/>
          <w:szCs w:val="24"/>
          <w:highlight w:val="yellow"/>
          <w:lang w:val="en-US"/>
        </w:rPr>
        <w:t>X</w:t>
      </w:r>
      <w:r w:rsidRPr="00653801">
        <w:rPr>
          <w:rFonts w:ascii="Times New Roman" w:hAnsi="Times New Roman" w:cs="Times New Roman"/>
          <w:sz w:val="24"/>
          <w:szCs w:val="24"/>
          <w:lang w:val="en-US"/>
        </w:rPr>
        <w:t xml:space="preserve"> </w:t>
      </w:r>
      <w:r>
        <w:rPr>
          <w:rFonts w:ascii="Times New Roman" w:hAnsi="Times New Roman" w:cs="Times New Roman"/>
          <w:sz w:val="24"/>
          <w:szCs w:val="24"/>
          <w:lang w:val="en-US"/>
        </w:rPr>
        <w:t>to A.G.</w:t>
      </w:r>
    </w:p>
    <w:p w14:paraId="5D4D6A72" w14:textId="77777777" w:rsidR="00C36E62" w:rsidRDefault="00C36E62" w:rsidP="00C36E62">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653801">
        <w:rPr>
          <w:rFonts w:ascii="Times New Roman" w:hAnsi="Times New Roman" w:cs="Times New Roman"/>
          <w:sz w:val="24"/>
          <w:szCs w:val="24"/>
          <w:lang w:val="en-US"/>
        </w:rPr>
        <w:t xml:space="preserve">he Academy of Finland (No. 308105) to </w:t>
      </w:r>
      <w:r>
        <w:rPr>
          <w:rFonts w:ascii="Times New Roman" w:hAnsi="Times New Roman" w:cs="Times New Roman"/>
          <w:sz w:val="24"/>
          <w:szCs w:val="24"/>
          <w:lang w:val="en-US"/>
        </w:rPr>
        <w:t>K.V.</w:t>
      </w:r>
    </w:p>
    <w:p w14:paraId="7DF98A80" w14:textId="77777777" w:rsidR="00C36E62" w:rsidRDefault="00C36E62" w:rsidP="00C36E62">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653801">
        <w:rPr>
          <w:rFonts w:ascii="Times New Roman" w:hAnsi="Times New Roman" w:cs="Times New Roman"/>
          <w:sz w:val="24"/>
          <w:szCs w:val="24"/>
          <w:lang w:val="en-US"/>
        </w:rPr>
        <w:t>he Academy of Finland (No. 310297</w:t>
      </w:r>
      <w:r>
        <w:rPr>
          <w:rFonts w:ascii="Times New Roman" w:hAnsi="Times New Roman" w:cs="Times New Roman"/>
          <w:sz w:val="24"/>
          <w:szCs w:val="24"/>
          <w:lang w:val="en-US"/>
        </w:rPr>
        <w:t>) to H.X.</w:t>
      </w:r>
    </w:p>
    <w:p w14:paraId="694350B3" w14:textId="77777777" w:rsidR="00C36E62" w:rsidRDefault="00C36E62" w:rsidP="00C36E62">
      <w:pPr>
        <w:jc w:val="both"/>
        <w:rPr>
          <w:rFonts w:ascii="Times New Roman" w:hAnsi="Times New Roman" w:cs="Times New Roman"/>
          <w:sz w:val="24"/>
          <w:szCs w:val="24"/>
          <w:lang w:val="en-US"/>
        </w:rPr>
      </w:pPr>
      <w:r w:rsidRPr="00653801">
        <w:rPr>
          <w:rFonts w:ascii="Times New Roman" w:hAnsi="Times New Roman" w:cs="Times New Roman"/>
          <w:sz w:val="24"/>
          <w:szCs w:val="24"/>
          <w:lang w:val="en-US"/>
        </w:rPr>
        <w:t xml:space="preserve">University of Helsinki </w:t>
      </w:r>
      <w:r>
        <w:rPr>
          <w:rFonts w:ascii="Times New Roman" w:hAnsi="Times New Roman" w:cs="Times New Roman"/>
          <w:sz w:val="24"/>
          <w:szCs w:val="24"/>
          <w:lang w:val="en-US"/>
        </w:rPr>
        <w:t xml:space="preserve">3-year grant </w:t>
      </w:r>
      <w:r w:rsidRPr="00653801">
        <w:rPr>
          <w:rFonts w:ascii="Times New Roman" w:hAnsi="Times New Roman" w:cs="Times New Roman"/>
          <w:sz w:val="24"/>
          <w:szCs w:val="24"/>
          <w:lang w:val="en-US"/>
        </w:rPr>
        <w:t>to G</w:t>
      </w:r>
      <w:r>
        <w:rPr>
          <w:rFonts w:ascii="Times New Roman" w:hAnsi="Times New Roman" w:cs="Times New Roman"/>
          <w:sz w:val="24"/>
          <w:szCs w:val="24"/>
          <w:lang w:val="en-US"/>
        </w:rPr>
        <w:t>.</w:t>
      </w:r>
      <w:r w:rsidRPr="00653801">
        <w:rPr>
          <w:rFonts w:ascii="Times New Roman" w:hAnsi="Times New Roman" w:cs="Times New Roman"/>
          <w:sz w:val="24"/>
          <w:szCs w:val="24"/>
          <w:lang w:val="en-US"/>
        </w:rPr>
        <w:t>B</w:t>
      </w:r>
      <w:r>
        <w:rPr>
          <w:rFonts w:ascii="Times New Roman" w:hAnsi="Times New Roman" w:cs="Times New Roman"/>
          <w:sz w:val="24"/>
          <w:szCs w:val="24"/>
          <w:lang w:val="en-US"/>
        </w:rPr>
        <w:t>.</w:t>
      </w:r>
      <w:r w:rsidRPr="00653801">
        <w:rPr>
          <w:rFonts w:ascii="Times New Roman" w:hAnsi="Times New Roman" w:cs="Times New Roman"/>
          <w:sz w:val="24"/>
          <w:szCs w:val="24"/>
          <w:lang w:val="en-US"/>
        </w:rPr>
        <w:t>G</w:t>
      </w:r>
      <w:r>
        <w:rPr>
          <w:rFonts w:ascii="Times New Roman" w:hAnsi="Times New Roman" w:cs="Times New Roman"/>
          <w:sz w:val="24"/>
          <w:szCs w:val="24"/>
          <w:lang w:val="en-US"/>
        </w:rPr>
        <w:t>.</w:t>
      </w:r>
      <w:r w:rsidRPr="00653801">
        <w:rPr>
          <w:rFonts w:ascii="Times New Roman" w:hAnsi="Times New Roman" w:cs="Times New Roman"/>
          <w:sz w:val="24"/>
          <w:szCs w:val="24"/>
          <w:lang w:val="en-US"/>
        </w:rPr>
        <w:t xml:space="preserve"> </w:t>
      </w:r>
    </w:p>
    <w:p w14:paraId="567BDB23" w14:textId="77777777" w:rsidR="00C36E62" w:rsidRPr="008F60FC" w:rsidRDefault="00C36E62" w:rsidP="00C36E62">
      <w:pPr>
        <w:pStyle w:val="Heading2"/>
        <w:jc w:val="both"/>
        <w:rPr>
          <w:sz w:val="24"/>
          <w:szCs w:val="24"/>
          <w:lang w:val="en-GB"/>
        </w:rPr>
      </w:pPr>
      <w:bookmarkStart w:id="78" w:name="_Toc529881753"/>
      <w:r w:rsidRPr="008F60FC">
        <w:rPr>
          <w:sz w:val="24"/>
          <w:szCs w:val="24"/>
          <w:lang w:val="en-GB"/>
        </w:rPr>
        <w:t>Conflict of Interest</w:t>
      </w:r>
      <w:bookmarkEnd w:id="78"/>
    </w:p>
    <w:p w14:paraId="6892AE12" w14:textId="77777777" w:rsidR="00C36E62" w:rsidRPr="004978E5" w:rsidRDefault="00C36E62" w:rsidP="00C36E62">
      <w:pPr>
        <w:jc w:val="both"/>
        <w:rPr>
          <w:rFonts w:ascii="Times New Roman" w:hAnsi="Times New Roman" w:cs="Times New Roman"/>
          <w:sz w:val="24"/>
          <w:szCs w:val="24"/>
          <w:lang w:val="en-US"/>
        </w:rPr>
      </w:pPr>
      <w:r w:rsidRPr="004978E5">
        <w:rPr>
          <w:rFonts w:ascii="Times New Roman" w:hAnsi="Times New Roman" w:cs="Times New Roman"/>
          <w:sz w:val="24"/>
          <w:szCs w:val="24"/>
          <w:lang w:val="en-US"/>
        </w:rPr>
        <w:t>All authors declare no conflict of interest in this paper.</w:t>
      </w:r>
    </w:p>
    <w:p w14:paraId="5E2CD901" w14:textId="77777777" w:rsidR="00C36E62" w:rsidRPr="00E47E54" w:rsidRDefault="00C36E62" w:rsidP="00C36E62">
      <w:pPr>
        <w:jc w:val="both"/>
        <w:rPr>
          <w:rFonts w:ascii="Times New Roman" w:hAnsi="Times New Roman" w:cs="Times New Roman"/>
          <w:sz w:val="24"/>
          <w:szCs w:val="24"/>
          <w:lang w:val="en-US"/>
        </w:rPr>
      </w:pPr>
    </w:p>
    <w:p w14:paraId="798DEDDA" w14:textId="77777777" w:rsidR="00C36E62" w:rsidRPr="00F03219" w:rsidRDefault="00C36E62" w:rsidP="00C36E62">
      <w:pPr>
        <w:pStyle w:val="Heading1"/>
        <w:spacing w:after="240" w:line="360" w:lineRule="auto"/>
        <w:jc w:val="both"/>
        <w:rPr>
          <w:rFonts w:ascii="Times New Roman" w:hAnsi="Times New Roman" w:cs="Times New Roman"/>
          <w:b/>
          <w:color w:val="auto"/>
          <w:sz w:val="24"/>
          <w:szCs w:val="24"/>
          <w:lang w:val="en-US"/>
        </w:rPr>
      </w:pPr>
      <w:bookmarkStart w:id="79" w:name="_Toc529881754"/>
      <w:r w:rsidRPr="00F03219">
        <w:rPr>
          <w:rFonts w:ascii="Times New Roman" w:hAnsi="Times New Roman" w:cs="Times New Roman"/>
          <w:b/>
          <w:color w:val="auto"/>
          <w:sz w:val="24"/>
          <w:szCs w:val="24"/>
          <w:lang w:val="en-US"/>
        </w:rPr>
        <w:t>ACKNOWLEDGMENTS</w:t>
      </w:r>
      <w:bookmarkEnd w:id="79"/>
    </w:p>
    <w:p w14:paraId="2C6E5426" w14:textId="43D82D63" w:rsidR="00D53690" w:rsidRDefault="00C36E62" w:rsidP="00D53690">
      <w:pPr>
        <w:jc w:val="both"/>
        <w:rPr>
          <w:rFonts w:ascii="Times New Roman" w:hAnsi="Times New Roman" w:cs="Times New Roman"/>
          <w:sz w:val="24"/>
          <w:szCs w:val="24"/>
          <w:lang w:val="en-US"/>
        </w:rPr>
      </w:pPr>
      <w:r w:rsidRPr="00653801">
        <w:rPr>
          <w:rFonts w:ascii="Times New Roman" w:hAnsi="Times New Roman" w:cs="Times New Roman"/>
          <w:sz w:val="24"/>
          <w:szCs w:val="24"/>
          <w:lang w:val="en-US"/>
        </w:rPr>
        <w:t xml:space="preserve">The authors </w:t>
      </w:r>
      <w:r>
        <w:rPr>
          <w:rFonts w:ascii="Times New Roman" w:hAnsi="Times New Roman" w:cs="Times New Roman"/>
          <w:sz w:val="24"/>
          <w:szCs w:val="24"/>
          <w:lang w:val="en-US"/>
        </w:rPr>
        <w:t xml:space="preserve">wish to </w:t>
      </w:r>
      <w:r w:rsidRPr="00653801">
        <w:rPr>
          <w:rFonts w:ascii="Times New Roman" w:hAnsi="Times New Roman" w:cs="Times New Roman"/>
          <w:sz w:val="24"/>
          <w:szCs w:val="24"/>
          <w:lang w:val="en-US"/>
        </w:rPr>
        <w:t>acknowledge</w:t>
      </w:r>
      <w:r>
        <w:rPr>
          <w:rFonts w:ascii="Times New Roman" w:hAnsi="Times New Roman" w:cs="Times New Roman"/>
          <w:sz w:val="24"/>
          <w:szCs w:val="24"/>
          <w:lang w:val="en-US"/>
        </w:rPr>
        <w:t>:</w:t>
      </w:r>
      <w:r w:rsidR="00D53690" w:rsidRPr="00D53690">
        <w:rPr>
          <w:rFonts w:ascii="Times New Roman" w:hAnsi="Times New Roman" w:cs="Times New Roman"/>
          <w:sz w:val="24"/>
          <w:szCs w:val="24"/>
          <w:lang w:val="en-US"/>
        </w:rPr>
        <w:t xml:space="preserve"> </w:t>
      </w:r>
      <w:r w:rsidR="00D53690">
        <w:rPr>
          <w:rFonts w:ascii="Times New Roman" w:hAnsi="Times New Roman" w:cs="Times New Roman"/>
          <w:sz w:val="24"/>
          <w:szCs w:val="24"/>
          <w:lang w:val="en-US"/>
        </w:rPr>
        <w:t xml:space="preserve">CSC – IT Center for Science and the Drug Discovery and Chemical Biology (DDCB) network for computational resources; </w:t>
      </w:r>
      <w:r w:rsidR="00D53690" w:rsidRPr="00D53690">
        <w:rPr>
          <w:rFonts w:ascii="Times New Roman" w:hAnsi="Times New Roman" w:cs="Times New Roman"/>
          <w:sz w:val="24"/>
          <w:szCs w:val="24"/>
          <w:lang w:val="en-US"/>
        </w:rPr>
        <w:t xml:space="preserve">Nina Sipari </w:t>
      </w:r>
      <w:del w:id="80" w:author="Johansson, Niklas G" w:date="2019-03-06T14:56:00Z">
        <w:r w:rsidR="00C561C3" w:rsidDel="007832C6">
          <w:rPr>
            <w:rFonts w:ascii="Times New Roman" w:hAnsi="Times New Roman" w:cs="Times New Roman"/>
            <w:sz w:val="24"/>
            <w:szCs w:val="24"/>
            <w:lang w:val="en-US"/>
          </w:rPr>
          <w:delText xml:space="preserve">and Jenna Lihavainen </w:delText>
        </w:r>
      </w:del>
      <w:r w:rsidR="00D53690" w:rsidRPr="00D53690">
        <w:rPr>
          <w:rFonts w:ascii="Times New Roman" w:hAnsi="Times New Roman" w:cs="Times New Roman"/>
          <w:sz w:val="24"/>
          <w:szCs w:val="24"/>
          <w:lang w:val="en-US"/>
        </w:rPr>
        <w:t>(from the Viikki Metabolomi</w:t>
      </w:r>
      <w:r w:rsidR="00C561C3">
        <w:rPr>
          <w:rFonts w:ascii="Times New Roman" w:hAnsi="Times New Roman" w:cs="Times New Roman"/>
          <w:sz w:val="24"/>
          <w:szCs w:val="24"/>
          <w:lang w:val="en-US"/>
        </w:rPr>
        <w:t>cs Unit, University of Helsinki</w:t>
      </w:r>
      <w:r w:rsidR="00D53690" w:rsidRPr="00D53690">
        <w:rPr>
          <w:rFonts w:ascii="Times New Roman" w:hAnsi="Times New Roman" w:cs="Times New Roman"/>
          <w:sz w:val="24"/>
          <w:szCs w:val="24"/>
          <w:lang w:val="en-US"/>
        </w:rPr>
        <w:t xml:space="preserve">) for </w:t>
      </w:r>
      <w:del w:id="81" w:author="Johansson, Niklas G" w:date="2019-03-06T14:57:00Z">
        <w:r w:rsidR="00C561C3" w:rsidDel="00225D72">
          <w:rPr>
            <w:rFonts w:ascii="Times New Roman" w:hAnsi="Times New Roman" w:cs="Times New Roman"/>
            <w:sz w:val="24"/>
            <w:szCs w:val="24"/>
            <w:lang w:val="en-US"/>
          </w:rPr>
          <w:delText xml:space="preserve">their </w:delText>
        </w:r>
        <w:r w:rsidR="007832C6" w:rsidDel="00225D72">
          <w:rPr>
            <w:rFonts w:ascii="Times New Roman" w:hAnsi="Times New Roman" w:cs="Times New Roman"/>
            <w:sz w:val="24"/>
            <w:szCs w:val="24"/>
            <w:lang w:val="en-US"/>
          </w:rPr>
          <w:delText xml:space="preserve">skillful </w:delText>
        </w:r>
        <w:r w:rsidR="00C561C3" w:rsidDel="00225D72">
          <w:rPr>
            <w:rFonts w:ascii="Times New Roman" w:hAnsi="Times New Roman" w:cs="Times New Roman"/>
            <w:sz w:val="24"/>
            <w:szCs w:val="24"/>
            <w:lang w:val="en-US"/>
          </w:rPr>
          <w:delText>assistance</w:delText>
        </w:r>
      </w:del>
      <w:ins w:id="82" w:author="Johansson, Niklas G" w:date="2019-03-06T14:57:00Z">
        <w:r w:rsidR="00225D72">
          <w:rPr>
            <w:rFonts w:ascii="Times New Roman" w:hAnsi="Times New Roman" w:cs="Times New Roman"/>
            <w:sz w:val="24"/>
            <w:szCs w:val="24"/>
            <w:lang w:val="en-US"/>
          </w:rPr>
          <w:t>helping</w:t>
        </w:r>
      </w:ins>
      <w:r w:rsidR="00D53690" w:rsidRPr="00D53690">
        <w:rPr>
          <w:rFonts w:ascii="Times New Roman" w:hAnsi="Times New Roman" w:cs="Times New Roman"/>
          <w:sz w:val="24"/>
          <w:szCs w:val="24"/>
          <w:lang w:val="en-US"/>
        </w:rPr>
        <w:t xml:space="preserve"> with the mass spectrometry</w:t>
      </w:r>
      <w:del w:id="83" w:author="Johansson, Niklas G" w:date="2019-03-06T14:58:00Z">
        <w:r w:rsidR="00C561C3" w:rsidDel="00225D72">
          <w:rPr>
            <w:rFonts w:ascii="Times New Roman" w:hAnsi="Times New Roman" w:cs="Times New Roman"/>
            <w:sz w:val="24"/>
            <w:szCs w:val="24"/>
            <w:lang w:val="en-US"/>
          </w:rPr>
          <w:delText xml:space="preserve"> and analyses</w:delText>
        </w:r>
      </w:del>
      <w:r w:rsidR="00D53690">
        <w:rPr>
          <w:rFonts w:ascii="Times New Roman" w:hAnsi="Times New Roman" w:cs="Times New Roman"/>
          <w:sz w:val="24"/>
          <w:szCs w:val="24"/>
          <w:lang w:val="en-US"/>
        </w:rPr>
        <w:t>;</w:t>
      </w:r>
      <w:r w:rsidR="00A449D7">
        <w:rPr>
          <w:rFonts w:ascii="Times New Roman" w:hAnsi="Times New Roman" w:cs="Times New Roman"/>
          <w:sz w:val="24"/>
          <w:szCs w:val="24"/>
          <w:lang w:val="en-US"/>
        </w:rPr>
        <w:t xml:space="preserve"> </w:t>
      </w:r>
      <w:r w:rsidR="00A449D7" w:rsidRPr="00A449D7">
        <w:rPr>
          <w:rFonts w:ascii="Times New Roman" w:hAnsi="Times New Roman" w:cs="Times New Roman"/>
          <w:sz w:val="24"/>
          <w:szCs w:val="24"/>
          <w:highlight w:val="yellow"/>
          <w:lang w:val="en-US"/>
        </w:rPr>
        <w:t>XXX</w:t>
      </w:r>
    </w:p>
    <w:p w14:paraId="01627C72" w14:textId="77777777" w:rsidR="00C36E62" w:rsidRPr="00F654CF" w:rsidRDefault="00C36E62" w:rsidP="00C36E62">
      <w:pPr>
        <w:jc w:val="both"/>
        <w:rPr>
          <w:rFonts w:ascii="Times New Roman" w:hAnsi="Times New Roman" w:cs="Times New Roman"/>
          <w:color w:val="BFBFBF" w:themeColor="background1" w:themeShade="BF"/>
          <w:sz w:val="24"/>
          <w:szCs w:val="24"/>
          <w:lang w:val="en-US"/>
        </w:rPr>
      </w:pPr>
      <w:commentRangeStart w:id="84"/>
      <w:r w:rsidRPr="00F654CF">
        <w:rPr>
          <w:rFonts w:ascii="Times New Roman" w:hAnsi="Times New Roman" w:cs="Times New Roman"/>
          <w:color w:val="BFBFBF" w:themeColor="background1" w:themeShade="BF"/>
          <w:sz w:val="24"/>
          <w:szCs w:val="24"/>
          <w:lang w:val="en-US"/>
        </w:rPr>
        <w:t>the Magnus Ehrnrooth Foundation</w:t>
      </w:r>
      <w:commentRangeEnd w:id="84"/>
      <w:r w:rsidRPr="00F654CF">
        <w:rPr>
          <w:rStyle w:val="CommentReference"/>
          <w:color w:val="BFBFBF" w:themeColor="background1" w:themeShade="BF"/>
        </w:rPr>
        <w:commentReference w:id="84"/>
      </w:r>
      <w:r w:rsidRPr="00F654CF">
        <w:rPr>
          <w:rFonts w:ascii="Times New Roman" w:hAnsi="Times New Roman" w:cs="Times New Roman"/>
          <w:color w:val="BFBFBF" w:themeColor="background1" w:themeShade="BF"/>
          <w:sz w:val="24"/>
          <w:szCs w:val="24"/>
          <w:lang w:val="en-US"/>
        </w:rPr>
        <w:t xml:space="preserve">, Otto A. Malm Foundation, the </w:t>
      </w:r>
      <w:commentRangeStart w:id="85"/>
      <w:r w:rsidRPr="00F654CF">
        <w:rPr>
          <w:rFonts w:ascii="Times New Roman" w:hAnsi="Times New Roman" w:cs="Times New Roman"/>
          <w:color w:val="BFBFBF" w:themeColor="background1" w:themeShade="BF"/>
          <w:sz w:val="24"/>
          <w:szCs w:val="24"/>
          <w:lang w:val="en-US"/>
        </w:rPr>
        <w:t>Gust.</w:t>
      </w:r>
      <w:commentRangeEnd w:id="85"/>
      <w:r w:rsidRPr="00F654CF">
        <w:rPr>
          <w:rStyle w:val="CommentReference"/>
          <w:color w:val="BFBFBF" w:themeColor="background1" w:themeShade="BF"/>
        </w:rPr>
        <w:commentReference w:id="85"/>
      </w:r>
      <w:r w:rsidRPr="00F654CF">
        <w:rPr>
          <w:rFonts w:ascii="Times New Roman" w:hAnsi="Times New Roman" w:cs="Times New Roman"/>
          <w:color w:val="BFBFBF" w:themeColor="background1" w:themeShade="BF"/>
          <w:sz w:val="24"/>
          <w:szCs w:val="24"/>
          <w:lang w:val="en-US"/>
        </w:rPr>
        <w:t xml:space="preserve"> </w:t>
      </w:r>
      <w:r w:rsidRPr="00F654CF">
        <w:rPr>
          <w:rFonts w:ascii="Times New Roman" w:hAnsi="Times New Roman" w:cs="Times New Roman"/>
          <w:iCs/>
          <w:color w:val="BFBFBF" w:themeColor="background1" w:themeShade="BF"/>
          <w:sz w:val="24"/>
          <w:szCs w:val="24"/>
          <w:lang w:val="en-US"/>
        </w:rPr>
        <w:t>Komppa</w:t>
      </w:r>
      <w:r w:rsidRPr="00F654CF">
        <w:rPr>
          <w:rFonts w:ascii="Times New Roman" w:hAnsi="Times New Roman" w:cs="Times New Roman"/>
          <w:color w:val="BFBFBF" w:themeColor="background1" w:themeShade="BF"/>
          <w:sz w:val="24"/>
          <w:szCs w:val="24"/>
          <w:lang w:val="en-US"/>
        </w:rPr>
        <w:t xml:space="preserve"> Fund of the Alfred </w:t>
      </w:r>
      <w:r w:rsidRPr="00F654CF">
        <w:rPr>
          <w:rFonts w:ascii="Times New Roman" w:hAnsi="Times New Roman" w:cs="Times New Roman"/>
          <w:iCs/>
          <w:color w:val="BFBFBF" w:themeColor="background1" w:themeShade="BF"/>
          <w:sz w:val="24"/>
          <w:szCs w:val="24"/>
          <w:lang w:val="en-US"/>
        </w:rPr>
        <w:t>Kordelin</w:t>
      </w:r>
      <w:r w:rsidRPr="00F654CF">
        <w:rPr>
          <w:rFonts w:ascii="Times New Roman" w:hAnsi="Times New Roman" w:cs="Times New Roman"/>
          <w:color w:val="BFBFBF" w:themeColor="background1" w:themeShade="BF"/>
          <w:sz w:val="24"/>
          <w:szCs w:val="24"/>
          <w:lang w:val="en-US"/>
        </w:rPr>
        <w:t xml:space="preserve"> Foundation and the doctoral programme in chemistry and molecular sciences (CHEMS).</w:t>
      </w:r>
    </w:p>
    <w:p w14:paraId="3039C462" w14:textId="77777777" w:rsidR="00C36E62" w:rsidRDefault="00C36E62" w:rsidP="00C36E62">
      <w:pPr>
        <w:jc w:val="both"/>
        <w:rPr>
          <w:rFonts w:ascii="Times New Roman" w:hAnsi="Times New Roman" w:cs="Times New Roman"/>
          <w:sz w:val="24"/>
          <w:szCs w:val="24"/>
          <w:lang w:val="en-GB"/>
        </w:rPr>
      </w:pPr>
    </w:p>
    <w:p w14:paraId="332FAAA2" w14:textId="2B1C6EF9" w:rsidR="00C36E62" w:rsidRPr="00F03219" w:rsidRDefault="00C36E62" w:rsidP="00C36E62">
      <w:pPr>
        <w:pStyle w:val="Heading1"/>
        <w:spacing w:after="240" w:line="360" w:lineRule="auto"/>
        <w:jc w:val="both"/>
        <w:rPr>
          <w:rFonts w:ascii="Times New Roman" w:hAnsi="Times New Roman" w:cs="Times New Roman"/>
          <w:b/>
          <w:color w:val="auto"/>
          <w:sz w:val="24"/>
          <w:szCs w:val="24"/>
          <w:lang w:val="en-US"/>
        </w:rPr>
      </w:pPr>
      <w:bookmarkStart w:id="86" w:name="_Toc529881755"/>
      <w:r w:rsidRPr="00F03219">
        <w:rPr>
          <w:rFonts w:ascii="Times New Roman" w:hAnsi="Times New Roman" w:cs="Times New Roman"/>
          <w:b/>
          <w:color w:val="auto"/>
          <w:sz w:val="24"/>
          <w:szCs w:val="24"/>
          <w:lang w:val="en-US"/>
        </w:rPr>
        <w:t>ABBREVIATIONS</w:t>
      </w:r>
      <w:bookmarkEnd w:id="86"/>
    </w:p>
    <w:p w14:paraId="46B1EA2F" w14:textId="77777777" w:rsidR="00C36E62" w:rsidRDefault="00C36E62" w:rsidP="00C36E62">
      <w:pPr>
        <w:jc w:val="both"/>
        <w:rPr>
          <w:rFonts w:ascii="Times New Roman" w:hAnsi="Times New Roman" w:cs="Times New Roman"/>
          <w:sz w:val="24"/>
          <w:szCs w:val="24"/>
          <w:lang w:val="en-GB"/>
        </w:rPr>
      </w:pPr>
      <w:r w:rsidRPr="00A0574A">
        <w:rPr>
          <w:rFonts w:ascii="Times New Roman" w:hAnsi="Times New Roman" w:cs="Times New Roman"/>
          <w:sz w:val="24"/>
          <w:szCs w:val="24"/>
          <w:lang w:val="en-GB"/>
        </w:rPr>
        <w:t>membrane-bound pyrophosphatase (mPPase)</w:t>
      </w:r>
    </w:p>
    <w:p w14:paraId="5FC93C40" w14:textId="526764B0" w:rsidR="00A65D54" w:rsidRPr="00A65D54" w:rsidRDefault="00A65D54" w:rsidP="00C36E62">
      <w:pPr>
        <w:jc w:val="both"/>
        <w:rPr>
          <w:rFonts w:ascii="Times New Roman" w:hAnsi="Times New Roman" w:cs="Times New Roman"/>
          <w:color w:val="808080" w:themeColor="background1" w:themeShade="80"/>
          <w:sz w:val="24"/>
          <w:szCs w:val="24"/>
          <w:lang w:val="en-GB"/>
        </w:rPr>
      </w:pPr>
      <w:r w:rsidRPr="00A65D54">
        <w:rPr>
          <w:rFonts w:ascii="Times New Roman" w:hAnsi="Times New Roman" w:cs="Times New Roman"/>
          <w:color w:val="808080" w:themeColor="background1" w:themeShade="80"/>
          <w:sz w:val="24"/>
          <w:szCs w:val="24"/>
          <w:lang w:val="en-US"/>
        </w:rPr>
        <w:t>imidodiphosphate (IDP)</w:t>
      </w:r>
    </w:p>
    <w:p w14:paraId="3271E50B" w14:textId="77777777" w:rsidR="00C36E62" w:rsidRDefault="00C36E62" w:rsidP="00C36E62">
      <w:pPr>
        <w:jc w:val="both"/>
        <w:rPr>
          <w:rFonts w:ascii="Times New Roman" w:hAnsi="Times New Roman" w:cs="Times New Roman"/>
          <w:strike/>
          <w:color w:val="FF0000"/>
          <w:sz w:val="24"/>
          <w:szCs w:val="24"/>
          <w:lang w:val="en-US"/>
        </w:rPr>
      </w:pPr>
      <w:r w:rsidRPr="00D53690">
        <w:rPr>
          <w:rFonts w:ascii="Times New Roman" w:hAnsi="Times New Roman" w:cs="Times New Roman"/>
          <w:strike/>
          <w:color w:val="FF0000"/>
          <w:sz w:val="24"/>
          <w:szCs w:val="24"/>
          <w:lang w:val="en-GB"/>
        </w:rPr>
        <w:t xml:space="preserve">inorganic </w:t>
      </w:r>
      <w:r w:rsidRPr="00D53690">
        <w:rPr>
          <w:rFonts w:ascii="Times New Roman" w:hAnsi="Times New Roman" w:cs="Times New Roman"/>
          <w:strike/>
          <w:color w:val="FF0000"/>
          <w:sz w:val="24"/>
          <w:szCs w:val="24"/>
          <w:lang w:val="en-US"/>
        </w:rPr>
        <w:t>pyrophosphate (PP</w:t>
      </w:r>
      <w:r w:rsidRPr="00D53690">
        <w:rPr>
          <w:rFonts w:ascii="Times New Roman" w:hAnsi="Times New Roman" w:cs="Times New Roman"/>
          <w:strike/>
          <w:color w:val="FF0000"/>
          <w:sz w:val="24"/>
          <w:szCs w:val="24"/>
          <w:vertAlign w:val="subscript"/>
          <w:lang w:val="en-US"/>
        </w:rPr>
        <w:t>i</w:t>
      </w:r>
      <w:r w:rsidRPr="00D53690">
        <w:rPr>
          <w:rFonts w:ascii="Times New Roman" w:hAnsi="Times New Roman" w:cs="Times New Roman"/>
          <w:strike/>
          <w:color w:val="FF0000"/>
          <w:sz w:val="24"/>
          <w:szCs w:val="24"/>
          <w:lang w:val="en-US"/>
        </w:rPr>
        <w:t>)</w:t>
      </w:r>
    </w:p>
    <w:p w14:paraId="371C7646" w14:textId="08C077B3" w:rsidR="00A65D54" w:rsidRPr="00A65D54" w:rsidRDefault="00A65D54" w:rsidP="00C36E62">
      <w:pPr>
        <w:jc w:val="both"/>
        <w:rPr>
          <w:rFonts w:ascii="Times New Roman" w:hAnsi="Times New Roman" w:cs="Times New Roman"/>
          <w:strike/>
          <w:color w:val="808080" w:themeColor="background1" w:themeShade="80"/>
          <w:sz w:val="24"/>
          <w:szCs w:val="24"/>
          <w:lang w:val="en-GB"/>
        </w:rPr>
      </w:pPr>
      <w:r w:rsidRPr="00A65D54">
        <w:rPr>
          <w:rFonts w:ascii="Times New Roman" w:hAnsi="Times New Roman" w:cs="Times New Roman"/>
          <w:color w:val="808080" w:themeColor="background1" w:themeShade="80"/>
          <w:sz w:val="24"/>
          <w:szCs w:val="24"/>
          <w:lang w:val="en-GB"/>
        </w:rPr>
        <w:t>molecular weight</w:t>
      </w:r>
      <w:r w:rsidRPr="00A65D54">
        <w:rPr>
          <w:rFonts w:ascii="Times New Roman" w:hAnsi="Times New Roman" w:cs="Times New Roman"/>
          <w:color w:val="808080" w:themeColor="background1" w:themeShade="80"/>
          <w:sz w:val="24"/>
          <w:szCs w:val="24"/>
          <w:lang w:val="en-GB"/>
        </w:rPr>
        <w:t xml:space="preserve"> (MW)</w:t>
      </w:r>
    </w:p>
    <w:p w14:paraId="566C93E9" w14:textId="77777777" w:rsidR="00C36E62" w:rsidRPr="00D53690" w:rsidRDefault="00C36E62" w:rsidP="00C36E62">
      <w:pPr>
        <w:jc w:val="both"/>
        <w:rPr>
          <w:rFonts w:ascii="Times New Roman" w:hAnsi="Times New Roman" w:cs="Times New Roman"/>
          <w:strike/>
          <w:color w:val="FF0000"/>
          <w:sz w:val="24"/>
          <w:szCs w:val="24"/>
          <w:lang w:val="en-US"/>
        </w:rPr>
      </w:pPr>
      <w:r w:rsidRPr="00D53690">
        <w:rPr>
          <w:rFonts w:ascii="Times New Roman" w:hAnsi="Times New Roman" w:cs="Times New Roman"/>
          <w:strike/>
          <w:color w:val="FF0000"/>
          <w:sz w:val="24"/>
          <w:szCs w:val="24"/>
          <w:lang w:val="en-US"/>
        </w:rPr>
        <w:t>transmembrane helix (TMH)</w:t>
      </w:r>
    </w:p>
    <w:p w14:paraId="048DB73B" w14:textId="77777777" w:rsidR="00EE5CE5" w:rsidRDefault="00EE5CE5" w:rsidP="00EE5CE5">
      <w:pPr>
        <w:pStyle w:val="Heading1"/>
        <w:spacing w:after="240" w:line="360" w:lineRule="auto"/>
        <w:jc w:val="both"/>
        <w:rPr>
          <w:rFonts w:ascii="Times New Roman" w:hAnsi="Times New Roman" w:cs="Times New Roman"/>
          <w:b/>
          <w:color w:val="auto"/>
          <w:sz w:val="24"/>
          <w:szCs w:val="24"/>
          <w:lang w:val="en-US"/>
        </w:rPr>
      </w:pPr>
      <w:bookmarkStart w:id="87" w:name="_Toc529881756"/>
      <w:r w:rsidRPr="00F03219">
        <w:rPr>
          <w:rFonts w:ascii="Times New Roman" w:hAnsi="Times New Roman" w:cs="Times New Roman"/>
          <w:b/>
          <w:color w:val="auto"/>
          <w:sz w:val="24"/>
          <w:szCs w:val="24"/>
          <w:lang w:val="en-US"/>
        </w:rPr>
        <w:t>REFERENCES</w:t>
      </w:r>
      <w:bookmarkEnd w:id="87"/>
    </w:p>
    <w:p w14:paraId="54684A1A" w14:textId="48FAF180" w:rsidR="002B5901" w:rsidRDefault="002B5901" w:rsidP="002B5901">
      <w:pPr>
        <w:jc w:val="both"/>
        <w:rPr>
          <w:rFonts w:ascii="Times New Roman" w:hAnsi="Times New Roman" w:cs="Times New Roman"/>
          <w:sz w:val="24"/>
          <w:szCs w:val="24"/>
          <w:lang w:val="en-GB"/>
        </w:rPr>
      </w:pPr>
      <w:r w:rsidRPr="002B5901">
        <w:rPr>
          <w:rFonts w:ascii="Times New Roman" w:hAnsi="Times New Roman" w:cs="Times New Roman"/>
          <w:sz w:val="24"/>
          <w:szCs w:val="24"/>
          <w:highlight w:val="yellow"/>
          <w:lang w:val="en-GB"/>
        </w:rPr>
        <w:t>XXX</w:t>
      </w:r>
    </w:p>
    <w:p w14:paraId="711C448B" w14:textId="0D10E077" w:rsidR="00EE5CE5" w:rsidRPr="00F03219" w:rsidRDefault="00EE5CE5" w:rsidP="00EE5CE5">
      <w:pPr>
        <w:pStyle w:val="Heading1"/>
        <w:spacing w:after="240" w:line="360" w:lineRule="auto"/>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TOC </w:t>
      </w:r>
      <w:r w:rsidRPr="00EE5CE5">
        <w:rPr>
          <w:rFonts w:ascii="Times New Roman" w:hAnsi="Times New Roman" w:cs="Times New Roman"/>
          <w:color w:val="auto"/>
          <w:sz w:val="24"/>
          <w:szCs w:val="24"/>
          <w:highlight w:val="yellow"/>
          <w:lang w:val="en-US"/>
        </w:rPr>
        <w:t>(needs to be updated)</w:t>
      </w:r>
    </w:p>
    <w:p w14:paraId="2B37DF11" w14:textId="1A5AC4AD" w:rsidR="00A157A4" w:rsidRPr="00EE5CE5" w:rsidRDefault="00EE5CE5" w:rsidP="00C36E62">
      <w:pPr>
        <w:rPr>
          <w:lang w:val="en-US"/>
        </w:rPr>
      </w:pPr>
      <w:r>
        <w:rPr>
          <w:rFonts w:ascii="Times New Roman" w:hAnsi="Times New Roman" w:cs="Times New Roman"/>
          <w:noProof/>
          <w:sz w:val="24"/>
          <w:szCs w:val="24"/>
          <w:lang w:eastAsia="fi-FI"/>
        </w:rPr>
        <w:drawing>
          <wp:inline distT="0" distB="0" distL="0" distR="0" wp14:anchorId="2737DED1" wp14:editId="372BD31F">
            <wp:extent cx="6120130" cy="3442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rlySAR3.png"/>
                    <pic:cNvPicPr/>
                  </pic:nvPicPr>
                  <pic:blipFill>
                    <a:blip r:embed="rId42">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sectPr w:rsidR="00A157A4" w:rsidRPr="00EE5CE5" w:rsidSect="00FF245C">
      <w:footerReference w:type="default" r:id="rId43"/>
      <w:pgSz w:w="11906" w:h="16838"/>
      <w:pgMar w:top="1417" w:right="1134" w:bottom="1417" w:left="1134"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ansson, Niklas G" w:date="2019-03-06T11:24:00Z" w:initials="JNG">
    <w:p w14:paraId="6757D2DF" w14:textId="422C2FAD" w:rsidR="005D13A0" w:rsidRPr="005D13A0" w:rsidRDefault="005D13A0">
      <w:pPr>
        <w:pStyle w:val="CommentText"/>
        <w:rPr>
          <w:lang w:val="en-US"/>
        </w:rPr>
      </w:pPr>
      <w:r>
        <w:rPr>
          <w:rStyle w:val="CommentReference"/>
        </w:rPr>
        <w:annotationRef/>
      </w:r>
      <w:r>
        <w:rPr>
          <w:lang w:val="en-GB"/>
        </w:rPr>
        <w:t>if amide is used</w:t>
      </w:r>
    </w:p>
  </w:comment>
  <w:comment w:id="2" w:author="Johansson, Niklas G" w:date="2019-03-06T11:31:00Z" w:initials="JNG">
    <w:p w14:paraId="2DF408C2" w14:textId="647127A9" w:rsidR="005D13A0" w:rsidRPr="005D13A0" w:rsidRDefault="005D13A0">
      <w:pPr>
        <w:pStyle w:val="CommentText"/>
        <w:rPr>
          <w:lang w:val="en-US"/>
        </w:rPr>
      </w:pPr>
      <w:r>
        <w:rPr>
          <w:rStyle w:val="CommentReference"/>
        </w:rPr>
        <w:annotationRef/>
      </w:r>
      <w:r>
        <w:rPr>
          <w:lang w:val="en-US"/>
        </w:rPr>
        <w:t>“</w:t>
      </w:r>
      <w:r w:rsidRPr="005D13A0">
        <w:rPr>
          <w:lang w:val="en-US"/>
        </w:rPr>
        <w:t>and did lead to…</w:t>
      </w:r>
      <w:r>
        <w:rPr>
          <w:lang w:val="en-US"/>
        </w:rPr>
        <w:t xml:space="preserve">” </w:t>
      </w:r>
      <w:r w:rsidRPr="005D13A0">
        <w:rPr>
          <w:b/>
          <w:lang w:val="en-US"/>
        </w:rPr>
        <w:t xml:space="preserve">OR </w:t>
      </w:r>
      <w:r>
        <w:rPr>
          <w:lang w:val="en-US"/>
        </w:rPr>
        <w:t>“but did not lead to..”?</w:t>
      </w:r>
    </w:p>
  </w:comment>
  <w:comment w:id="4" w:author="Johansson, Niklas G" w:date="2019-02-14T17:34:00Z" w:initials="JNG">
    <w:p w14:paraId="2B018C15" w14:textId="77777777" w:rsidR="005D13A0" w:rsidRDefault="005D13A0" w:rsidP="00E14291">
      <w:pPr>
        <w:spacing w:line="480" w:lineRule="auto"/>
        <w:jc w:val="both"/>
        <w:rPr>
          <w:rFonts w:ascii="Times New Roman" w:hAnsi="Times New Roman" w:cs="Times New Roman"/>
          <w:sz w:val="24"/>
          <w:szCs w:val="24"/>
          <w:lang w:val="en-GB"/>
        </w:rPr>
      </w:pPr>
      <w:r>
        <w:rPr>
          <w:rStyle w:val="CommentReference"/>
        </w:rPr>
        <w:annotationRef/>
      </w:r>
      <w:r w:rsidRPr="00A0574A">
        <w:rPr>
          <w:rFonts w:ascii="Times New Roman" w:hAnsi="Times New Roman" w:cs="Times New Roman"/>
          <w:sz w:val="24"/>
          <w:szCs w:val="24"/>
          <w:lang w:val="en-GB"/>
        </w:rPr>
        <w:t>Pathogenic protozoan parasites have a tremendous negative impact on human health across the globe</w:t>
      </w:r>
      <w:r>
        <w:rPr>
          <w:rFonts w:ascii="Times New Roman" w:hAnsi="Times New Roman" w:cs="Times New Roman"/>
          <w:sz w:val="24"/>
          <w:szCs w:val="24"/>
          <w:lang w:val="en-GB"/>
        </w:rPr>
        <w:t xml:space="preserve"> and the diseases they cause </w:t>
      </w:r>
      <w:r w:rsidRPr="00A0574A">
        <w:rPr>
          <w:rFonts w:ascii="Times New Roman" w:hAnsi="Times New Roman" w:cs="Times New Roman"/>
          <w:sz w:val="24"/>
          <w:szCs w:val="24"/>
          <w:lang w:val="en-GB"/>
        </w:rPr>
        <w:t xml:space="preserve">may even have fatal consequences unless treated correctly in time. </w:t>
      </w:r>
      <w:r>
        <w:rPr>
          <w:rFonts w:ascii="Times New Roman" w:hAnsi="Times New Roman" w:cs="Times New Roman"/>
          <w:sz w:val="24"/>
          <w:szCs w:val="24"/>
          <w:lang w:val="en-GB"/>
        </w:rPr>
        <w:t xml:space="preserve">In addition, the rising issue of resistant stems (even towards some of the newest drugs on the market) is causing a demand for novel drugs and drug targets. Interestingly, one </w:t>
      </w:r>
      <w:r w:rsidRPr="00A0574A">
        <w:rPr>
          <w:rFonts w:ascii="Times New Roman" w:hAnsi="Times New Roman" w:cs="Times New Roman"/>
          <w:sz w:val="24"/>
          <w:szCs w:val="24"/>
          <w:lang w:val="en-GB"/>
        </w:rPr>
        <w:t xml:space="preserve">mutual aspect of many </w:t>
      </w:r>
      <w:r>
        <w:rPr>
          <w:rFonts w:ascii="Times New Roman" w:hAnsi="Times New Roman" w:cs="Times New Roman"/>
          <w:sz w:val="24"/>
          <w:szCs w:val="24"/>
          <w:lang w:val="en-GB"/>
        </w:rPr>
        <w:t>p</w:t>
      </w:r>
      <w:r w:rsidRPr="006B4858">
        <w:rPr>
          <w:rFonts w:ascii="Times New Roman" w:hAnsi="Times New Roman" w:cs="Times New Roman"/>
          <w:sz w:val="24"/>
          <w:szCs w:val="24"/>
          <w:lang w:val="en-GB"/>
        </w:rPr>
        <w:t>rotist parasites</w:t>
      </w:r>
      <w:r>
        <w:rPr>
          <w:rFonts w:ascii="Times New Roman" w:hAnsi="Times New Roman" w:cs="Times New Roman"/>
          <w:sz w:val="24"/>
          <w:szCs w:val="24"/>
          <w:lang w:val="en-GB"/>
        </w:rPr>
        <w:t>,</w:t>
      </w:r>
      <w:r w:rsidRPr="006B4858">
        <w:rPr>
          <w:rFonts w:ascii="Times New Roman" w:hAnsi="Times New Roman" w:cs="Times New Roman"/>
          <w:sz w:val="24"/>
          <w:szCs w:val="24"/>
          <w:lang w:val="en-GB"/>
        </w:rPr>
        <w:t xml:space="preserve"> such as </w:t>
      </w:r>
      <w:r w:rsidRPr="006B4858">
        <w:rPr>
          <w:rFonts w:ascii="Times New Roman" w:hAnsi="Times New Roman" w:cs="Times New Roman"/>
          <w:i/>
          <w:sz w:val="24"/>
          <w:szCs w:val="24"/>
          <w:lang w:val="en-GB"/>
        </w:rPr>
        <w:t>Plasmodium falciparum</w:t>
      </w:r>
      <w:r w:rsidRPr="006B4858">
        <w:rPr>
          <w:rFonts w:ascii="Times New Roman" w:hAnsi="Times New Roman" w:cs="Times New Roman"/>
          <w:sz w:val="24"/>
          <w:szCs w:val="24"/>
          <w:lang w:val="en-GB"/>
        </w:rPr>
        <w:t xml:space="preserve">, </w:t>
      </w:r>
      <w:r w:rsidRPr="006B4858">
        <w:rPr>
          <w:rFonts w:ascii="Times New Roman" w:hAnsi="Times New Roman" w:cs="Times New Roman"/>
          <w:i/>
          <w:sz w:val="24"/>
          <w:szCs w:val="24"/>
          <w:lang w:val="en-GB"/>
        </w:rPr>
        <w:t>Toxoplasma gondii</w:t>
      </w:r>
      <w:r w:rsidRPr="006B4858">
        <w:rPr>
          <w:rFonts w:ascii="Times New Roman" w:hAnsi="Times New Roman" w:cs="Times New Roman"/>
          <w:sz w:val="24"/>
          <w:szCs w:val="24"/>
          <w:lang w:val="en-GB"/>
        </w:rPr>
        <w:t xml:space="preserve">, </w:t>
      </w:r>
      <w:r w:rsidRPr="006B4858">
        <w:rPr>
          <w:rFonts w:ascii="Times New Roman" w:hAnsi="Times New Roman" w:cs="Times New Roman"/>
          <w:i/>
          <w:sz w:val="24"/>
          <w:szCs w:val="24"/>
          <w:lang w:val="en-GB"/>
        </w:rPr>
        <w:t>Trypanosoma brucei</w:t>
      </w:r>
      <w:r w:rsidRPr="006B4858">
        <w:rPr>
          <w:rFonts w:ascii="Times New Roman" w:hAnsi="Times New Roman" w:cs="Times New Roman"/>
          <w:sz w:val="24"/>
          <w:szCs w:val="24"/>
          <w:lang w:val="en-GB"/>
        </w:rPr>
        <w:t xml:space="preserve">, and </w:t>
      </w:r>
      <w:r w:rsidRPr="006B4858">
        <w:rPr>
          <w:rFonts w:ascii="Times New Roman" w:hAnsi="Times New Roman" w:cs="Times New Roman"/>
          <w:i/>
          <w:sz w:val="24"/>
          <w:szCs w:val="24"/>
          <w:lang w:val="en-GB"/>
        </w:rPr>
        <w:t>Leishmania donovani</w:t>
      </w:r>
      <w:r>
        <w:rPr>
          <w:rFonts w:ascii="Times New Roman" w:hAnsi="Times New Roman" w:cs="Times New Roman"/>
          <w:sz w:val="24"/>
          <w:szCs w:val="24"/>
          <w:lang w:val="en-GB"/>
        </w:rPr>
        <w:t>,</w:t>
      </w:r>
      <w:r w:rsidRPr="00A0574A">
        <w:rPr>
          <w:rFonts w:ascii="Times New Roman" w:hAnsi="Times New Roman" w:cs="Times New Roman"/>
          <w:sz w:val="24"/>
          <w:szCs w:val="24"/>
          <w:lang w:val="en-GB"/>
        </w:rPr>
        <w:t xml:space="preserve"> is </w:t>
      </w:r>
      <w:r>
        <w:rPr>
          <w:rFonts w:ascii="Times New Roman" w:hAnsi="Times New Roman" w:cs="Times New Roman"/>
          <w:sz w:val="24"/>
          <w:szCs w:val="24"/>
          <w:lang w:val="en-GB"/>
        </w:rPr>
        <w:t>that they possess a family of enzymes called</w:t>
      </w:r>
      <w:r w:rsidRPr="00A0574A">
        <w:rPr>
          <w:rFonts w:ascii="Times New Roman" w:hAnsi="Times New Roman" w:cs="Times New Roman"/>
          <w:sz w:val="24"/>
          <w:szCs w:val="24"/>
          <w:lang w:val="en-GB"/>
        </w:rPr>
        <w:t xml:space="preserve"> membrane-bound pyrophosphatase</w:t>
      </w:r>
      <w:r>
        <w:rPr>
          <w:rFonts w:ascii="Times New Roman" w:hAnsi="Times New Roman" w:cs="Times New Roman"/>
          <w:sz w:val="24"/>
          <w:szCs w:val="24"/>
          <w:lang w:val="en-GB"/>
        </w:rPr>
        <w:t>s</w:t>
      </w:r>
      <w:r w:rsidRPr="00A0574A">
        <w:rPr>
          <w:rFonts w:ascii="Times New Roman" w:hAnsi="Times New Roman" w:cs="Times New Roman"/>
          <w:sz w:val="24"/>
          <w:szCs w:val="24"/>
          <w:lang w:val="en-GB"/>
        </w:rPr>
        <w:t xml:space="preserve"> (mPPase</w:t>
      </w:r>
      <w:r>
        <w:rPr>
          <w:rFonts w:ascii="Times New Roman" w:hAnsi="Times New Roman" w:cs="Times New Roman"/>
          <w:sz w:val="24"/>
          <w:szCs w:val="24"/>
          <w:lang w:val="en-GB"/>
        </w:rPr>
        <w:t>s</w:t>
      </w:r>
      <w:r w:rsidRPr="00A0574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6B4858">
        <w:rPr>
          <w:rFonts w:ascii="Times New Roman" w:hAnsi="Times New Roman" w:cs="Times New Roman"/>
          <w:sz w:val="24"/>
          <w:szCs w:val="24"/>
          <w:lang w:val="en-GB"/>
        </w:rPr>
        <w:t xml:space="preserve">Shah </w:t>
      </w:r>
      <w:r w:rsidRPr="0010571E">
        <w:rPr>
          <w:rFonts w:ascii="Times New Roman" w:hAnsi="Times New Roman" w:cs="Times New Roman"/>
          <w:i/>
          <w:sz w:val="24"/>
          <w:szCs w:val="24"/>
          <w:lang w:val="en-GB"/>
        </w:rPr>
        <w:t>et al</w:t>
      </w:r>
      <w:r w:rsidRPr="006B4858">
        <w:rPr>
          <w:rFonts w:ascii="Times New Roman" w:hAnsi="Times New Roman" w:cs="Times New Roman"/>
          <w:sz w:val="24"/>
          <w:szCs w:val="24"/>
          <w:lang w:val="en-GB"/>
        </w:rPr>
        <w:t>., 2016)</w:t>
      </w:r>
      <w:r>
        <w:rPr>
          <w:rFonts w:ascii="Times New Roman" w:hAnsi="Times New Roman" w:cs="Times New Roman"/>
          <w:sz w:val="24"/>
          <w:szCs w:val="24"/>
          <w:lang w:val="en-GB"/>
        </w:rPr>
        <w:t>. These enzymes were first found in photosynthetic bacteria and plants (</w:t>
      </w:r>
      <w:r w:rsidRPr="00AD6A51">
        <w:rPr>
          <w:rFonts w:ascii="Times New Roman" w:hAnsi="Times New Roman" w:cs="Times New Roman"/>
          <w:sz w:val="24"/>
          <w:szCs w:val="24"/>
          <w:lang w:val="en-GB"/>
        </w:rPr>
        <w:t xml:space="preserve">Baltscheffsky </w:t>
      </w:r>
      <w:r w:rsidRPr="0010571E">
        <w:rPr>
          <w:rFonts w:ascii="Times New Roman" w:hAnsi="Times New Roman" w:cs="Times New Roman"/>
          <w:i/>
          <w:sz w:val="24"/>
          <w:szCs w:val="24"/>
          <w:lang w:val="en-GB"/>
        </w:rPr>
        <w:t>et al</w:t>
      </w:r>
      <w:r w:rsidRPr="00AD6A51">
        <w:rPr>
          <w:rFonts w:ascii="Times New Roman" w:hAnsi="Times New Roman" w:cs="Times New Roman"/>
          <w:sz w:val="24"/>
          <w:szCs w:val="24"/>
          <w:lang w:val="en-GB"/>
        </w:rPr>
        <w:t xml:space="preserve">., 1966; Karlsson, 1975; Rea </w:t>
      </w:r>
      <w:r w:rsidRPr="0010571E">
        <w:rPr>
          <w:rFonts w:ascii="Times New Roman" w:hAnsi="Times New Roman" w:cs="Times New Roman"/>
          <w:i/>
          <w:sz w:val="24"/>
          <w:szCs w:val="24"/>
          <w:lang w:val="en-GB"/>
        </w:rPr>
        <w:t>et al</w:t>
      </w:r>
      <w:r w:rsidRPr="00AD6A51">
        <w:rPr>
          <w:rFonts w:ascii="Times New Roman" w:hAnsi="Times New Roman" w:cs="Times New Roman"/>
          <w:sz w:val="24"/>
          <w:szCs w:val="24"/>
          <w:lang w:val="en-GB"/>
        </w:rPr>
        <w:t>., 1992</w:t>
      </w:r>
      <w:r>
        <w:rPr>
          <w:rFonts w:ascii="Times New Roman" w:hAnsi="Times New Roman" w:cs="Times New Roman"/>
          <w:sz w:val="24"/>
          <w:szCs w:val="24"/>
          <w:lang w:val="en-GB"/>
        </w:rPr>
        <w:t>), and also later in protist, archea and certain bacteria, however not in humans (</w:t>
      </w:r>
      <w:r w:rsidRPr="009802CF">
        <w:rPr>
          <w:rFonts w:ascii="Times New Roman" w:hAnsi="Times New Roman" w:cs="Times New Roman"/>
          <w:sz w:val="24"/>
          <w:szCs w:val="24"/>
          <w:highlight w:val="yellow"/>
          <w:lang w:val="en-GB"/>
        </w:rPr>
        <w:t>REF</w:t>
      </w:r>
      <w:r>
        <w:rPr>
          <w:rStyle w:val="CommentReference"/>
        </w:rPr>
        <w:annotationRef/>
      </w:r>
      <w:r>
        <w:rPr>
          <w:rFonts w:ascii="Times New Roman" w:hAnsi="Times New Roman" w:cs="Times New Roman"/>
          <w:sz w:val="24"/>
          <w:szCs w:val="24"/>
          <w:lang w:val="en-GB"/>
        </w:rPr>
        <w:t xml:space="preserve">). </w:t>
      </w:r>
    </w:p>
    <w:p w14:paraId="7567D6E5" w14:textId="77777777" w:rsidR="005D13A0" w:rsidRDefault="005D13A0" w:rsidP="00E1429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mPPases are large (</w:t>
      </w:r>
      <w:r w:rsidRPr="002673FF">
        <w:rPr>
          <w:rFonts w:ascii="Times New Roman" w:hAnsi="Times New Roman" w:cs="Times New Roman"/>
          <w:sz w:val="24"/>
          <w:szCs w:val="24"/>
          <w:lang w:val="en-US"/>
        </w:rPr>
        <w:t>70–81 kDa</w:t>
      </w:r>
      <w:r>
        <w:rPr>
          <w:rFonts w:ascii="Times New Roman" w:hAnsi="Times New Roman" w:cs="Times New Roman"/>
          <w:sz w:val="24"/>
          <w:szCs w:val="24"/>
          <w:lang w:val="en-GB"/>
        </w:rPr>
        <w:t xml:space="preserve">) homodimeric </w:t>
      </w:r>
      <w:r w:rsidRPr="00A0574A">
        <w:rPr>
          <w:rFonts w:ascii="Times New Roman" w:hAnsi="Times New Roman" w:cs="Times New Roman"/>
          <w:sz w:val="24"/>
          <w:szCs w:val="24"/>
          <w:lang w:val="en-GB"/>
        </w:rPr>
        <w:t>integral membrane proteins</w:t>
      </w:r>
      <w:r>
        <w:rPr>
          <w:rFonts w:ascii="Times New Roman" w:hAnsi="Times New Roman" w:cs="Times New Roman"/>
          <w:sz w:val="24"/>
          <w:szCs w:val="24"/>
          <w:lang w:val="en-GB"/>
        </w:rPr>
        <w:t xml:space="preserve"> and each monomer consist of 15–17 transmembrane helices. They</w:t>
      </w:r>
      <w:r w:rsidRPr="00CF75E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exist </w:t>
      </w:r>
      <w:r w:rsidRPr="00CF75ED">
        <w:rPr>
          <w:rFonts w:ascii="Times New Roman" w:hAnsi="Times New Roman" w:cs="Times New Roman"/>
          <w:sz w:val="24"/>
          <w:szCs w:val="24"/>
          <w:lang w:val="en-GB"/>
        </w:rPr>
        <w:t xml:space="preserve">in acidocalcisomes, plasma membrane, vacuole, and plant Golgi apparatus </w:t>
      </w:r>
      <w:r>
        <w:rPr>
          <w:rFonts w:ascii="Times New Roman" w:hAnsi="Times New Roman" w:cs="Times New Roman"/>
          <w:sz w:val="24"/>
          <w:szCs w:val="24"/>
          <w:lang w:val="en-GB"/>
        </w:rPr>
        <w:t>i</w:t>
      </w:r>
      <w:r w:rsidRPr="00CF75ED">
        <w:rPr>
          <w:rFonts w:ascii="Times New Roman" w:hAnsi="Times New Roman" w:cs="Times New Roman"/>
          <w:sz w:val="24"/>
          <w:szCs w:val="24"/>
          <w:lang w:val="en-GB"/>
        </w:rPr>
        <w:t>n prot</w:t>
      </w:r>
      <w:r>
        <w:rPr>
          <w:rFonts w:ascii="Times New Roman" w:hAnsi="Times New Roman" w:cs="Times New Roman"/>
          <w:sz w:val="24"/>
          <w:szCs w:val="24"/>
          <w:lang w:val="en-GB"/>
        </w:rPr>
        <w:t>ist</w:t>
      </w:r>
      <w:r w:rsidRPr="00CF75ED">
        <w:rPr>
          <w:rFonts w:ascii="Times New Roman" w:hAnsi="Times New Roman" w:cs="Times New Roman"/>
          <w:sz w:val="24"/>
          <w:szCs w:val="24"/>
          <w:lang w:val="en-GB"/>
        </w:rPr>
        <w:t xml:space="preserve">, plant, and algae (Baltscheffsky </w:t>
      </w:r>
      <w:r w:rsidRPr="0010571E">
        <w:rPr>
          <w:rFonts w:ascii="Times New Roman" w:hAnsi="Times New Roman" w:cs="Times New Roman"/>
          <w:i/>
          <w:sz w:val="24"/>
          <w:szCs w:val="24"/>
          <w:lang w:val="en-GB"/>
        </w:rPr>
        <w:t>et al</w:t>
      </w:r>
      <w:r w:rsidRPr="00CF75ED">
        <w:rPr>
          <w:rFonts w:ascii="Times New Roman" w:hAnsi="Times New Roman" w:cs="Times New Roman"/>
          <w:sz w:val="24"/>
          <w:szCs w:val="24"/>
          <w:lang w:val="en-GB"/>
        </w:rPr>
        <w:t xml:space="preserve">., 1999; Docampo </w:t>
      </w:r>
      <w:r w:rsidRPr="0010571E">
        <w:rPr>
          <w:rFonts w:ascii="Times New Roman" w:hAnsi="Times New Roman" w:cs="Times New Roman"/>
          <w:i/>
          <w:sz w:val="24"/>
          <w:szCs w:val="24"/>
          <w:lang w:val="en-GB"/>
        </w:rPr>
        <w:t>et al</w:t>
      </w:r>
      <w:r w:rsidRPr="00CF75ED">
        <w:rPr>
          <w:rFonts w:ascii="Times New Roman" w:hAnsi="Times New Roman" w:cs="Times New Roman"/>
          <w:sz w:val="24"/>
          <w:szCs w:val="24"/>
          <w:lang w:val="en-GB"/>
        </w:rPr>
        <w:t>., 2005)</w:t>
      </w:r>
      <w:r>
        <w:rPr>
          <w:rFonts w:ascii="Times New Roman" w:hAnsi="Times New Roman" w:cs="Times New Roman"/>
          <w:sz w:val="24"/>
          <w:szCs w:val="24"/>
          <w:lang w:val="en-GB"/>
        </w:rPr>
        <w:t xml:space="preserve">, whereas they are located in </w:t>
      </w:r>
      <w:r w:rsidRPr="00CF75ED">
        <w:rPr>
          <w:rFonts w:ascii="Times New Roman" w:hAnsi="Times New Roman" w:cs="Times New Roman"/>
          <w:sz w:val="24"/>
          <w:szCs w:val="24"/>
          <w:lang w:val="en-GB"/>
        </w:rPr>
        <w:t xml:space="preserve">the cell membrane </w:t>
      </w:r>
      <w:r>
        <w:rPr>
          <w:rFonts w:ascii="Times New Roman" w:hAnsi="Times New Roman" w:cs="Times New Roman"/>
          <w:sz w:val="24"/>
          <w:szCs w:val="24"/>
          <w:lang w:val="en-GB"/>
        </w:rPr>
        <w:t>i</w:t>
      </w:r>
      <w:r w:rsidRPr="00CF75ED">
        <w:rPr>
          <w:rFonts w:ascii="Times New Roman" w:hAnsi="Times New Roman" w:cs="Times New Roman"/>
          <w:sz w:val="24"/>
          <w:szCs w:val="24"/>
          <w:lang w:val="en-GB"/>
        </w:rPr>
        <w:t>n bacteria and archea</w:t>
      </w:r>
      <w:r>
        <w:rPr>
          <w:rFonts w:ascii="Times New Roman" w:hAnsi="Times New Roman" w:cs="Times New Roman"/>
          <w:sz w:val="24"/>
          <w:szCs w:val="24"/>
          <w:lang w:val="en-GB"/>
        </w:rPr>
        <w:t xml:space="preserve"> </w:t>
      </w:r>
      <w:r w:rsidRPr="00CF75ED">
        <w:rPr>
          <w:rFonts w:ascii="Times New Roman" w:hAnsi="Times New Roman" w:cs="Times New Roman"/>
          <w:sz w:val="24"/>
          <w:szCs w:val="24"/>
          <w:lang w:val="en-GB"/>
        </w:rPr>
        <w:t xml:space="preserve">(Baykov </w:t>
      </w:r>
      <w:r w:rsidRPr="0010571E">
        <w:rPr>
          <w:rFonts w:ascii="Times New Roman" w:hAnsi="Times New Roman" w:cs="Times New Roman"/>
          <w:i/>
          <w:sz w:val="24"/>
          <w:szCs w:val="24"/>
          <w:lang w:val="en-GB"/>
        </w:rPr>
        <w:t>et al</w:t>
      </w:r>
      <w:r w:rsidRPr="00CF75ED">
        <w:rPr>
          <w:rFonts w:ascii="Times New Roman" w:hAnsi="Times New Roman" w:cs="Times New Roman"/>
          <w:sz w:val="24"/>
          <w:szCs w:val="24"/>
          <w:lang w:val="en-GB"/>
        </w:rPr>
        <w:t>., 2013)</w:t>
      </w:r>
      <w:r>
        <w:rPr>
          <w:rFonts w:ascii="Times New Roman" w:hAnsi="Times New Roman" w:cs="Times New Roman"/>
          <w:sz w:val="24"/>
          <w:szCs w:val="24"/>
          <w:lang w:val="en-GB"/>
        </w:rPr>
        <w:t>. In principle, mPPases</w:t>
      </w:r>
      <w:r w:rsidRPr="00A0574A">
        <w:rPr>
          <w:rFonts w:ascii="Times New Roman" w:hAnsi="Times New Roman" w:cs="Times New Roman"/>
          <w:sz w:val="24"/>
          <w:szCs w:val="24"/>
          <w:lang w:val="en-GB"/>
        </w:rPr>
        <w:t xml:space="preserve"> </w:t>
      </w:r>
      <w:r>
        <w:rPr>
          <w:rFonts w:ascii="Times New Roman" w:hAnsi="Times New Roman" w:cs="Times New Roman"/>
          <w:sz w:val="24"/>
          <w:szCs w:val="24"/>
          <w:lang w:val="en-GB"/>
        </w:rPr>
        <w:t>are responsible for the essential</w:t>
      </w:r>
      <w:r w:rsidRPr="00A0574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assignment to </w:t>
      </w:r>
      <w:r w:rsidRPr="00A0574A">
        <w:rPr>
          <w:rFonts w:ascii="Times New Roman" w:hAnsi="Times New Roman" w:cs="Times New Roman"/>
          <w:sz w:val="24"/>
          <w:szCs w:val="24"/>
          <w:lang w:val="en-GB"/>
        </w:rPr>
        <w:t>hydrolyse pyrophosphate into orthophosphates, thus generating an ion gradient across the acidocalcisomal membrane, which is coupled with the active transport of H</w:t>
      </w:r>
      <w:r w:rsidRPr="00A0574A">
        <w:rPr>
          <w:rFonts w:ascii="Times New Roman" w:hAnsi="Times New Roman" w:cs="Times New Roman"/>
          <w:sz w:val="24"/>
          <w:szCs w:val="24"/>
          <w:vertAlign w:val="superscript"/>
          <w:lang w:val="en-GB"/>
        </w:rPr>
        <w:t>+</w:t>
      </w:r>
      <w:r w:rsidRPr="00A0574A">
        <w:rPr>
          <w:rFonts w:ascii="Times New Roman" w:hAnsi="Times New Roman" w:cs="Times New Roman"/>
          <w:sz w:val="24"/>
          <w:szCs w:val="24"/>
          <w:lang w:val="en-GB"/>
        </w:rPr>
        <w:t xml:space="preserve"> or Na</w:t>
      </w:r>
      <w:r w:rsidRPr="00A0574A">
        <w:rPr>
          <w:rFonts w:ascii="Times New Roman" w:hAnsi="Times New Roman" w:cs="Times New Roman"/>
          <w:sz w:val="24"/>
          <w:szCs w:val="24"/>
          <w:vertAlign w:val="superscript"/>
          <w:lang w:val="en-GB"/>
        </w:rPr>
        <w:t>+</w:t>
      </w:r>
      <w:r w:rsidRPr="00A0574A">
        <w:rPr>
          <w:rFonts w:ascii="Times New Roman" w:hAnsi="Times New Roman" w:cs="Times New Roman"/>
          <w:sz w:val="24"/>
          <w:szCs w:val="24"/>
          <w:lang w:val="en-GB"/>
        </w:rPr>
        <w:t xml:space="preserve"> across the membranes. Pyrophosphate is a by-product from many biosynthetic pathways and too high concentrations of it may disturb physiological reactions, making them important for the life cycle of many bacteria, archaea, p</w:t>
      </w:r>
      <w:r>
        <w:rPr>
          <w:rFonts w:ascii="Times New Roman" w:hAnsi="Times New Roman" w:cs="Times New Roman"/>
          <w:sz w:val="24"/>
          <w:szCs w:val="24"/>
          <w:lang w:val="en-GB"/>
        </w:rPr>
        <w:t>lants, and protozoan parasites. The function of mPPases is significant particularly when it comes to coping</w:t>
      </w:r>
      <w:r w:rsidRPr="00AD6A51">
        <w:rPr>
          <w:rFonts w:ascii="Times New Roman" w:hAnsi="Times New Roman" w:cs="Times New Roman"/>
          <w:sz w:val="24"/>
          <w:szCs w:val="24"/>
          <w:lang w:val="en-GB"/>
        </w:rPr>
        <w:t xml:space="preserve"> under stress situations </w:t>
      </w:r>
      <w:r>
        <w:rPr>
          <w:rFonts w:ascii="Times New Roman" w:hAnsi="Times New Roman" w:cs="Times New Roman"/>
          <w:sz w:val="24"/>
          <w:szCs w:val="24"/>
          <w:lang w:val="en-GB"/>
        </w:rPr>
        <w:t>(</w:t>
      </w:r>
      <w:r w:rsidRPr="00AD6A51">
        <w:rPr>
          <w:rFonts w:ascii="Times New Roman" w:hAnsi="Times New Roman" w:cs="Times New Roman"/>
          <w:sz w:val="24"/>
          <w:szCs w:val="24"/>
          <w:lang w:val="en-GB"/>
        </w:rPr>
        <w:t>as a result of energy limitation</w:t>
      </w:r>
      <w:r>
        <w:rPr>
          <w:rFonts w:ascii="Times New Roman" w:hAnsi="Times New Roman" w:cs="Times New Roman"/>
          <w:sz w:val="24"/>
          <w:szCs w:val="24"/>
          <w:lang w:val="en-GB"/>
        </w:rPr>
        <w:t>)</w:t>
      </w:r>
      <w:r w:rsidRPr="00AD6A51">
        <w:rPr>
          <w:rFonts w:ascii="Times New Roman" w:hAnsi="Times New Roman" w:cs="Times New Roman"/>
          <w:sz w:val="24"/>
          <w:szCs w:val="24"/>
          <w:lang w:val="en-GB"/>
        </w:rPr>
        <w:t xml:space="preserve">, such as </w:t>
      </w:r>
      <w:r>
        <w:rPr>
          <w:rFonts w:ascii="Times New Roman" w:hAnsi="Times New Roman" w:cs="Times New Roman"/>
          <w:sz w:val="24"/>
          <w:szCs w:val="24"/>
          <w:lang w:val="en-GB"/>
        </w:rPr>
        <w:t xml:space="preserve">anoxia, </w:t>
      </w:r>
      <w:r w:rsidRPr="00AD6A51">
        <w:rPr>
          <w:rFonts w:ascii="Times New Roman" w:hAnsi="Times New Roman" w:cs="Times New Roman"/>
          <w:sz w:val="24"/>
          <w:szCs w:val="24"/>
          <w:lang w:val="en-GB"/>
        </w:rPr>
        <w:t>light intensity</w:t>
      </w:r>
      <w:r>
        <w:rPr>
          <w:rFonts w:ascii="Times New Roman" w:hAnsi="Times New Roman" w:cs="Times New Roman"/>
          <w:sz w:val="24"/>
          <w:szCs w:val="24"/>
          <w:lang w:val="en-GB"/>
        </w:rPr>
        <w:t>,</w:t>
      </w:r>
      <w:r w:rsidRPr="00AD6A51">
        <w:rPr>
          <w:rFonts w:ascii="Times New Roman" w:hAnsi="Times New Roman" w:cs="Times New Roman"/>
          <w:sz w:val="24"/>
          <w:szCs w:val="24"/>
          <w:lang w:val="en-GB"/>
        </w:rPr>
        <w:t xml:space="preserve"> low temperature</w:t>
      </w:r>
      <w:r>
        <w:rPr>
          <w:rFonts w:ascii="Times New Roman" w:hAnsi="Times New Roman" w:cs="Times New Roman"/>
          <w:sz w:val="24"/>
          <w:szCs w:val="24"/>
          <w:lang w:val="en-GB"/>
        </w:rPr>
        <w:t>,</w:t>
      </w:r>
      <w:r w:rsidRPr="00AD6A51">
        <w:rPr>
          <w:rFonts w:ascii="Times New Roman" w:hAnsi="Times New Roman" w:cs="Times New Roman"/>
          <w:sz w:val="24"/>
          <w:szCs w:val="24"/>
          <w:lang w:val="en-GB"/>
        </w:rPr>
        <w:t xml:space="preserve"> mineral deficien</w:t>
      </w:r>
      <w:r>
        <w:rPr>
          <w:rFonts w:ascii="Times New Roman" w:hAnsi="Times New Roman" w:cs="Times New Roman"/>
          <w:sz w:val="24"/>
          <w:szCs w:val="24"/>
          <w:lang w:val="en-GB"/>
        </w:rPr>
        <w:t xml:space="preserve">cy and </w:t>
      </w:r>
      <w:r w:rsidRPr="00AD6A51">
        <w:rPr>
          <w:rFonts w:ascii="Times New Roman" w:hAnsi="Times New Roman" w:cs="Times New Roman"/>
          <w:sz w:val="24"/>
          <w:szCs w:val="24"/>
          <w:lang w:val="en-GB"/>
        </w:rPr>
        <w:t xml:space="preserve">osmotic stress (Kajander </w:t>
      </w:r>
      <w:r w:rsidRPr="0010571E">
        <w:rPr>
          <w:rFonts w:ascii="Times New Roman" w:hAnsi="Times New Roman" w:cs="Times New Roman"/>
          <w:i/>
          <w:sz w:val="24"/>
          <w:szCs w:val="24"/>
          <w:lang w:val="en-GB"/>
        </w:rPr>
        <w:t>et al</w:t>
      </w:r>
      <w:r w:rsidRPr="00AD6A51">
        <w:rPr>
          <w:rFonts w:ascii="Times New Roman" w:hAnsi="Times New Roman" w:cs="Times New Roman"/>
          <w:sz w:val="24"/>
          <w:szCs w:val="24"/>
          <w:lang w:val="en-GB"/>
        </w:rPr>
        <w:t>., 2013).</w:t>
      </w:r>
      <w:r>
        <w:rPr>
          <w:rFonts w:ascii="Times New Roman" w:hAnsi="Times New Roman" w:cs="Times New Roman"/>
          <w:sz w:val="24"/>
          <w:szCs w:val="24"/>
          <w:lang w:val="en-GB"/>
        </w:rPr>
        <w:t xml:space="preserve"> In the parasites mPPases are usually located in the plasma membrane of the acidocalcisome, wherein their task</w:t>
      </w:r>
      <w:r w:rsidRPr="006676F4">
        <w:rPr>
          <w:rFonts w:ascii="Times New Roman" w:hAnsi="Times New Roman" w:cs="Times New Roman"/>
          <w:sz w:val="24"/>
          <w:szCs w:val="24"/>
          <w:lang w:val="en-GB"/>
        </w:rPr>
        <w:t xml:space="preserve"> likely </w:t>
      </w:r>
      <w:r>
        <w:rPr>
          <w:rFonts w:ascii="Times New Roman" w:hAnsi="Times New Roman" w:cs="Times New Roman"/>
          <w:sz w:val="24"/>
          <w:szCs w:val="24"/>
          <w:lang w:val="en-GB"/>
        </w:rPr>
        <w:t xml:space="preserve">is </w:t>
      </w:r>
      <w:r w:rsidRPr="006676F4">
        <w:rPr>
          <w:rFonts w:ascii="Times New Roman" w:hAnsi="Times New Roman" w:cs="Times New Roman"/>
          <w:sz w:val="24"/>
          <w:szCs w:val="24"/>
          <w:lang w:val="en-GB"/>
        </w:rPr>
        <w:t xml:space="preserve">to maintain the charge on the acidocalcisome and </w:t>
      </w:r>
      <w:r>
        <w:rPr>
          <w:rFonts w:ascii="Times New Roman" w:hAnsi="Times New Roman" w:cs="Times New Roman"/>
          <w:sz w:val="24"/>
          <w:szCs w:val="24"/>
          <w:lang w:val="en-GB"/>
        </w:rPr>
        <w:t xml:space="preserve">thereby </w:t>
      </w:r>
      <w:r w:rsidRPr="006676F4">
        <w:rPr>
          <w:rFonts w:ascii="Times New Roman" w:hAnsi="Times New Roman" w:cs="Times New Roman"/>
          <w:sz w:val="24"/>
          <w:szCs w:val="24"/>
          <w:lang w:val="en-GB"/>
        </w:rPr>
        <w:t>its function</w:t>
      </w:r>
      <w:r>
        <w:rPr>
          <w:rFonts w:ascii="Times New Roman" w:hAnsi="Times New Roman" w:cs="Times New Roman"/>
          <w:sz w:val="24"/>
          <w:szCs w:val="24"/>
          <w:lang w:val="en-GB"/>
        </w:rPr>
        <w:t xml:space="preserve"> </w:t>
      </w:r>
      <w:r w:rsidRPr="006676F4">
        <w:rPr>
          <w:rFonts w:ascii="Times New Roman" w:hAnsi="Times New Roman" w:cs="Times New Roman"/>
          <w:sz w:val="24"/>
          <w:szCs w:val="24"/>
          <w:lang w:val="en-GB"/>
        </w:rPr>
        <w:t xml:space="preserve">(Docampo </w:t>
      </w:r>
      <w:r w:rsidRPr="0010571E">
        <w:rPr>
          <w:rFonts w:ascii="Times New Roman" w:hAnsi="Times New Roman" w:cs="Times New Roman"/>
          <w:i/>
          <w:sz w:val="24"/>
          <w:szCs w:val="24"/>
          <w:lang w:val="en-GB"/>
        </w:rPr>
        <w:t>et al</w:t>
      </w:r>
      <w:r w:rsidRPr="006676F4">
        <w:rPr>
          <w:rFonts w:ascii="Times New Roman" w:hAnsi="Times New Roman" w:cs="Times New Roman"/>
          <w:sz w:val="24"/>
          <w:szCs w:val="24"/>
          <w:lang w:val="en-GB"/>
        </w:rPr>
        <w:t xml:space="preserve">., 2005; McIntosh </w:t>
      </w:r>
      <w:r w:rsidRPr="0010571E">
        <w:rPr>
          <w:rFonts w:ascii="Times New Roman" w:hAnsi="Times New Roman" w:cs="Times New Roman"/>
          <w:i/>
          <w:sz w:val="24"/>
          <w:szCs w:val="24"/>
          <w:lang w:val="en-GB"/>
        </w:rPr>
        <w:t>et al</w:t>
      </w:r>
      <w:r w:rsidRPr="006676F4">
        <w:rPr>
          <w:rFonts w:ascii="Times New Roman" w:hAnsi="Times New Roman" w:cs="Times New Roman"/>
          <w:sz w:val="24"/>
          <w:szCs w:val="24"/>
          <w:lang w:val="en-GB"/>
        </w:rPr>
        <w:t>., 2001)</w:t>
      </w:r>
      <w:r>
        <w:rPr>
          <w:rFonts w:ascii="Times New Roman" w:hAnsi="Times New Roman" w:cs="Times New Roman"/>
          <w:sz w:val="24"/>
          <w:szCs w:val="24"/>
          <w:lang w:val="en-GB"/>
        </w:rPr>
        <w:t xml:space="preserve">. For example </w:t>
      </w:r>
      <w:r w:rsidRPr="006676F4">
        <w:rPr>
          <w:rFonts w:ascii="Times New Roman" w:hAnsi="Times New Roman" w:cs="Times New Roman"/>
          <w:sz w:val="24"/>
          <w:szCs w:val="24"/>
          <w:lang w:val="en-GB"/>
        </w:rPr>
        <w:t>knockdown of the expression of this protein cause</w:t>
      </w:r>
      <w:r>
        <w:rPr>
          <w:rFonts w:ascii="Times New Roman" w:hAnsi="Times New Roman" w:cs="Times New Roman"/>
          <w:sz w:val="24"/>
          <w:szCs w:val="24"/>
          <w:lang w:val="en-GB"/>
        </w:rPr>
        <w:t>d</w:t>
      </w:r>
      <w:r w:rsidRPr="006676F4">
        <w:rPr>
          <w:rFonts w:ascii="Times New Roman" w:hAnsi="Times New Roman" w:cs="Times New Roman"/>
          <w:sz w:val="24"/>
          <w:szCs w:val="24"/>
          <w:lang w:val="en-GB"/>
        </w:rPr>
        <w:t xml:space="preserve"> severe reduction in polyphosphate and the</w:t>
      </w:r>
      <w:r>
        <w:rPr>
          <w:rFonts w:ascii="Times New Roman" w:hAnsi="Times New Roman" w:cs="Times New Roman"/>
          <w:sz w:val="24"/>
          <w:szCs w:val="24"/>
          <w:lang w:val="en-GB"/>
        </w:rPr>
        <w:t xml:space="preserve"> loss of acidocalcisome acidity</w:t>
      </w:r>
      <w:r w:rsidRPr="006676F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thus </w:t>
      </w:r>
      <w:r w:rsidRPr="006676F4">
        <w:rPr>
          <w:rFonts w:ascii="Times New Roman" w:hAnsi="Times New Roman" w:cs="Times New Roman"/>
          <w:sz w:val="24"/>
          <w:szCs w:val="24"/>
          <w:lang w:val="en-GB"/>
        </w:rPr>
        <w:t xml:space="preserve">leading to failure of the parasites to stabilize their intracellular pH upon exposure to external basic pH (Lemercier </w:t>
      </w:r>
      <w:r w:rsidRPr="0010571E">
        <w:rPr>
          <w:rFonts w:ascii="Times New Roman" w:hAnsi="Times New Roman" w:cs="Times New Roman"/>
          <w:i/>
          <w:sz w:val="24"/>
          <w:szCs w:val="24"/>
          <w:lang w:val="en-GB"/>
        </w:rPr>
        <w:t>et al</w:t>
      </w:r>
      <w:r w:rsidRPr="006676F4">
        <w:rPr>
          <w:rFonts w:ascii="Times New Roman" w:hAnsi="Times New Roman" w:cs="Times New Roman"/>
          <w:sz w:val="24"/>
          <w:szCs w:val="24"/>
          <w:lang w:val="en-GB"/>
        </w:rPr>
        <w:t>., 2004)</w:t>
      </w:r>
      <w:r>
        <w:rPr>
          <w:rFonts w:ascii="Times New Roman" w:hAnsi="Times New Roman" w:cs="Times New Roman"/>
          <w:sz w:val="24"/>
          <w:szCs w:val="24"/>
          <w:lang w:val="en-GB"/>
        </w:rPr>
        <w:t>.</w:t>
      </w:r>
      <w:r>
        <w:rPr>
          <w:rStyle w:val="CommentReference"/>
        </w:rPr>
        <w:annotationRef/>
      </w:r>
    </w:p>
    <w:p w14:paraId="2BAC0428" w14:textId="77777777" w:rsidR="005D13A0" w:rsidRDefault="005D13A0" w:rsidP="00E1429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date, structures of </w:t>
      </w:r>
      <w:r w:rsidRPr="002643D7">
        <w:rPr>
          <w:rFonts w:ascii="Times New Roman" w:hAnsi="Times New Roman" w:cs="Times New Roman"/>
          <w:sz w:val="24"/>
          <w:szCs w:val="24"/>
          <w:lang w:val="en-GB"/>
        </w:rPr>
        <w:t xml:space="preserve">two </w:t>
      </w:r>
      <w:r>
        <w:rPr>
          <w:rFonts w:ascii="Times New Roman" w:hAnsi="Times New Roman" w:cs="Times New Roman"/>
          <w:sz w:val="24"/>
          <w:szCs w:val="24"/>
          <w:lang w:val="en-GB"/>
        </w:rPr>
        <w:t>mPPases</w:t>
      </w:r>
      <w:r w:rsidRPr="002643D7">
        <w:rPr>
          <w:rFonts w:ascii="Times New Roman" w:hAnsi="Times New Roman" w:cs="Times New Roman"/>
          <w:sz w:val="24"/>
          <w:szCs w:val="24"/>
          <w:lang w:val="en-GB"/>
        </w:rPr>
        <w:t xml:space="preserve"> have been solved by X-ray crystallography</w:t>
      </w:r>
      <w:r w:rsidRPr="002643D7">
        <w:rPr>
          <w:rFonts w:ascii="Times New Roman" w:hAnsi="Times New Roman" w:cs="Times New Roman"/>
          <w:sz w:val="24"/>
          <w:szCs w:val="24"/>
          <w:lang w:val="en-US"/>
        </w:rPr>
        <w:t xml:space="preserve"> </w:t>
      </w:r>
      <w:r>
        <w:rPr>
          <w:rFonts w:ascii="Times New Roman" w:hAnsi="Times New Roman" w:cs="Times New Roman"/>
          <w:sz w:val="24"/>
          <w:szCs w:val="24"/>
          <w:lang w:val="en-US"/>
        </w:rPr>
        <w:t>in seven</w:t>
      </w:r>
      <w:r w:rsidRPr="002643D7">
        <w:rPr>
          <w:rFonts w:ascii="Times New Roman" w:hAnsi="Times New Roman" w:cs="Times New Roman"/>
          <w:sz w:val="24"/>
          <w:szCs w:val="24"/>
          <w:lang w:val="en-US"/>
        </w:rPr>
        <w:t xml:space="preserve"> different conformations</w:t>
      </w:r>
      <w:r>
        <w:rPr>
          <w:rFonts w:ascii="Times New Roman" w:hAnsi="Times New Roman" w:cs="Times New Roman"/>
          <w:sz w:val="24"/>
          <w:szCs w:val="24"/>
          <w:lang w:val="en-US"/>
        </w:rPr>
        <w:t>; five</w:t>
      </w:r>
      <w:r w:rsidRPr="002643D7">
        <w:rPr>
          <w:rFonts w:ascii="Times New Roman" w:hAnsi="Times New Roman" w:cs="Times New Roman"/>
          <w:sz w:val="24"/>
          <w:szCs w:val="24"/>
          <w:lang w:val="en-US"/>
        </w:rPr>
        <w:t xml:space="preserve"> from </w:t>
      </w:r>
      <w:r w:rsidRPr="002643D7">
        <w:rPr>
          <w:rFonts w:ascii="Times" w:eastAsia="Calibri" w:hAnsi="Times" w:cs="Times New Roman"/>
          <w:i/>
          <w:sz w:val="24"/>
          <w:szCs w:val="24"/>
          <w:lang w:val="en-GB"/>
        </w:rPr>
        <w:t>Thermotoga maritima</w:t>
      </w:r>
      <w:r>
        <w:rPr>
          <w:rFonts w:ascii="Times" w:eastAsia="Calibri" w:hAnsi="Times" w:cs="Times New Roman"/>
          <w:sz w:val="24"/>
          <w:szCs w:val="24"/>
          <w:lang w:val="en-GB"/>
        </w:rPr>
        <w:t xml:space="preserve"> </w:t>
      </w:r>
      <w:r w:rsidRPr="00F94340">
        <w:rPr>
          <w:rFonts w:ascii="Times" w:eastAsia="Calibri" w:hAnsi="Times" w:cs="Times New Roman"/>
          <w:sz w:val="24"/>
          <w:szCs w:val="24"/>
          <w:lang w:val="en-GB"/>
        </w:rPr>
        <w:t>(TmPPase)</w:t>
      </w:r>
      <w:r w:rsidRPr="0010571E">
        <w:rPr>
          <w:rFonts w:ascii="Times" w:eastAsia="Calibri" w:hAnsi="Times" w:cs="Times New Roman"/>
          <w:sz w:val="24"/>
          <w:szCs w:val="24"/>
          <w:lang w:val="en-US"/>
        </w:rPr>
        <w:t xml:space="preserve">(Kellosalo </w:t>
      </w:r>
      <w:r w:rsidRPr="0010571E">
        <w:rPr>
          <w:rFonts w:ascii="Times" w:eastAsia="Calibri" w:hAnsi="Times" w:cs="Times New Roman"/>
          <w:i/>
          <w:sz w:val="24"/>
          <w:szCs w:val="24"/>
          <w:lang w:val="en-US"/>
        </w:rPr>
        <w:t>et al</w:t>
      </w:r>
      <w:r w:rsidRPr="0010571E">
        <w:rPr>
          <w:rFonts w:ascii="Times" w:eastAsia="Calibri" w:hAnsi="Times" w:cs="Times New Roman"/>
          <w:sz w:val="24"/>
          <w:szCs w:val="24"/>
          <w:lang w:val="en-US"/>
        </w:rPr>
        <w:t>., 2012</w:t>
      </w:r>
      <w:r>
        <w:rPr>
          <w:rFonts w:ascii="Times" w:eastAsia="Calibri" w:hAnsi="Times" w:cs="Times New Roman"/>
          <w:sz w:val="24"/>
          <w:szCs w:val="24"/>
          <w:lang w:val="en-US"/>
        </w:rPr>
        <w:t xml:space="preserve">; Li </w:t>
      </w:r>
      <w:r w:rsidRPr="00260F09">
        <w:rPr>
          <w:rFonts w:ascii="Times" w:eastAsia="Calibri" w:hAnsi="Times" w:cs="Times New Roman"/>
          <w:i/>
          <w:sz w:val="24"/>
          <w:szCs w:val="24"/>
          <w:lang w:val="en-US"/>
        </w:rPr>
        <w:t>et al.</w:t>
      </w:r>
      <w:r>
        <w:rPr>
          <w:rFonts w:ascii="Times" w:eastAsia="Calibri" w:hAnsi="Times" w:cs="Times New Roman"/>
          <w:sz w:val="24"/>
          <w:szCs w:val="24"/>
          <w:lang w:val="en-US"/>
        </w:rPr>
        <w:t xml:space="preserve">, 2016; Vidilaseris </w:t>
      </w:r>
      <w:r w:rsidRPr="00260F09">
        <w:rPr>
          <w:rFonts w:ascii="Times" w:eastAsia="Calibri" w:hAnsi="Times" w:cs="Times New Roman"/>
          <w:i/>
          <w:sz w:val="24"/>
          <w:szCs w:val="24"/>
          <w:lang w:val="en-US"/>
        </w:rPr>
        <w:t>et al</w:t>
      </w:r>
      <w:r>
        <w:rPr>
          <w:rFonts w:ascii="Times" w:eastAsia="Calibri" w:hAnsi="Times" w:cs="Times New Roman"/>
          <w:sz w:val="24"/>
          <w:szCs w:val="24"/>
          <w:lang w:val="en-US"/>
        </w:rPr>
        <w:t>., 2018</w:t>
      </w:r>
      <w:r w:rsidRPr="0010571E">
        <w:rPr>
          <w:rFonts w:ascii="Times" w:eastAsia="Calibri" w:hAnsi="Times" w:cs="Times New Roman"/>
          <w:sz w:val="24"/>
          <w:szCs w:val="24"/>
          <w:lang w:val="en-US"/>
        </w:rPr>
        <w:t>)</w:t>
      </w:r>
      <w:r>
        <w:rPr>
          <w:rFonts w:ascii="Times" w:eastAsia="Calibri" w:hAnsi="Times" w:cs="Times New Roman"/>
          <w:sz w:val="24"/>
          <w:szCs w:val="24"/>
          <w:lang w:val="en-GB"/>
        </w:rPr>
        <w:t xml:space="preserve"> and two from </w:t>
      </w:r>
      <w:r w:rsidRPr="00F94340">
        <w:rPr>
          <w:rFonts w:ascii="Times" w:eastAsia="Calibri" w:hAnsi="Times" w:cs="Times New Roman"/>
          <w:sz w:val="24"/>
          <w:szCs w:val="24"/>
          <w:lang w:val="en-US"/>
        </w:rPr>
        <w:t>mung bean</w:t>
      </w:r>
      <w:r w:rsidRPr="00F94340">
        <w:rPr>
          <w:rFonts w:ascii="Times" w:eastAsia="Calibri" w:hAnsi="Times" w:cs="Times New Roman"/>
          <w:i/>
          <w:sz w:val="24"/>
          <w:szCs w:val="24"/>
          <w:lang w:val="en-US"/>
        </w:rPr>
        <w:t xml:space="preserve"> Vigna radiata</w:t>
      </w:r>
      <w:r w:rsidRPr="00F94340">
        <w:rPr>
          <w:rFonts w:ascii="Times" w:eastAsia="Calibri" w:hAnsi="Times" w:cs="Times New Roman"/>
          <w:sz w:val="24"/>
          <w:szCs w:val="24"/>
          <w:lang w:val="en-US"/>
        </w:rPr>
        <w:t xml:space="preserve"> (VrPPase)</w:t>
      </w:r>
      <w:r w:rsidRPr="0010571E">
        <w:rPr>
          <w:rFonts w:ascii="Times" w:eastAsia="Calibri" w:hAnsi="Times" w:cs="Times New Roman"/>
          <w:sz w:val="24"/>
          <w:szCs w:val="24"/>
          <w:lang w:val="en-US"/>
        </w:rPr>
        <w:t>(</w:t>
      </w:r>
      <w:r>
        <w:rPr>
          <w:rFonts w:ascii="Times" w:eastAsia="Calibri" w:hAnsi="Times" w:cs="Times New Roman"/>
          <w:sz w:val="24"/>
          <w:szCs w:val="24"/>
          <w:lang w:val="en-US"/>
        </w:rPr>
        <w:t xml:space="preserve">Lin </w:t>
      </w:r>
      <w:r w:rsidRPr="00260F09">
        <w:rPr>
          <w:rFonts w:ascii="Times" w:eastAsia="Calibri" w:hAnsi="Times" w:cs="Times New Roman"/>
          <w:i/>
          <w:sz w:val="24"/>
          <w:szCs w:val="24"/>
          <w:lang w:val="en-US"/>
        </w:rPr>
        <w:t>et al</w:t>
      </w:r>
      <w:r>
        <w:rPr>
          <w:rFonts w:ascii="Times" w:eastAsia="Calibri" w:hAnsi="Times" w:cs="Times New Roman"/>
          <w:sz w:val="24"/>
          <w:szCs w:val="24"/>
          <w:lang w:val="en-US"/>
        </w:rPr>
        <w:t xml:space="preserve">., 2012; </w:t>
      </w:r>
      <w:r w:rsidRPr="0010571E">
        <w:rPr>
          <w:rFonts w:ascii="Times" w:eastAsia="Calibri" w:hAnsi="Times" w:cs="Times New Roman"/>
          <w:sz w:val="24"/>
          <w:szCs w:val="24"/>
          <w:lang w:val="en-US"/>
        </w:rPr>
        <w:t xml:space="preserve">Li </w:t>
      </w:r>
      <w:r w:rsidRPr="0010571E">
        <w:rPr>
          <w:rFonts w:ascii="Times" w:eastAsia="Calibri" w:hAnsi="Times" w:cs="Times New Roman"/>
          <w:i/>
          <w:sz w:val="24"/>
          <w:szCs w:val="24"/>
          <w:lang w:val="en-US"/>
        </w:rPr>
        <w:t>et al</w:t>
      </w:r>
      <w:r w:rsidRPr="0010571E">
        <w:rPr>
          <w:rFonts w:ascii="Times" w:eastAsia="Calibri" w:hAnsi="Times" w:cs="Times New Roman"/>
          <w:sz w:val="24"/>
          <w:szCs w:val="24"/>
          <w:lang w:val="en-US"/>
        </w:rPr>
        <w:t>., 2016)</w:t>
      </w:r>
      <w:r w:rsidRPr="002643D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structures of these mPPases are </w:t>
      </w:r>
      <w:r w:rsidRPr="00D4752D">
        <w:rPr>
          <w:rFonts w:ascii="Times New Roman" w:hAnsi="Times New Roman" w:cs="Times New Roman"/>
          <w:sz w:val="24"/>
          <w:szCs w:val="24"/>
          <w:lang w:val="en-US"/>
        </w:rPr>
        <w:t>symmetric homodimer</w:t>
      </w:r>
      <w:r>
        <w:rPr>
          <w:rFonts w:ascii="Times New Roman" w:hAnsi="Times New Roman" w:cs="Times New Roman"/>
          <w:sz w:val="24"/>
          <w:szCs w:val="24"/>
          <w:lang w:val="en-US"/>
        </w:rPr>
        <w:t>s</w:t>
      </w:r>
      <w:r w:rsidRPr="00D4752D">
        <w:rPr>
          <w:rFonts w:ascii="Times New Roman" w:hAnsi="Times New Roman" w:cs="Times New Roman"/>
          <w:sz w:val="24"/>
          <w:szCs w:val="24"/>
          <w:lang w:val="en-US"/>
        </w:rPr>
        <w:t xml:space="preserve"> </w:t>
      </w:r>
      <w:r>
        <w:rPr>
          <w:rFonts w:ascii="Times New Roman" w:hAnsi="Times New Roman" w:cs="Times New Roman"/>
          <w:sz w:val="24"/>
          <w:szCs w:val="24"/>
          <w:lang w:val="en-US"/>
        </w:rPr>
        <w:t>where each monomer consists</w:t>
      </w:r>
      <w:r w:rsidRPr="00D4752D">
        <w:rPr>
          <w:rFonts w:ascii="Times New Roman" w:hAnsi="Times New Roman" w:cs="Times New Roman"/>
          <w:sz w:val="24"/>
          <w:szCs w:val="24"/>
          <w:lang w:val="en-US"/>
        </w:rPr>
        <w:t xml:space="preserve"> of 16 transmembrane helices (TMHs)</w:t>
      </w:r>
      <w:r>
        <w:rPr>
          <w:rFonts w:ascii="Times New Roman" w:hAnsi="Times New Roman" w:cs="Times New Roman"/>
          <w:sz w:val="24"/>
          <w:szCs w:val="24"/>
          <w:lang w:val="en-US"/>
        </w:rPr>
        <w:t xml:space="preserve"> forming</w:t>
      </w:r>
      <w:r w:rsidRPr="00D4752D">
        <w:rPr>
          <w:rFonts w:ascii="Times New Roman" w:hAnsi="Times New Roman" w:cs="Times New Roman"/>
          <w:sz w:val="24"/>
          <w:szCs w:val="24"/>
          <w:lang w:val="en-US"/>
        </w:rPr>
        <w:t xml:space="preserve"> two concentric layers</w:t>
      </w:r>
      <w:r>
        <w:rPr>
          <w:rFonts w:ascii="Times New Roman" w:hAnsi="Times New Roman" w:cs="Times New Roman"/>
          <w:sz w:val="24"/>
          <w:szCs w:val="24"/>
          <w:lang w:val="en-US"/>
        </w:rPr>
        <w:t>:</w:t>
      </w:r>
      <w:r w:rsidRPr="00D4752D">
        <w:rPr>
          <w:rFonts w:ascii="Times New Roman" w:hAnsi="Times New Roman" w:cs="Times New Roman"/>
          <w:sz w:val="24"/>
          <w:szCs w:val="24"/>
          <w:lang w:val="en-US"/>
        </w:rPr>
        <w:t xml:space="preserve"> six helices</w:t>
      </w:r>
      <w:r>
        <w:rPr>
          <w:rFonts w:ascii="Times New Roman" w:hAnsi="Times New Roman" w:cs="Times New Roman"/>
          <w:sz w:val="24"/>
          <w:szCs w:val="24"/>
          <w:lang w:val="en-US"/>
        </w:rPr>
        <w:t xml:space="preserve"> </w:t>
      </w:r>
      <w:r w:rsidRPr="00D4752D">
        <w:rPr>
          <w:rFonts w:ascii="Times New Roman" w:hAnsi="Times New Roman" w:cs="Times New Roman"/>
          <w:sz w:val="24"/>
          <w:szCs w:val="24"/>
          <w:lang w:val="en-US"/>
        </w:rPr>
        <w:t>(TM</w:t>
      </w:r>
      <w:r>
        <w:rPr>
          <w:rFonts w:ascii="Times New Roman" w:hAnsi="Times New Roman" w:cs="Times New Roman"/>
          <w:sz w:val="24"/>
          <w:szCs w:val="24"/>
          <w:lang w:val="en-US"/>
        </w:rPr>
        <w:t>H 5–6, 11–12, and 15–16) form</w:t>
      </w:r>
      <w:r w:rsidRPr="00D4752D">
        <w:rPr>
          <w:rFonts w:ascii="Times New Roman" w:hAnsi="Times New Roman" w:cs="Times New Roman"/>
          <w:sz w:val="24"/>
          <w:szCs w:val="24"/>
          <w:lang w:val="en-US"/>
        </w:rPr>
        <w:t xml:space="preserve"> the inner layer and the other ten (T</w:t>
      </w:r>
      <w:r>
        <w:rPr>
          <w:rFonts w:ascii="Times New Roman" w:hAnsi="Times New Roman" w:cs="Times New Roman"/>
          <w:sz w:val="24"/>
          <w:szCs w:val="24"/>
          <w:lang w:val="en-US"/>
        </w:rPr>
        <w:t>MH 1–4, 7–10, and 13–14) form</w:t>
      </w:r>
      <w:r w:rsidRPr="00D4752D">
        <w:rPr>
          <w:rFonts w:ascii="Times New Roman" w:hAnsi="Times New Roman" w:cs="Times New Roman"/>
          <w:sz w:val="24"/>
          <w:szCs w:val="24"/>
          <w:lang w:val="en-US"/>
        </w:rPr>
        <w:t xml:space="preserve"> the outer layer.</w:t>
      </w:r>
      <w:r>
        <w:rPr>
          <w:rFonts w:ascii="Times New Roman" w:hAnsi="Times New Roman" w:cs="Times New Roman"/>
          <w:sz w:val="24"/>
          <w:szCs w:val="24"/>
          <w:lang w:val="en-US"/>
        </w:rPr>
        <w:t xml:space="preserve"> Moreover, each monomer includes four separate regions: </w:t>
      </w:r>
      <w:r w:rsidRPr="00D4752D">
        <w:rPr>
          <w:rFonts w:ascii="Times New Roman" w:hAnsi="Times New Roman" w:cs="Times New Roman"/>
          <w:sz w:val="24"/>
          <w:szCs w:val="24"/>
          <w:lang w:val="en-US"/>
        </w:rPr>
        <w:t xml:space="preserve">a hydrolytic centre, a coupling funnel, an ion gate, and an exit channel (Tsai </w:t>
      </w:r>
      <w:r w:rsidRPr="0010571E">
        <w:rPr>
          <w:rFonts w:ascii="Times New Roman" w:hAnsi="Times New Roman" w:cs="Times New Roman"/>
          <w:i/>
          <w:sz w:val="24"/>
          <w:szCs w:val="24"/>
          <w:lang w:val="en-US"/>
        </w:rPr>
        <w:t>et al</w:t>
      </w:r>
      <w:r w:rsidRPr="00D4752D">
        <w:rPr>
          <w:rFonts w:ascii="Times New Roman" w:hAnsi="Times New Roman" w:cs="Times New Roman"/>
          <w:sz w:val="24"/>
          <w:szCs w:val="24"/>
          <w:lang w:val="en-US"/>
        </w:rPr>
        <w:t>., 2014)</w:t>
      </w:r>
      <w:r>
        <w:rPr>
          <w:rFonts w:ascii="Times New Roman" w:hAnsi="Times New Roman" w:cs="Times New Roman"/>
          <w:sz w:val="24"/>
          <w:szCs w:val="24"/>
          <w:lang w:val="en-US"/>
        </w:rPr>
        <w:t>.</w:t>
      </w:r>
      <w:r w:rsidRPr="00BD079C">
        <w:rPr>
          <w:rFonts w:ascii="Times New Roman" w:hAnsi="Times New Roman" w:cs="Times New Roman"/>
          <w:sz w:val="24"/>
          <w:szCs w:val="24"/>
          <w:lang w:val="en-US"/>
        </w:rPr>
        <w:t xml:space="preserve"> </w:t>
      </w:r>
      <w:r>
        <w:rPr>
          <w:rFonts w:ascii="Times New Roman" w:hAnsi="Times New Roman" w:cs="Times New Roman"/>
          <w:sz w:val="24"/>
          <w:szCs w:val="24"/>
          <w:lang w:val="en-US"/>
        </w:rPr>
        <w:t>As the substrate binds to the enzyme a long loop between TMH 5 and 6 is closed, which opens again after the hydrolysis, ion pumping and substrate departure.</w:t>
      </w:r>
    </w:p>
    <w:p w14:paraId="29E64574" w14:textId="01283AD7" w:rsidR="005D13A0" w:rsidRPr="00E14291" w:rsidRDefault="005D13A0" w:rsidP="00E14291">
      <w:pPr>
        <w:pStyle w:val="CommentText"/>
        <w:rPr>
          <w:lang w:val="en-US"/>
        </w:rPr>
      </w:pPr>
      <w:r>
        <w:rPr>
          <w:rFonts w:ascii="Times New Roman" w:hAnsi="Times New Roman" w:cs="Times New Roman"/>
          <w:sz w:val="24"/>
          <w:szCs w:val="24"/>
          <w:lang w:val="en-GB"/>
        </w:rPr>
        <w:t>T</w:t>
      </w:r>
      <w:r w:rsidRPr="00BE015A">
        <w:rPr>
          <w:rFonts w:ascii="Times New Roman" w:hAnsi="Times New Roman" w:cs="Times New Roman"/>
          <w:sz w:val="24"/>
          <w:szCs w:val="24"/>
          <w:lang w:val="en-GB"/>
        </w:rPr>
        <w:t xml:space="preserve">he fact that </w:t>
      </w:r>
      <w:r>
        <w:rPr>
          <w:rFonts w:ascii="Times New Roman" w:hAnsi="Times New Roman" w:cs="Times New Roman"/>
          <w:sz w:val="24"/>
          <w:szCs w:val="24"/>
          <w:lang w:val="en-GB"/>
        </w:rPr>
        <w:t>mPPases</w:t>
      </w:r>
      <w:r w:rsidRPr="00BE015A">
        <w:rPr>
          <w:rFonts w:ascii="Times New Roman" w:hAnsi="Times New Roman" w:cs="Times New Roman"/>
          <w:sz w:val="24"/>
          <w:szCs w:val="24"/>
          <w:lang w:val="en-GB"/>
        </w:rPr>
        <w:t xml:space="preserve"> are essential for many protists</w:t>
      </w:r>
      <w:r>
        <w:rPr>
          <w:rFonts w:ascii="Times New Roman" w:hAnsi="Times New Roman" w:cs="Times New Roman"/>
          <w:sz w:val="24"/>
          <w:szCs w:val="24"/>
          <w:lang w:val="en-GB"/>
        </w:rPr>
        <w:t xml:space="preserve"> but</w:t>
      </w:r>
      <w:r w:rsidRPr="00BE015A">
        <w:rPr>
          <w:rFonts w:ascii="Times New Roman" w:hAnsi="Times New Roman" w:cs="Times New Roman"/>
          <w:sz w:val="24"/>
          <w:szCs w:val="24"/>
          <w:lang w:val="en-GB"/>
        </w:rPr>
        <w:t xml:space="preserve"> not existing in humans at all </w:t>
      </w:r>
      <w:r>
        <w:rPr>
          <w:rFonts w:ascii="Times New Roman" w:hAnsi="Times New Roman" w:cs="Times New Roman"/>
          <w:sz w:val="24"/>
          <w:szCs w:val="24"/>
          <w:lang w:val="en-GB"/>
        </w:rPr>
        <w:t>makes</w:t>
      </w:r>
      <w:r w:rsidRPr="00BE015A">
        <w:rPr>
          <w:rFonts w:ascii="Times New Roman" w:hAnsi="Times New Roman" w:cs="Times New Roman"/>
          <w:sz w:val="24"/>
          <w:szCs w:val="24"/>
          <w:lang w:val="en-GB"/>
        </w:rPr>
        <w:t xml:space="preserve"> them </w:t>
      </w:r>
      <w:r>
        <w:rPr>
          <w:rFonts w:ascii="Times New Roman" w:hAnsi="Times New Roman" w:cs="Times New Roman"/>
          <w:sz w:val="24"/>
          <w:szCs w:val="24"/>
          <w:lang w:val="en-GB"/>
        </w:rPr>
        <w:t>promising potential</w:t>
      </w:r>
      <w:r w:rsidRPr="00BE015A">
        <w:rPr>
          <w:rFonts w:ascii="Times New Roman" w:hAnsi="Times New Roman" w:cs="Times New Roman"/>
          <w:sz w:val="24"/>
          <w:szCs w:val="24"/>
          <w:lang w:val="en-GB"/>
        </w:rPr>
        <w:t xml:space="preserve"> drug target</w:t>
      </w:r>
      <w:r>
        <w:rPr>
          <w:rFonts w:ascii="Times New Roman" w:hAnsi="Times New Roman" w:cs="Times New Roman"/>
          <w:sz w:val="24"/>
          <w:szCs w:val="24"/>
          <w:lang w:val="en-GB"/>
        </w:rPr>
        <w:t>s against</w:t>
      </w:r>
      <w:r w:rsidRPr="00BE015A">
        <w:rPr>
          <w:rFonts w:ascii="Times New Roman" w:hAnsi="Times New Roman" w:cs="Times New Roman"/>
          <w:sz w:val="24"/>
          <w:szCs w:val="24"/>
          <w:lang w:val="en-GB"/>
        </w:rPr>
        <w:t xml:space="preserve"> protozoan diseases.</w:t>
      </w:r>
      <w:r>
        <w:rPr>
          <w:rFonts w:ascii="Times New Roman" w:hAnsi="Times New Roman" w:cs="Times New Roman"/>
          <w:sz w:val="24"/>
          <w:szCs w:val="24"/>
          <w:lang w:val="en-GB"/>
        </w:rPr>
        <w:t xml:space="preserve"> </w:t>
      </w:r>
      <w:r>
        <w:rPr>
          <w:rFonts w:ascii="Times New Roman" w:hAnsi="Times New Roman" w:cs="Times New Roman"/>
          <w:sz w:val="24"/>
          <w:szCs w:val="24"/>
          <w:lang w:val="en-US"/>
        </w:rPr>
        <w:t>Currently, most of the compounds inhibiting the mPPase functions are non-hydrolisable PP</w:t>
      </w:r>
      <w:r w:rsidRPr="002279FD">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analogues (</w:t>
      </w:r>
      <w:r w:rsidRPr="00BB5635">
        <w:rPr>
          <w:rFonts w:ascii="Times New Roman" w:hAnsi="Times New Roman" w:cs="Times New Roman"/>
          <w:sz w:val="24"/>
          <w:szCs w:val="24"/>
          <w:highlight w:val="yellow"/>
          <w:lang w:val="en-US"/>
        </w:rPr>
        <w:t>REF</w:t>
      </w:r>
      <w:r>
        <w:rPr>
          <w:rFonts w:ascii="Times New Roman" w:hAnsi="Times New Roman" w:cs="Times New Roman"/>
          <w:sz w:val="24"/>
          <w:szCs w:val="24"/>
          <w:lang w:val="en-US"/>
        </w:rPr>
        <w:t xml:space="preserve">), and only one mPPase inhibitor class of non-pyrophosphate origin is reported (Vidilaseris </w:t>
      </w:r>
      <w:r w:rsidRPr="00280A6F">
        <w:rPr>
          <w:rFonts w:ascii="Times New Roman" w:hAnsi="Times New Roman" w:cs="Times New Roman"/>
          <w:i/>
          <w:sz w:val="24"/>
          <w:szCs w:val="24"/>
          <w:lang w:val="en-US"/>
        </w:rPr>
        <w:t>et al</w:t>
      </w:r>
      <w:r>
        <w:rPr>
          <w:rFonts w:ascii="Times New Roman" w:hAnsi="Times New Roman" w:cs="Times New Roman"/>
          <w:sz w:val="24"/>
          <w:szCs w:val="24"/>
          <w:lang w:val="en-US"/>
        </w:rPr>
        <w:t>., 2019). As the PP</w:t>
      </w:r>
      <w:r w:rsidRPr="002279FD">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analogues would also target the human enzymes bearing PP</w:t>
      </w:r>
      <w:r w:rsidRPr="002279FD">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binding sites, our interest lies in the discovery of non-phosphorous organic compounds that </w:t>
      </w:r>
      <w:r w:rsidRPr="00434A94">
        <w:rPr>
          <w:rFonts w:ascii="Times New Roman" w:hAnsi="Times New Roman" w:cs="Times New Roman"/>
          <w:sz w:val="24"/>
          <w:szCs w:val="24"/>
          <w:lang w:val="en-US"/>
        </w:rPr>
        <w:t xml:space="preserve">would inhibit the activity of </w:t>
      </w:r>
      <w:r>
        <w:rPr>
          <w:rFonts w:ascii="Times New Roman" w:hAnsi="Times New Roman" w:cs="Times New Roman"/>
          <w:sz w:val="24"/>
          <w:szCs w:val="24"/>
          <w:lang w:val="en-US"/>
        </w:rPr>
        <w:t xml:space="preserve">protist </w:t>
      </w:r>
      <w:r w:rsidRPr="00434A94">
        <w:rPr>
          <w:rFonts w:ascii="Times New Roman" w:hAnsi="Times New Roman" w:cs="Times New Roman"/>
          <w:sz w:val="24"/>
          <w:szCs w:val="24"/>
          <w:lang w:val="en-US"/>
        </w:rPr>
        <w:t>m</w:t>
      </w:r>
      <w:r>
        <w:rPr>
          <w:rFonts w:ascii="Times New Roman" w:hAnsi="Times New Roman" w:cs="Times New Roman"/>
          <w:sz w:val="24"/>
          <w:szCs w:val="24"/>
          <w:lang w:val="en-US"/>
        </w:rPr>
        <w:t>PPases. To attain this, we</w:t>
      </w:r>
      <w:r>
        <w:rPr>
          <w:rFonts w:ascii="Times New Roman" w:hAnsi="Times New Roman" w:cs="Times New Roman"/>
          <w:sz w:val="24"/>
          <w:szCs w:val="24"/>
          <w:lang w:val="en-GB"/>
        </w:rPr>
        <w:t xml:space="preserve"> used</w:t>
      </w:r>
      <w:r w:rsidRPr="002643D7">
        <w:rPr>
          <w:rFonts w:ascii="Times New Roman" w:hAnsi="Times New Roman" w:cs="Times New Roman"/>
          <w:sz w:val="24"/>
          <w:szCs w:val="24"/>
          <w:lang w:val="en-GB"/>
        </w:rPr>
        <w:t xml:space="preserve"> a multistep sequential </w:t>
      </w:r>
      <w:r>
        <w:rPr>
          <w:rFonts w:ascii="Times New Roman" w:hAnsi="Times New Roman" w:cs="Times New Roman"/>
          <w:sz w:val="24"/>
          <w:szCs w:val="24"/>
          <w:lang w:val="en-GB"/>
        </w:rPr>
        <w:t xml:space="preserve">compound </w:t>
      </w:r>
      <w:r w:rsidRPr="002643D7">
        <w:rPr>
          <w:rFonts w:ascii="Times New Roman" w:hAnsi="Times New Roman" w:cs="Times New Roman"/>
          <w:sz w:val="24"/>
          <w:szCs w:val="24"/>
          <w:lang w:val="en-GB"/>
        </w:rPr>
        <w:t>screening process, starting with</w:t>
      </w:r>
      <w:r>
        <w:rPr>
          <w:rFonts w:ascii="Times New Roman" w:hAnsi="Times New Roman" w:cs="Times New Roman"/>
          <w:sz w:val="24"/>
          <w:szCs w:val="24"/>
          <w:lang w:val="en-GB"/>
        </w:rPr>
        <w:t xml:space="preserve"> </w:t>
      </w:r>
      <w:r w:rsidRPr="00A0574A">
        <w:rPr>
          <w:rFonts w:ascii="Times New Roman" w:hAnsi="Times New Roman" w:cs="Times New Roman"/>
          <w:sz w:val="24"/>
          <w:szCs w:val="24"/>
          <w:lang w:val="en-GB"/>
        </w:rPr>
        <w:t>phosphate</w:t>
      </w:r>
      <w:r>
        <w:rPr>
          <w:rFonts w:ascii="Times New Roman" w:hAnsi="Times New Roman" w:cs="Times New Roman"/>
          <w:sz w:val="24"/>
          <w:szCs w:val="24"/>
          <w:lang w:val="en-GB"/>
        </w:rPr>
        <w:t xml:space="preserve"> isosteres and our recently developed 96-well plate assay with TmPPase as the model system</w:t>
      </w:r>
      <w:r>
        <w:rPr>
          <w:rStyle w:val="CommentReference"/>
        </w:rPr>
        <w:annotationRef/>
      </w:r>
      <w:r>
        <w:rPr>
          <w:rFonts w:ascii="Times New Roman" w:hAnsi="Times New Roman" w:cs="Times New Roman"/>
          <w:sz w:val="24"/>
          <w:szCs w:val="24"/>
          <w:lang w:val="en-GB"/>
        </w:rPr>
        <w:t xml:space="preserve"> (Vidilaseris </w:t>
      </w:r>
      <w:r w:rsidRPr="00280A6F">
        <w:rPr>
          <w:rFonts w:ascii="Times New Roman" w:hAnsi="Times New Roman" w:cs="Times New Roman"/>
          <w:i/>
          <w:sz w:val="24"/>
          <w:szCs w:val="24"/>
          <w:lang w:val="en-GB"/>
        </w:rPr>
        <w:t>et al.</w:t>
      </w:r>
      <w:r>
        <w:rPr>
          <w:rFonts w:ascii="Times New Roman" w:hAnsi="Times New Roman" w:cs="Times New Roman"/>
          <w:sz w:val="24"/>
          <w:szCs w:val="24"/>
          <w:lang w:val="en-GB"/>
        </w:rPr>
        <w:t>, 2018).</w:t>
      </w:r>
    </w:p>
  </w:comment>
  <w:comment w:id="14" w:author="Johansson, Niklas G" w:date="2018-04-18T10:51:00Z" w:initials="JNG">
    <w:p w14:paraId="67ABB217" w14:textId="77777777" w:rsidR="005D13A0" w:rsidRPr="00045166" w:rsidRDefault="005D13A0" w:rsidP="006E4A34">
      <w:pPr>
        <w:pStyle w:val="CommentText"/>
        <w:rPr>
          <w:lang w:val="en-US"/>
        </w:rPr>
      </w:pPr>
      <w:r w:rsidRPr="002279FD">
        <w:rPr>
          <w:rStyle w:val="Strong"/>
          <w:b w:val="0"/>
          <w:iCs/>
          <w:lang w:val="en-US"/>
        </w:rPr>
        <w:t xml:space="preserve">Vidilaseris et al. </w:t>
      </w:r>
      <w:r>
        <w:rPr>
          <w:rStyle w:val="CommentReference"/>
        </w:rPr>
        <w:annotationRef/>
      </w:r>
      <w:r w:rsidRPr="00045166">
        <w:rPr>
          <w:rStyle w:val="Strong"/>
          <w:i/>
          <w:iCs/>
          <w:lang w:val="en-US"/>
        </w:rPr>
        <w:t>Anal. Methods</w:t>
      </w:r>
      <w:r w:rsidRPr="00045166">
        <w:rPr>
          <w:rStyle w:val="listitem-data"/>
          <w:lang w:val="en-US"/>
        </w:rPr>
        <w:t>, 2018</w:t>
      </w:r>
      <w:r w:rsidRPr="001427E9">
        <w:rPr>
          <w:rStyle w:val="listitem-data"/>
          <w:b/>
          <w:lang w:val="en-US"/>
        </w:rPr>
        <w:t>,</w:t>
      </w:r>
      <w:r>
        <w:rPr>
          <w:rStyle w:val="listitem-data"/>
          <w:b/>
          <w:lang w:val="en-US"/>
        </w:rPr>
        <w:t xml:space="preserve"> </w:t>
      </w:r>
      <w:r w:rsidRPr="001427E9">
        <w:rPr>
          <w:rStyle w:val="Strong"/>
          <w:b w:val="0"/>
          <w:lang w:val="en-US"/>
        </w:rPr>
        <w:t>10</w:t>
      </w:r>
      <w:r w:rsidRPr="00045166">
        <w:rPr>
          <w:rStyle w:val="listitem-data"/>
          <w:lang w:val="en-US"/>
        </w:rPr>
        <w:t>, 646-651</w:t>
      </w:r>
    </w:p>
  </w:comment>
  <w:comment w:id="16" w:author="Johansson, Niklas G" w:date="2019-03-06T13:37:00Z" w:initials="JNG">
    <w:p w14:paraId="40EEEF30" w14:textId="06858158" w:rsidR="009A3C56" w:rsidRPr="009A3C56" w:rsidRDefault="009A3C56">
      <w:pPr>
        <w:pStyle w:val="CommentText"/>
        <w:rPr>
          <w:lang w:val="en-US"/>
        </w:rPr>
      </w:pPr>
      <w:r>
        <w:rPr>
          <w:rStyle w:val="CommentReference"/>
        </w:rPr>
        <w:annotationRef/>
      </w:r>
      <w:r w:rsidRPr="009A3C56">
        <w:rPr>
          <w:lang w:val="en-US"/>
        </w:rPr>
        <w:t>Check numbering, amounts and IC50 values</w:t>
      </w:r>
    </w:p>
  </w:comment>
  <w:comment w:id="17" w:author="Johansson, Niklas G" w:date="2019-01-24T15:39:00Z" w:initials="JNG">
    <w:p w14:paraId="7C48FF84" w14:textId="77777777" w:rsidR="005D13A0" w:rsidRPr="00D93E21" w:rsidRDefault="005D13A0" w:rsidP="00AC68E7">
      <w:pPr>
        <w:pStyle w:val="CommentText"/>
        <w:rPr>
          <w:lang w:val="en-US"/>
        </w:rPr>
      </w:pPr>
      <w:r>
        <w:rPr>
          <w:rStyle w:val="CommentReference"/>
        </w:rPr>
        <w:annotationRef/>
      </w:r>
      <w:r>
        <w:rPr>
          <w:lang w:val="en-US"/>
        </w:rPr>
        <w:t xml:space="preserve">AT: </w:t>
      </w:r>
      <w:r>
        <w:rPr>
          <w:rStyle w:val="CommentReference"/>
        </w:rPr>
        <w:annotationRef/>
      </w:r>
      <w:r w:rsidRPr="009D20EC">
        <w:rPr>
          <w:rFonts w:ascii="Times New Roman" w:hAnsi="Times New Roman" w:cs="Times New Roman"/>
          <w:sz w:val="24"/>
          <w:szCs w:val="24"/>
          <w:lang w:val="en-GB"/>
        </w:rPr>
        <w:t>(REF Baell + Zhang/Xhaard + Meanwell if I remember)</w:t>
      </w:r>
    </w:p>
    <w:p w14:paraId="177F5461" w14:textId="77777777" w:rsidR="005D13A0" w:rsidRDefault="005D13A0" w:rsidP="00AC68E7">
      <w:pPr>
        <w:pStyle w:val="CommentText"/>
        <w:rPr>
          <w:lang w:val="en-US"/>
        </w:rPr>
      </w:pPr>
    </w:p>
    <w:p w14:paraId="0AD4D699" w14:textId="77777777" w:rsidR="005D13A0" w:rsidRDefault="005D13A0" w:rsidP="00AC68E7">
      <w:pPr>
        <w:pStyle w:val="CommentText"/>
        <w:rPr>
          <w:lang w:val="en-US"/>
        </w:rPr>
      </w:pPr>
      <w:r>
        <w:rPr>
          <w:lang w:val="en-US"/>
        </w:rPr>
        <w:t>This one?</w:t>
      </w:r>
    </w:p>
    <w:p w14:paraId="22395864" w14:textId="77777777" w:rsidR="005D13A0" w:rsidRPr="00D93E21" w:rsidRDefault="005D13A0" w:rsidP="00AC68E7">
      <w:pPr>
        <w:pStyle w:val="CommentText"/>
        <w:rPr>
          <w:lang w:val="en-US"/>
        </w:rPr>
      </w:pPr>
      <w:r>
        <w:rPr>
          <w:lang w:val="en-US"/>
        </w:rPr>
        <w:t xml:space="preserve">Zhang, Y. et al. </w:t>
      </w:r>
      <w:r w:rsidRPr="00D93E21">
        <w:rPr>
          <w:lang w:val="en-US"/>
        </w:rPr>
        <w:t>J. Chem. Inf. Model. 2017, 57, 3, 499-516?</w:t>
      </w:r>
    </w:p>
    <w:p w14:paraId="0D00BFA2" w14:textId="77777777" w:rsidR="005D13A0" w:rsidRPr="006D4421" w:rsidRDefault="005D13A0" w:rsidP="00AC68E7">
      <w:pPr>
        <w:pStyle w:val="CommentText"/>
        <w:rPr>
          <w:lang w:val="en-US"/>
        </w:rPr>
      </w:pPr>
      <w:hyperlink r:id="rId1" w:history="1">
        <w:r w:rsidRPr="006609DE">
          <w:rPr>
            <w:rStyle w:val="Hyperlink"/>
            <w:lang w:val="en-US"/>
          </w:rPr>
          <w:t>https://pubs.acs.org/doi/10.1021/acs.jcim.6b00519</w:t>
        </w:r>
      </w:hyperlink>
    </w:p>
  </w:comment>
  <w:comment w:id="18" w:author="Henri Xhaard" w:date="2019-01-16T09:24:00Z" w:initials="XH">
    <w:p w14:paraId="027F6A5A" w14:textId="77777777" w:rsidR="005D13A0" w:rsidRPr="007844DA" w:rsidRDefault="005D13A0" w:rsidP="00EA4C0C">
      <w:pPr>
        <w:pStyle w:val="CommentText"/>
        <w:rPr>
          <w:lang w:val="en-US"/>
        </w:rPr>
      </w:pPr>
      <w:r>
        <w:rPr>
          <w:rStyle w:val="CommentReference"/>
        </w:rPr>
        <w:annotationRef/>
      </w:r>
      <w:r w:rsidRPr="007844DA">
        <w:rPr>
          <w:lang w:val="en-US"/>
        </w:rPr>
        <w:t>what will be there? keep?</w:t>
      </w:r>
    </w:p>
  </w:comment>
  <w:comment w:id="19" w:author="Henri Xhaard" w:date="2019-01-16T09:39:00Z" w:initials="XH">
    <w:p w14:paraId="3047B4A6" w14:textId="77777777" w:rsidR="005D13A0" w:rsidRPr="00B076AC" w:rsidRDefault="005D13A0" w:rsidP="00EA4C0C">
      <w:pPr>
        <w:pStyle w:val="CommentText"/>
        <w:rPr>
          <w:lang w:val="en-US"/>
        </w:rPr>
      </w:pPr>
      <w:r>
        <w:rPr>
          <w:rStyle w:val="CommentReference"/>
        </w:rPr>
        <w:annotationRef/>
      </w:r>
      <w:r w:rsidRPr="00B076AC">
        <w:rPr>
          <w:lang w:val="en-US"/>
        </w:rPr>
        <w:t>ok!?!?!?</w:t>
      </w:r>
    </w:p>
  </w:comment>
  <w:comment w:id="20" w:author="Johansson, Niklas G" w:date="2019-01-29T15:06:00Z" w:initials="JNG">
    <w:p w14:paraId="12434C16" w14:textId="76FFAF07" w:rsidR="005D13A0" w:rsidRPr="00FA2EBC" w:rsidRDefault="005D13A0">
      <w:pPr>
        <w:pStyle w:val="CommentText"/>
        <w:rPr>
          <w:lang w:val="en-US"/>
        </w:rPr>
      </w:pPr>
      <w:r>
        <w:rPr>
          <w:rStyle w:val="CommentReference"/>
        </w:rPr>
        <w:annotationRef/>
      </w:r>
      <w:r w:rsidRPr="00FA2EBC">
        <w:rPr>
          <w:lang w:val="en-US"/>
        </w:rPr>
        <w:t>IC50estimate, pre-IC50, other options?</w:t>
      </w:r>
    </w:p>
  </w:comment>
  <w:comment w:id="21" w:author="Henri Xhaard" w:date="2019-01-16T11:02:00Z" w:initials="XH">
    <w:p w14:paraId="26B7A5D9" w14:textId="410FACBB" w:rsidR="005D13A0" w:rsidRPr="00480D66" w:rsidRDefault="005D13A0" w:rsidP="008E7C06">
      <w:pPr>
        <w:pStyle w:val="CommentText"/>
        <w:rPr>
          <w:lang w:val="en-US"/>
        </w:rPr>
      </w:pPr>
      <w:r>
        <w:rPr>
          <w:rStyle w:val="CommentReference"/>
        </w:rPr>
        <w:annotationRef/>
      </w:r>
      <w:r>
        <w:rPr>
          <w:lang w:val="en-US"/>
        </w:rPr>
        <w:t>MW</w:t>
      </w:r>
      <w:r w:rsidRPr="00480D66">
        <w:rPr>
          <w:lang w:val="en-US"/>
        </w:rPr>
        <w:t xml:space="preserve"> can go since </w:t>
      </w:r>
      <w:r>
        <w:rPr>
          <w:lang w:val="en-US"/>
        </w:rPr>
        <w:t>they are shown</w:t>
      </w:r>
      <w:r w:rsidRPr="00480D66">
        <w:rPr>
          <w:lang w:val="en-US"/>
        </w:rPr>
        <w:t xml:space="preserve"> in the figure, however kept to stress</w:t>
      </w:r>
      <w:r>
        <w:rPr>
          <w:lang w:val="en-US"/>
        </w:rPr>
        <w:t xml:space="preserve"> the fragment nature of the hit. let see if we keep it all along</w:t>
      </w:r>
    </w:p>
  </w:comment>
  <w:comment w:id="22" w:author="Henri Xhaard" w:date="2019-01-16T11:04:00Z" w:initials="XH">
    <w:p w14:paraId="6E622BB4" w14:textId="77777777" w:rsidR="005D13A0" w:rsidRDefault="005D13A0" w:rsidP="008E7C06">
      <w:pPr>
        <w:spacing w:line="480" w:lineRule="auto"/>
        <w:jc w:val="both"/>
        <w:rPr>
          <w:rFonts w:ascii="Times New Roman" w:hAnsi="Times New Roman" w:cs="Times New Roman"/>
          <w:sz w:val="24"/>
          <w:szCs w:val="24"/>
          <w:lang w:val="en-GB"/>
        </w:rPr>
      </w:pPr>
      <w:r>
        <w:rPr>
          <w:rStyle w:val="CommentReference"/>
        </w:rPr>
        <w:annotationRef/>
      </w:r>
      <w:r>
        <w:rPr>
          <w:rFonts w:ascii="Times New Roman" w:hAnsi="Times New Roman" w:cs="Times New Roman"/>
          <w:sz w:val="24"/>
          <w:szCs w:val="24"/>
          <w:lang w:val="en-GB"/>
        </w:rPr>
        <w:t xml:space="preserve">for the most active compounds estimate from six-eight concentrations. </w:t>
      </w:r>
    </w:p>
    <w:p w14:paraId="4733893C" w14:textId="77777777" w:rsidR="005D13A0" w:rsidRPr="00480D66" w:rsidRDefault="005D13A0" w:rsidP="008E7C06">
      <w:pPr>
        <w:pStyle w:val="CommentText"/>
        <w:rPr>
          <w:lang w:val="en-GB"/>
        </w:rPr>
      </w:pPr>
    </w:p>
  </w:comment>
  <w:comment w:id="23" w:author="Johansson, Niklas G" w:date="2019-01-29T17:34:00Z" w:initials="JNG">
    <w:p w14:paraId="371EA266" w14:textId="17FA0ABA" w:rsidR="005D13A0" w:rsidRDefault="005D13A0">
      <w:pPr>
        <w:pStyle w:val="CommentText"/>
      </w:pPr>
      <w:r>
        <w:rPr>
          <w:rStyle w:val="CommentReference"/>
        </w:rPr>
        <w:annotationRef/>
      </w:r>
      <w:r w:rsidRPr="00A30165">
        <w:rPr>
          <w:noProof/>
          <w:lang w:eastAsia="fi-FI"/>
        </w:rPr>
        <w:drawing>
          <wp:inline distT="0" distB="0" distL="0" distR="0" wp14:anchorId="6EDAC895" wp14:editId="57891790">
            <wp:extent cx="2440501" cy="14844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5389" cy="1493471"/>
                    </a:xfrm>
                    <a:prstGeom prst="rect">
                      <a:avLst/>
                    </a:prstGeom>
                    <a:noFill/>
                    <a:ln>
                      <a:noFill/>
                    </a:ln>
                  </pic:spPr>
                </pic:pic>
              </a:graphicData>
            </a:graphic>
          </wp:inline>
        </w:drawing>
      </w:r>
    </w:p>
    <w:p w14:paraId="7AF796D3" w14:textId="49D815EA" w:rsidR="005D13A0" w:rsidRDefault="005D13A0">
      <w:pPr>
        <w:pStyle w:val="CommentText"/>
        <w:rPr>
          <w:lang w:val="en-US"/>
        </w:rPr>
      </w:pPr>
      <w:r w:rsidRPr="00A30165">
        <w:rPr>
          <w:lang w:val="en-US"/>
        </w:rPr>
        <w:t>MTI</w:t>
      </w:r>
      <w:r>
        <w:rPr>
          <w:lang w:val="en-US"/>
        </w:rPr>
        <w:t>s</w:t>
      </w:r>
      <w:r w:rsidRPr="00A30165">
        <w:rPr>
          <w:lang w:val="en-US"/>
        </w:rPr>
        <w:t>(remade): S1-S8 made, S9-S12 purchased</w:t>
      </w:r>
    </w:p>
    <w:p w14:paraId="6B47E9B9" w14:textId="77777777" w:rsidR="005D13A0" w:rsidRDefault="005D13A0">
      <w:pPr>
        <w:pStyle w:val="CommentText"/>
        <w:rPr>
          <w:lang w:val="en-US"/>
        </w:rPr>
      </w:pPr>
    </w:p>
    <w:p w14:paraId="057209DB" w14:textId="0BD777AF" w:rsidR="005D13A0" w:rsidRDefault="005D13A0">
      <w:pPr>
        <w:pStyle w:val="CommentText"/>
        <w:rPr>
          <w:lang w:val="en-US"/>
        </w:rPr>
      </w:pPr>
      <w:r>
        <w:rPr>
          <w:lang w:val="en-US"/>
        </w:rPr>
        <w:t>??? 17 amb (incuding 6 omp-Br-esters + 4 MTI???</w:t>
      </w:r>
    </w:p>
    <w:p w14:paraId="0E455BC5" w14:textId="77777777" w:rsidR="005D13A0" w:rsidRDefault="005D13A0">
      <w:pPr>
        <w:pStyle w:val="CommentText"/>
        <w:rPr>
          <w:lang w:val="en-US"/>
        </w:rPr>
      </w:pPr>
    </w:p>
    <w:p w14:paraId="6475099D" w14:textId="62E9C77B" w:rsidR="005D13A0" w:rsidRDefault="005D13A0">
      <w:pPr>
        <w:pStyle w:val="CommentText"/>
        <w:rPr>
          <w:lang w:val="en-US"/>
        </w:rPr>
      </w:pPr>
      <w:r w:rsidRPr="0034134C">
        <w:rPr>
          <w:highlight w:val="magenta"/>
          <w:lang w:val="en-US"/>
        </w:rPr>
        <w:t>Mixed up? Aryl vs. MTI exploration?</w:t>
      </w:r>
    </w:p>
    <w:p w14:paraId="22084544" w14:textId="7E18F16A" w:rsidR="005D13A0" w:rsidRPr="00A30165" w:rsidRDefault="005D13A0">
      <w:pPr>
        <w:pStyle w:val="CommentText"/>
        <w:rPr>
          <w:lang w:val="en-US"/>
        </w:rPr>
      </w:pPr>
      <w:r>
        <w:rPr>
          <w:rFonts w:ascii="Times New Roman" w:hAnsi="Times New Roman" w:cs="Times New Roman"/>
          <w:sz w:val="24"/>
          <w:szCs w:val="24"/>
          <w:lang w:val="en-GB"/>
        </w:rPr>
        <w:t xml:space="preserve">We first supplemented the series with </w:t>
      </w:r>
      <w:r w:rsidRPr="0005175D">
        <w:rPr>
          <w:rFonts w:ascii="Times New Roman" w:hAnsi="Times New Roman" w:cs="Times New Roman"/>
          <w:sz w:val="24"/>
          <w:szCs w:val="24"/>
          <w:highlight w:val="yellow"/>
          <w:lang w:val="en-GB"/>
        </w:rPr>
        <w:t>1</w:t>
      </w:r>
      <w:r>
        <w:rPr>
          <w:rFonts w:ascii="Times New Roman" w:hAnsi="Times New Roman" w:cs="Times New Roman"/>
          <w:sz w:val="24"/>
          <w:szCs w:val="24"/>
          <w:highlight w:val="yellow"/>
          <w:lang w:val="en-GB"/>
        </w:rPr>
        <w:t>3</w:t>
      </w:r>
      <w:r>
        <w:rPr>
          <w:rFonts w:ascii="Times New Roman" w:hAnsi="Times New Roman" w:cs="Times New Roman"/>
          <w:sz w:val="24"/>
          <w:szCs w:val="24"/>
          <w:lang w:val="en-GB"/>
        </w:rPr>
        <w:t xml:space="preserve"> purchased analogues. U</w:t>
      </w:r>
      <w:r w:rsidRPr="00A0574A">
        <w:rPr>
          <w:rFonts w:ascii="Times New Roman" w:hAnsi="Times New Roman" w:cs="Times New Roman"/>
          <w:sz w:val="24"/>
          <w:szCs w:val="24"/>
          <w:lang w:val="en-GB"/>
        </w:rPr>
        <w:t xml:space="preserve">nfortunately only a fraction </w:t>
      </w:r>
      <w:r w:rsidRPr="00246D8D">
        <w:rPr>
          <w:rFonts w:ascii="Times New Roman" w:hAnsi="Times New Roman" w:cs="Times New Roman"/>
          <w:sz w:val="24"/>
          <w:szCs w:val="24"/>
          <w:highlight w:val="yellow"/>
          <w:lang w:val="en-GB"/>
        </w:rPr>
        <w:t>(</w:t>
      </w:r>
      <w:r>
        <w:rPr>
          <w:rFonts w:ascii="Times New Roman" w:hAnsi="Times New Roman" w:cs="Times New Roman"/>
          <w:sz w:val="24"/>
          <w:szCs w:val="24"/>
          <w:highlight w:val="yellow"/>
          <w:lang w:val="en-GB"/>
        </w:rPr>
        <w:t>5</w:t>
      </w:r>
      <w:r w:rsidRPr="00246D8D">
        <w:rPr>
          <w:rFonts w:ascii="Times New Roman" w:hAnsi="Times New Roman" w:cs="Times New Roman"/>
          <w:sz w:val="24"/>
          <w:szCs w:val="24"/>
          <w:highlight w:val="yellow"/>
          <w:lang w:val="en-GB"/>
        </w:rPr>
        <w:t>/1</w:t>
      </w:r>
      <w:r>
        <w:rPr>
          <w:rFonts w:ascii="Times New Roman" w:hAnsi="Times New Roman" w:cs="Times New Roman"/>
          <w:sz w:val="24"/>
          <w:szCs w:val="24"/>
          <w:highlight w:val="yellow"/>
          <w:lang w:val="en-GB"/>
        </w:rPr>
        <w:t>3</w:t>
      </w:r>
      <w:r w:rsidRPr="00246D8D">
        <w:rPr>
          <w:rFonts w:ascii="Times New Roman" w:hAnsi="Times New Roman" w:cs="Times New Roman"/>
          <w:sz w:val="24"/>
          <w:szCs w:val="24"/>
          <w:highlight w:val="yellow"/>
          <w:lang w:val="en-GB"/>
        </w:rPr>
        <w:t>)</w:t>
      </w:r>
      <w:r w:rsidRPr="00A0574A">
        <w:rPr>
          <w:rFonts w:ascii="Times New Roman" w:hAnsi="Times New Roman" w:cs="Times New Roman"/>
          <w:sz w:val="24"/>
          <w:szCs w:val="24"/>
          <w:lang w:val="en-GB"/>
        </w:rPr>
        <w:t xml:space="preserve"> of the purchased compound</w:t>
      </w:r>
      <w:r>
        <w:rPr>
          <w:rFonts w:ascii="Times New Roman" w:hAnsi="Times New Roman" w:cs="Times New Roman"/>
          <w:sz w:val="24"/>
          <w:szCs w:val="24"/>
          <w:lang w:val="en-GB"/>
        </w:rPr>
        <w:t>s reached above 95% purity (independent measurement by us</w:t>
      </w:r>
      <w:r w:rsidRPr="00A0574A">
        <w:rPr>
          <w:rFonts w:ascii="Times New Roman" w:hAnsi="Times New Roman" w:cs="Times New Roman"/>
          <w:sz w:val="24"/>
          <w:szCs w:val="24"/>
          <w:lang w:val="en-GB"/>
        </w:rPr>
        <w:t xml:space="preserve">; the less pure compounds are </w:t>
      </w:r>
      <w:r>
        <w:rPr>
          <w:rFonts w:ascii="Times New Roman" w:hAnsi="Times New Roman" w:cs="Times New Roman"/>
          <w:sz w:val="24"/>
          <w:szCs w:val="24"/>
          <w:lang w:val="en-GB"/>
        </w:rPr>
        <w:t>listed</w:t>
      </w:r>
      <w:r w:rsidRPr="00A0574A">
        <w:rPr>
          <w:rFonts w:ascii="Times New Roman" w:hAnsi="Times New Roman" w:cs="Times New Roman"/>
          <w:sz w:val="24"/>
          <w:szCs w:val="24"/>
          <w:lang w:val="en-GB"/>
        </w:rPr>
        <w:t xml:space="preserve"> as </w:t>
      </w:r>
      <w:r>
        <w:rPr>
          <w:rFonts w:ascii="Times New Roman" w:hAnsi="Times New Roman" w:cs="Times New Roman"/>
          <w:sz w:val="24"/>
          <w:szCs w:val="24"/>
          <w:lang w:val="en-GB"/>
        </w:rPr>
        <w:t>Supporting Information)</w:t>
      </w:r>
      <w:r w:rsidRPr="00A0574A">
        <w:rPr>
          <w:rFonts w:ascii="Times New Roman" w:hAnsi="Times New Roman" w:cs="Times New Roman"/>
          <w:sz w:val="24"/>
          <w:szCs w:val="24"/>
          <w:lang w:val="en-GB"/>
        </w:rPr>
        <w:t>.</w:t>
      </w:r>
    </w:p>
  </w:comment>
  <w:comment w:id="24" w:author="Johansson, Niklas G" w:date="2019-01-30T10:42:00Z" w:initials="JNG">
    <w:p w14:paraId="7C109698" w14:textId="3CAA6CB1" w:rsidR="005D13A0" w:rsidRPr="00BF13D5" w:rsidRDefault="005D13A0">
      <w:pPr>
        <w:pStyle w:val="CommentText"/>
        <w:rPr>
          <w:lang w:val="en-US"/>
        </w:rPr>
      </w:pPr>
      <w:r>
        <w:rPr>
          <w:rStyle w:val="CommentReference"/>
        </w:rPr>
        <w:annotationRef/>
      </w:r>
      <w:r w:rsidRPr="00307CB4">
        <w:rPr>
          <w:lang w:val="en-US"/>
        </w:rPr>
        <w:t>Would it be sufficient to only show the left one?</w:t>
      </w:r>
    </w:p>
  </w:comment>
  <w:comment w:id="25" w:author="Henri Xhaard" w:date="2019-01-16T13:26:00Z" w:initials="XH">
    <w:p w14:paraId="2EC1CCCB" w14:textId="77777777" w:rsidR="005D13A0" w:rsidRPr="00303A45" w:rsidRDefault="005D13A0" w:rsidP="007F45CC">
      <w:pPr>
        <w:pStyle w:val="CommentText"/>
        <w:rPr>
          <w:lang w:val="en-US"/>
        </w:rPr>
      </w:pPr>
      <w:r>
        <w:rPr>
          <w:rStyle w:val="CommentReference"/>
        </w:rPr>
        <w:annotationRef/>
      </w:r>
      <w:r w:rsidRPr="00303A45">
        <w:rPr>
          <w:lang w:val="en-US"/>
        </w:rPr>
        <w:t>NO POINT TO WORK THIS FURTHER SINCE MANY CPDS ARE BEING RETESTED</w:t>
      </w:r>
    </w:p>
  </w:comment>
  <w:comment w:id="26" w:author="Henri Xhaard" w:date="2019-01-17T10:09:00Z" w:initials="XH">
    <w:p w14:paraId="4991CEE2" w14:textId="77777777" w:rsidR="005D13A0" w:rsidRPr="000C226C" w:rsidRDefault="005D13A0" w:rsidP="005D4BFF">
      <w:pPr>
        <w:pStyle w:val="CommentText"/>
        <w:rPr>
          <w:lang w:val="en-US"/>
        </w:rPr>
      </w:pPr>
      <w:r>
        <w:rPr>
          <w:rStyle w:val="CommentReference"/>
        </w:rPr>
        <w:annotationRef/>
      </w:r>
      <w:r w:rsidRPr="000C226C">
        <w:rPr>
          <w:lang w:val="en-US"/>
        </w:rPr>
        <w:t>current text has separated the COO/ester at R5</w:t>
      </w:r>
      <w:r>
        <w:rPr>
          <w:lang w:val="en-US"/>
        </w:rPr>
        <w:t>. esters should not be counted here but as part of the cpd growing</w:t>
      </w:r>
    </w:p>
  </w:comment>
  <w:comment w:id="27" w:author="Johansson, Niklas G" w:date="2018-07-17T10:59:00Z" w:initials="JNG">
    <w:p w14:paraId="7B7F27CE" w14:textId="77777777" w:rsidR="005D13A0" w:rsidRPr="00FF508E" w:rsidRDefault="005D13A0" w:rsidP="009B4F42">
      <w:pPr>
        <w:pStyle w:val="CommentText"/>
        <w:rPr>
          <w:lang w:val="sv-SE"/>
        </w:rPr>
      </w:pPr>
      <w:r>
        <w:rPr>
          <w:rStyle w:val="CommentReference"/>
        </w:rPr>
        <w:annotationRef/>
      </w:r>
      <w:r w:rsidRPr="00FF508E">
        <w:rPr>
          <w:lang w:val="sv-SE"/>
        </w:rPr>
        <w:t>Grob J Org Chem 2011, 76, 10241-10248</w:t>
      </w:r>
    </w:p>
  </w:comment>
  <w:comment w:id="28" w:author="Johansson, Niklas G" w:date="2019-01-09T09:42:00Z" w:initials="JNG">
    <w:p w14:paraId="58270B63" w14:textId="77777777" w:rsidR="005D13A0" w:rsidRPr="004163F7" w:rsidRDefault="005D13A0" w:rsidP="009B4F42">
      <w:pPr>
        <w:pStyle w:val="CommentText"/>
        <w:rPr>
          <w:lang w:val="sv-SE"/>
        </w:rPr>
      </w:pPr>
      <w:r>
        <w:rPr>
          <w:rStyle w:val="CommentReference"/>
        </w:rPr>
        <w:annotationRef/>
      </w:r>
      <w:r>
        <w:rPr>
          <w:rStyle w:val="CommentReference"/>
        </w:rPr>
        <w:annotationRef/>
      </w:r>
      <w:r w:rsidRPr="00653801">
        <w:rPr>
          <w:lang w:val="sv-SE"/>
        </w:rPr>
        <w:t>Nagarapu Eur J Med Chem 2010, 45, 4720-4725</w:t>
      </w:r>
    </w:p>
  </w:comment>
  <w:comment w:id="29" w:author="Johansson, Niklas G" w:date="2018-07-17T10:53:00Z" w:initials="JNG">
    <w:p w14:paraId="6CECB10D" w14:textId="77777777" w:rsidR="005D13A0" w:rsidRPr="00C36E62" w:rsidRDefault="005D13A0" w:rsidP="009B4F42">
      <w:pPr>
        <w:pStyle w:val="CommentText"/>
        <w:rPr>
          <w:lang w:val="en-US"/>
        </w:rPr>
      </w:pPr>
      <w:r>
        <w:rPr>
          <w:rStyle w:val="CommentReference"/>
        </w:rPr>
        <w:annotationRef/>
      </w:r>
      <w:r w:rsidRPr="00C36E62">
        <w:rPr>
          <w:lang w:val="en-US"/>
        </w:rPr>
        <w:t>Tourteau Bioorg Med Chem 2013, 21, 5383-5394</w:t>
      </w:r>
    </w:p>
    <w:p w14:paraId="4F5122A1" w14:textId="77777777" w:rsidR="005D13A0" w:rsidRPr="00C36E62" w:rsidRDefault="005D13A0" w:rsidP="009B4F42">
      <w:pPr>
        <w:pStyle w:val="CommentText"/>
        <w:rPr>
          <w:lang w:val="en-US"/>
        </w:rPr>
      </w:pPr>
      <w:r w:rsidRPr="00C36E62">
        <w:rPr>
          <w:lang w:val="en-US"/>
        </w:rPr>
        <w:t>Andrzejak Bioorg Med Chem 2011, 19, 3777-3786</w:t>
      </w:r>
    </w:p>
  </w:comment>
  <w:comment w:id="30" w:author="Johansson, Niklas G" w:date="2019-03-06T13:38:00Z" w:initials="JNG">
    <w:p w14:paraId="69AA7F6E" w14:textId="7AA52F30" w:rsidR="00997FC2" w:rsidRPr="00997FC2" w:rsidRDefault="00997FC2">
      <w:pPr>
        <w:pStyle w:val="CommentText"/>
        <w:rPr>
          <w:lang w:val="en-US"/>
        </w:rPr>
      </w:pPr>
      <w:r w:rsidRPr="00997FC2">
        <w:rPr>
          <w:lang w:val="en-US"/>
        </w:rPr>
        <w:t>Some entries could also be removed and only shown in the sup.info.?</w:t>
      </w:r>
    </w:p>
    <w:p w14:paraId="5ADB4B40" w14:textId="61127A51" w:rsidR="009A3C56" w:rsidRDefault="009A3C56">
      <w:pPr>
        <w:pStyle w:val="CommentText"/>
      </w:pPr>
      <w:r>
        <w:rPr>
          <w:rStyle w:val="CommentReference"/>
        </w:rPr>
        <w:annotationRef/>
      </w:r>
      <w:r>
        <w:object w:dxaOrig="11851" w:dyaOrig="6871" w14:anchorId="590CF4A6">
          <v:shape id="_x0000_i1045" type="#_x0000_t75" style="width:516.15pt;height:300.15pt" o:ole="">
            <v:imagedata r:id="rId3" o:title=""/>
          </v:shape>
          <o:OLEObject Type="Embed" ProgID="ChemDraw.Document.6.0" ShapeID="_x0000_i1045" DrawAspect="Content" ObjectID="_1613391337" r:id="rId4"/>
        </w:object>
      </w:r>
    </w:p>
    <w:p w14:paraId="64BD5310" w14:textId="77777777" w:rsidR="00997FC2" w:rsidRDefault="00997FC2">
      <w:pPr>
        <w:pStyle w:val="CommentText"/>
      </w:pPr>
    </w:p>
  </w:comment>
  <w:comment w:id="31" w:author="Henri Xhaard" w:date="2019-01-16T13:28:00Z" w:initials="XH">
    <w:p w14:paraId="312F3BFE" w14:textId="77777777" w:rsidR="005D13A0" w:rsidRPr="00FC360D" w:rsidRDefault="005D13A0" w:rsidP="007F45CC">
      <w:pPr>
        <w:pStyle w:val="CommentText"/>
        <w:rPr>
          <w:lang w:val="en-US"/>
        </w:rPr>
      </w:pPr>
      <w:r>
        <w:rPr>
          <w:rStyle w:val="CommentReference"/>
        </w:rPr>
        <w:annotationRef/>
      </w:r>
      <w:r w:rsidRPr="00FC360D">
        <w:rPr>
          <w:lang w:val="en-US"/>
        </w:rPr>
        <w:t>13 left for later- can t introduce all at the same time</w:t>
      </w:r>
    </w:p>
  </w:comment>
  <w:comment w:id="32" w:author="Henri Xhaard" w:date="2019-01-16T13:12:00Z" w:initials="XH">
    <w:p w14:paraId="7C1D4747" w14:textId="77777777" w:rsidR="005D13A0" w:rsidRPr="000B606D" w:rsidRDefault="005D13A0" w:rsidP="007F45CC">
      <w:pPr>
        <w:pStyle w:val="CommentText"/>
        <w:rPr>
          <w:lang w:val="en-US"/>
        </w:rPr>
      </w:pPr>
      <w:r>
        <w:rPr>
          <w:rStyle w:val="CommentReference"/>
        </w:rPr>
        <w:annotationRef/>
      </w:r>
      <w:r w:rsidRPr="000B606D">
        <w:rPr>
          <w:lang w:val="en-US"/>
        </w:rPr>
        <w:t>built the logic along type of substitution before goind to ortho-meta-para</w:t>
      </w:r>
    </w:p>
  </w:comment>
  <w:comment w:id="33" w:author="Johansson, Niklas G" w:date="2019-02-07T15:16:00Z" w:initials="JNG">
    <w:p w14:paraId="1C4EAC9D" w14:textId="2048508E" w:rsidR="005D13A0" w:rsidRPr="008E13CE" w:rsidRDefault="005D13A0">
      <w:pPr>
        <w:pStyle w:val="CommentText"/>
        <w:rPr>
          <w:lang w:val="en-US"/>
        </w:rPr>
      </w:pPr>
      <w:r>
        <w:rPr>
          <w:rStyle w:val="CommentReference"/>
        </w:rPr>
        <w:annotationRef/>
      </w:r>
      <w:r>
        <w:rPr>
          <w:lang w:val="en-US"/>
        </w:rPr>
        <w:t>O</w:t>
      </w:r>
      <w:r w:rsidRPr="008E13CE">
        <w:rPr>
          <w:lang w:val="en-US"/>
        </w:rPr>
        <w:t>Me esters tolerated but not acid</w:t>
      </w:r>
    </w:p>
  </w:comment>
  <w:comment w:id="34" w:author="Henri Xhaard" w:date="2019-01-16T13:19:00Z" w:initials="XH">
    <w:p w14:paraId="0A445DFD" w14:textId="77777777" w:rsidR="005D13A0" w:rsidRPr="00303A45" w:rsidRDefault="005D13A0" w:rsidP="007F45CC">
      <w:pPr>
        <w:pStyle w:val="CommentText"/>
        <w:rPr>
          <w:lang w:val="en-US"/>
        </w:rPr>
      </w:pPr>
      <w:r>
        <w:rPr>
          <w:rStyle w:val="CommentReference"/>
        </w:rPr>
        <w:annotationRef/>
      </w:r>
      <w:r w:rsidRPr="00303A45">
        <w:rPr>
          <w:lang w:val="en-US"/>
        </w:rPr>
        <w:t>? unclear</w:t>
      </w:r>
    </w:p>
  </w:comment>
  <w:comment w:id="35" w:author="Ainoleena Turku" w:date="2018-10-10T13:43:00Z" w:initials="TA">
    <w:p w14:paraId="7BD67BAA" w14:textId="77777777" w:rsidR="005D13A0" w:rsidRDefault="005D13A0" w:rsidP="007F45CC">
      <w:pPr>
        <w:pStyle w:val="CommentText"/>
        <w:rPr>
          <w:lang w:val="en-US"/>
        </w:rPr>
      </w:pPr>
      <w:r>
        <w:rPr>
          <w:rStyle w:val="CommentReference"/>
        </w:rPr>
        <w:annotationRef/>
      </w:r>
      <w:r>
        <w:rPr>
          <w:lang w:val="en-US"/>
        </w:rPr>
        <w:t>Still to be tested:</w:t>
      </w:r>
    </w:p>
    <w:p w14:paraId="6E5310E8" w14:textId="77777777" w:rsidR="005D13A0" w:rsidRPr="00E55BF9" w:rsidRDefault="005D13A0" w:rsidP="007F45CC">
      <w:pPr>
        <w:pStyle w:val="CommentText"/>
        <w:rPr>
          <w:lang w:val="sv-SE"/>
        </w:rPr>
      </w:pPr>
      <w:r w:rsidRPr="00E55BF9">
        <w:rPr>
          <w:lang w:val="sv-SE"/>
        </w:rPr>
        <w:t xml:space="preserve">-Para-nitro (mPP-0034) </w:t>
      </w:r>
    </w:p>
    <w:p w14:paraId="03BC80B5" w14:textId="77777777" w:rsidR="005D13A0" w:rsidRPr="00E55BF9" w:rsidRDefault="005D13A0" w:rsidP="007F45CC">
      <w:pPr>
        <w:pStyle w:val="CommentText"/>
        <w:rPr>
          <w:lang w:val="sv-SE"/>
        </w:rPr>
      </w:pPr>
      <w:r w:rsidRPr="00E55BF9">
        <w:rPr>
          <w:lang w:val="sv-SE"/>
        </w:rPr>
        <w:t>-Para-nitro-ortho-carboxyl (mPP-0025)</w:t>
      </w:r>
    </w:p>
    <w:p w14:paraId="71A24CEF" w14:textId="77777777" w:rsidR="005D13A0" w:rsidRDefault="005D13A0" w:rsidP="007F45CC">
      <w:pPr>
        <w:pStyle w:val="CommentText"/>
        <w:rPr>
          <w:lang w:val="en-US"/>
        </w:rPr>
      </w:pPr>
      <w:r>
        <w:rPr>
          <w:lang w:val="en-US"/>
        </w:rPr>
        <w:t>-M</w:t>
      </w:r>
      <w:r w:rsidRPr="00795D10">
        <w:rPr>
          <w:lang w:val="en-US"/>
        </w:rPr>
        <w:t xml:space="preserve">ono </w:t>
      </w:r>
      <w:r w:rsidRPr="00795D10">
        <w:rPr>
          <w:i/>
          <w:lang w:val="en-US"/>
        </w:rPr>
        <w:t>meta</w:t>
      </w:r>
      <w:r w:rsidRPr="00795D10">
        <w:rPr>
          <w:lang w:val="en-US"/>
        </w:rPr>
        <w:t xml:space="preserve"> methyl/</w:t>
      </w:r>
      <w:r w:rsidRPr="00795D10">
        <w:rPr>
          <w:i/>
          <w:lang w:val="en-US"/>
        </w:rPr>
        <w:t>t</w:t>
      </w:r>
      <w:r>
        <w:rPr>
          <w:lang w:val="en-US"/>
        </w:rPr>
        <w:t>-butyl (mPP-247, mPP-248)</w:t>
      </w:r>
    </w:p>
    <w:p w14:paraId="7A6E5AF7" w14:textId="77777777" w:rsidR="005D13A0" w:rsidRPr="00D93E21" w:rsidRDefault="005D13A0" w:rsidP="007F45CC">
      <w:pPr>
        <w:pStyle w:val="CommentText"/>
        <w:rPr>
          <w:lang w:val="en-US"/>
        </w:rPr>
      </w:pPr>
      <w:r>
        <w:rPr>
          <w:lang w:val="en-US"/>
        </w:rPr>
        <w:t>-Possibly the bromo-analogues (mPP-200 – mPP-203)</w:t>
      </w:r>
    </w:p>
  </w:comment>
  <w:comment w:id="36" w:author="Henri Xhaard" w:date="2019-01-16T13:05:00Z" w:initials="XH">
    <w:p w14:paraId="76A4B687" w14:textId="77777777" w:rsidR="005D13A0" w:rsidRPr="005A66F0" w:rsidRDefault="005D13A0" w:rsidP="007F45CC">
      <w:pPr>
        <w:pStyle w:val="CommentText"/>
        <w:rPr>
          <w:lang w:val="en-US"/>
        </w:rPr>
      </w:pPr>
      <w:r>
        <w:rPr>
          <w:rStyle w:val="CommentReference"/>
        </w:rPr>
        <w:annotationRef/>
      </w:r>
      <w:r w:rsidRPr="005A66F0">
        <w:rPr>
          <w:lang w:val="en-US"/>
        </w:rPr>
        <w:t xml:space="preserve">somebody would pick you need to explore this position! </w:t>
      </w:r>
      <w:r>
        <w:rPr>
          <w:lang w:val="en-US"/>
        </w:rPr>
        <w:t>(Aino’s comment above noted)</w:t>
      </w:r>
    </w:p>
  </w:comment>
  <w:comment w:id="37" w:author="Ainoleena Turku" w:date="2018-11-12T10:52:00Z" w:initials="TA">
    <w:p w14:paraId="76C7C6F5" w14:textId="77777777" w:rsidR="005D13A0" w:rsidRPr="00E55BF9" w:rsidRDefault="005D13A0" w:rsidP="007F45CC">
      <w:pPr>
        <w:pStyle w:val="CommentText"/>
        <w:rPr>
          <w:lang w:val="en-US"/>
        </w:rPr>
      </w:pPr>
      <w:r>
        <w:rPr>
          <w:rStyle w:val="CommentReference"/>
        </w:rPr>
        <w:annotationRef/>
      </w:r>
      <w:r w:rsidRPr="00E55BF9">
        <w:rPr>
          <w:lang w:val="en-US"/>
        </w:rPr>
        <w:t>Aaron’s cpd is added here to fulfill the series</w:t>
      </w:r>
    </w:p>
  </w:comment>
  <w:comment w:id="38" w:author="Johansson, Niklas G" w:date="2019-01-24T16:56:00Z" w:initials="JNG">
    <w:p w14:paraId="7A9B7543" w14:textId="7AF10BEE" w:rsidR="005D13A0" w:rsidRPr="001A64A5" w:rsidRDefault="005D13A0">
      <w:pPr>
        <w:pStyle w:val="CommentText"/>
        <w:rPr>
          <w:lang w:val="en-US"/>
        </w:rPr>
      </w:pPr>
      <w:r>
        <w:rPr>
          <w:rStyle w:val="CommentReference"/>
        </w:rPr>
        <w:annotationRef/>
      </w:r>
      <w:r>
        <w:rPr>
          <w:lang w:val="en-US"/>
        </w:rPr>
        <w:t>NB</w:t>
      </w:r>
      <w:r w:rsidRPr="001A64A5">
        <w:rPr>
          <w:lang w:val="en-US"/>
        </w:rPr>
        <w:t xml:space="preserve"> the structure of ARW-220 is corrected!</w:t>
      </w:r>
    </w:p>
  </w:comment>
  <w:comment w:id="39" w:author="Henri Xhaard" w:date="2019-01-17T10:08:00Z" w:initials="XH">
    <w:p w14:paraId="2FA33AE2" w14:textId="6C5CC007" w:rsidR="005D13A0" w:rsidRPr="000C226C" w:rsidRDefault="005D13A0" w:rsidP="00A32247">
      <w:pPr>
        <w:pStyle w:val="CommentText"/>
        <w:rPr>
          <w:lang w:val="en-US"/>
        </w:rPr>
      </w:pPr>
      <w:r>
        <w:rPr>
          <w:rStyle w:val="CommentReference"/>
        </w:rPr>
        <w:annotationRef/>
      </w:r>
      <w:r w:rsidRPr="000C226C">
        <w:rPr>
          <w:lang w:val="en-US"/>
        </w:rPr>
        <w:t>not including COOester in the current text</w:t>
      </w:r>
    </w:p>
  </w:comment>
  <w:comment w:id="40" w:author="Ainoleena Turku" w:date="2018-10-10T13:43:00Z" w:initials="TA">
    <w:p w14:paraId="55B12E59" w14:textId="77777777" w:rsidR="005D13A0" w:rsidRDefault="005D13A0" w:rsidP="001F3F73">
      <w:pPr>
        <w:pStyle w:val="CommentText"/>
        <w:rPr>
          <w:lang w:val="en-US"/>
        </w:rPr>
      </w:pPr>
      <w:r>
        <w:rPr>
          <w:rStyle w:val="CommentReference"/>
        </w:rPr>
        <w:annotationRef/>
      </w:r>
      <w:r>
        <w:rPr>
          <w:lang w:val="en-US"/>
        </w:rPr>
        <w:t>Still to be tested:</w:t>
      </w:r>
    </w:p>
    <w:p w14:paraId="094BEB58" w14:textId="77777777" w:rsidR="005D13A0" w:rsidRPr="00CF4DC6" w:rsidRDefault="005D13A0" w:rsidP="001F3F73">
      <w:pPr>
        <w:pStyle w:val="CommentText"/>
        <w:rPr>
          <w:lang w:val="en-US"/>
        </w:rPr>
      </w:pPr>
      <w:r w:rsidRPr="00CF4DC6">
        <w:rPr>
          <w:lang w:val="en-US"/>
        </w:rPr>
        <w:t xml:space="preserve">-Para-nitro (mPP-0034) </w:t>
      </w:r>
    </w:p>
    <w:p w14:paraId="40904EBC" w14:textId="77777777" w:rsidR="005D13A0" w:rsidRPr="00CF4DC6" w:rsidRDefault="005D13A0" w:rsidP="001F3F73">
      <w:pPr>
        <w:pStyle w:val="CommentText"/>
        <w:rPr>
          <w:lang w:val="en-US"/>
        </w:rPr>
      </w:pPr>
      <w:r w:rsidRPr="00CF4DC6">
        <w:rPr>
          <w:lang w:val="en-US"/>
        </w:rPr>
        <w:t>-Para-nitro-ortho-carboxyl (mPP-0025)</w:t>
      </w:r>
    </w:p>
    <w:p w14:paraId="7B294BE0" w14:textId="77777777" w:rsidR="005D13A0" w:rsidRDefault="005D13A0" w:rsidP="001F3F73">
      <w:pPr>
        <w:pStyle w:val="CommentText"/>
        <w:rPr>
          <w:lang w:val="en-US"/>
        </w:rPr>
      </w:pPr>
      <w:r>
        <w:rPr>
          <w:lang w:val="en-US"/>
        </w:rPr>
        <w:t>-M</w:t>
      </w:r>
      <w:r w:rsidRPr="00795D10">
        <w:rPr>
          <w:lang w:val="en-US"/>
        </w:rPr>
        <w:t xml:space="preserve">ono </w:t>
      </w:r>
      <w:r w:rsidRPr="00795D10">
        <w:rPr>
          <w:i/>
          <w:lang w:val="en-US"/>
        </w:rPr>
        <w:t>meta</w:t>
      </w:r>
      <w:r w:rsidRPr="00795D10">
        <w:rPr>
          <w:lang w:val="en-US"/>
        </w:rPr>
        <w:t xml:space="preserve"> methyl/</w:t>
      </w:r>
      <w:r w:rsidRPr="00795D10">
        <w:rPr>
          <w:i/>
          <w:lang w:val="en-US"/>
        </w:rPr>
        <w:t>t</w:t>
      </w:r>
      <w:r>
        <w:rPr>
          <w:lang w:val="en-US"/>
        </w:rPr>
        <w:t>-butyl (mPP-247, mPP-248)</w:t>
      </w:r>
    </w:p>
    <w:p w14:paraId="7A50B872" w14:textId="77777777" w:rsidR="005D13A0" w:rsidRPr="00D93E21" w:rsidRDefault="005D13A0" w:rsidP="001F3F73">
      <w:pPr>
        <w:pStyle w:val="CommentText"/>
        <w:rPr>
          <w:lang w:val="en-US"/>
        </w:rPr>
      </w:pPr>
      <w:r>
        <w:rPr>
          <w:lang w:val="en-US"/>
        </w:rPr>
        <w:t>-Possibly the bromo-analogues (mPP-200 – mPP-203)</w:t>
      </w:r>
    </w:p>
  </w:comment>
  <w:comment w:id="41" w:author="Henri Xhaard" w:date="2019-01-16T13:05:00Z" w:initials="XH">
    <w:p w14:paraId="05C0F929" w14:textId="77777777" w:rsidR="005D13A0" w:rsidRPr="005A66F0" w:rsidRDefault="005D13A0" w:rsidP="001F3F73">
      <w:pPr>
        <w:pStyle w:val="CommentText"/>
        <w:rPr>
          <w:lang w:val="en-US"/>
        </w:rPr>
      </w:pPr>
      <w:r>
        <w:rPr>
          <w:rStyle w:val="CommentReference"/>
        </w:rPr>
        <w:annotationRef/>
      </w:r>
      <w:r w:rsidRPr="005A66F0">
        <w:rPr>
          <w:lang w:val="en-US"/>
        </w:rPr>
        <w:t xml:space="preserve">somebody would pick you need to explore this position! </w:t>
      </w:r>
      <w:r>
        <w:rPr>
          <w:lang w:val="en-US"/>
        </w:rPr>
        <w:t>(Aino’s comment above noted)</w:t>
      </w:r>
    </w:p>
  </w:comment>
  <w:comment w:id="42" w:author="Ainoleena Turku" w:date="2018-11-12T13:10:00Z" w:initials="TA">
    <w:p w14:paraId="5821B276" w14:textId="77777777" w:rsidR="005D13A0" w:rsidRPr="00E55BF9" w:rsidRDefault="005D13A0" w:rsidP="002E24CC">
      <w:pPr>
        <w:pStyle w:val="CommentText"/>
        <w:rPr>
          <w:lang w:val="en-US"/>
        </w:rPr>
      </w:pPr>
      <w:r>
        <w:rPr>
          <w:rStyle w:val="CommentReference"/>
        </w:rPr>
        <w:annotationRef/>
      </w:r>
      <w:r w:rsidRPr="00E55BF9">
        <w:rPr>
          <w:lang w:val="en-US"/>
        </w:rPr>
        <w:t>Only the pure ones counted</w:t>
      </w:r>
    </w:p>
  </w:comment>
  <w:comment w:id="43" w:author="Johansson, Niklas G" w:date="2019-01-28T17:20:00Z" w:initials="JNG">
    <w:p w14:paraId="1FC82FDC" w14:textId="77777777" w:rsidR="005D13A0" w:rsidRPr="00074523" w:rsidRDefault="005D13A0" w:rsidP="002E24CC">
      <w:pPr>
        <w:pStyle w:val="CommentText"/>
        <w:rPr>
          <w:lang w:val="en-US"/>
        </w:rPr>
      </w:pPr>
      <w:r>
        <w:rPr>
          <w:rStyle w:val="CommentReference"/>
        </w:rPr>
        <w:annotationRef/>
      </w:r>
      <w:r w:rsidRPr="00074523">
        <w:rPr>
          <w:lang w:val="en-US"/>
        </w:rPr>
        <w:t xml:space="preserve">Any particular reason for choosing cpd 12? </w:t>
      </w:r>
      <w:r>
        <w:rPr>
          <w:lang w:val="en-US"/>
        </w:rPr>
        <w:t>Was just thinking if it would be more logical to present it after the ester substitutions?</w:t>
      </w:r>
    </w:p>
  </w:comment>
  <w:comment w:id="44" w:author="Johansson, Niklas G" w:date="2019-01-28T16:47:00Z" w:initials="JNG">
    <w:p w14:paraId="65AE63D8" w14:textId="734A8450" w:rsidR="005D13A0" w:rsidRDefault="005D13A0">
      <w:pPr>
        <w:pStyle w:val="CommentText"/>
      </w:pPr>
      <w:r>
        <w:rPr>
          <w:rStyle w:val="CommentReference"/>
        </w:rPr>
        <w:annotationRef/>
      </w:r>
      <w:r>
        <w:object w:dxaOrig="11450" w:dyaOrig="11006" w14:anchorId="1277FB4C">
          <v:shape id="_x0000_i1044" type="#_x0000_t75" style="width:197.3pt;height:187.95pt" o:ole="">
            <v:imagedata r:id="rId5" o:title=""/>
          </v:shape>
          <o:OLEObject Type="Embed" ProgID="ChemDraw.Document.6.0" ShapeID="_x0000_i1044" DrawAspect="Content" ObjectID="_1613391338" r:id="rId6"/>
        </w:object>
      </w:r>
    </w:p>
  </w:comment>
  <w:comment w:id="45" w:author="Henri Xhaard" w:date="2019-01-16T13:05:00Z" w:initials="XH">
    <w:p w14:paraId="2EE41BCF" w14:textId="77777777" w:rsidR="005D13A0" w:rsidRPr="005A66F0" w:rsidRDefault="005D13A0" w:rsidP="00AD43EA">
      <w:pPr>
        <w:pStyle w:val="CommentText"/>
        <w:rPr>
          <w:lang w:val="en-US"/>
        </w:rPr>
      </w:pPr>
      <w:r>
        <w:rPr>
          <w:rStyle w:val="CommentReference"/>
        </w:rPr>
        <w:annotationRef/>
      </w:r>
      <w:r w:rsidRPr="005A66F0">
        <w:rPr>
          <w:lang w:val="en-US"/>
        </w:rPr>
        <w:t xml:space="preserve">somebody would pick you need to explore this position! </w:t>
      </w:r>
      <w:r>
        <w:rPr>
          <w:lang w:val="en-US"/>
        </w:rPr>
        <w:t>(Aino’s comment above noted)</w:t>
      </w:r>
    </w:p>
  </w:comment>
  <w:comment w:id="46" w:author="Johansson, Niklas G" w:date="2019-01-28T16:40:00Z" w:initials="JNG">
    <w:p w14:paraId="2A447523" w14:textId="2854A762" w:rsidR="005D13A0" w:rsidRPr="00AD6C48" w:rsidRDefault="005D13A0">
      <w:pPr>
        <w:pStyle w:val="CommentText"/>
        <w:rPr>
          <w:lang w:val="en-US"/>
        </w:rPr>
      </w:pPr>
      <w:r>
        <w:rPr>
          <w:rStyle w:val="CommentReference"/>
        </w:rPr>
        <w:annotationRef/>
      </w:r>
      <w:r w:rsidRPr="00AD6C48">
        <w:rPr>
          <w:lang w:val="en-US"/>
        </w:rPr>
        <w:t>Table 1</w:t>
      </w:r>
    </w:p>
  </w:comment>
  <w:comment w:id="47" w:author="Johansson, Niklas G" w:date="2019-01-28T16:40:00Z" w:initials="JNG">
    <w:p w14:paraId="172A1514" w14:textId="05CCDA18" w:rsidR="005D13A0" w:rsidRPr="00AD6C48" w:rsidRDefault="005D13A0">
      <w:pPr>
        <w:pStyle w:val="CommentText"/>
        <w:rPr>
          <w:lang w:val="en-US"/>
        </w:rPr>
      </w:pPr>
      <w:r>
        <w:rPr>
          <w:rStyle w:val="CommentReference"/>
        </w:rPr>
        <w:annotationRef/>
      </w:r>
      <w:r w:rsidRPr="00AD6C48">
        <w:rPr>
          <w:lang w:val="en-US"/>
        </w:rPr>
        <w:t>Table1</w:t>
      </w:r>
    </w:p>
  </w:comment>
  <w:comment w:id="48" w:author="Johansson, Niklas G" w:date="2019-01-28T16:20:00Z" w:initials="JNG">
    <w:p w14:paraId="79A24EFB" w14:textId="007982E8" w:rsidR="005D13A0" w:rsidRPr="00D276C3" w:rsidRDefault="005D13A0" w:rsidP="00AD6C48">
      <w:pPr>
        <w:pStyle w:val="CommentText"/>
        <w:rPr>
          <w:lang w:val="en-US"/>
        </w:rPr>
      </w:pPr>
      <w:r>
        <w:rPr>
          <w:rStyle w:val="CommentReference"/>
        </w:rPr>
        <w:annotationRef/>
      </w:r>
      <w:r w:rsidRPr="0039533D">
        <w:rPr>
          <w:lang w:val="en-US"/>
        </w:rPr>
        <w:t xml:space="preserve">If OL used then add OL to the author list (or </w:t>
      </w:r>
      <w:r w:rsidR="0056729B" w:rsidRPr="0039533D">
        <w:rPr>
          <w:lang w:val="en-US"/>
        </w:rPr>
        <w:t>acknowledgement</w:t>
      </w:r>
      <w:r w:rsidRPr="0039533D">
        <w:rPr>
          <w:lang w:val="en-US"/>
        </w:rPr>
        <w:t>?)</w:t>
      </w:r>
    </w:p>
  </w:comment>
  <w:comment w:id="51" w:author="Johansson, Niklas G" w:date="2019-01-25T17:13:00Z" w:initials="JNG">
    <w:p w14:paraId="2187E236" w14:textId="0E55462B" w:rsidR="005D13A0" w:rsidRPr="00C0280B" w:rsidRDefault="005D13A0">
      <w:pPr>
        <w:pStyle w:val="CommentText"/>
        <w:rPr>
          <w:lang w:val="en-US"/>
        </w:rPr>
      </w:pPr>
      <w:r>
        <w:rPr>
          <w:rStyle w:val="CommentReference"/>
        </w:rPr>
        <w:annotationRef/>
      </w:r>
      <w:r w:rsidRPr="00C0280B">
        <w:rPr>
          <w:lang w:val="en-US"/>
        </w:rPr>
        <w:t xml:space="preserve">Do we also need </w:t>
      </w:r>
      <w:r w:rsidRPr="008E7FB8">
        <w:rPr>
          <w:rStyle w:val="Heading3Char"/>
          <w:rFonts w:ascii="Times New Roman" w:hAnsi="Times New Roman" w:cs="Times New Roman"/>
          <w:i/>
          <w:color w:val="auto"/>
          <w:highlight w:val="yellow"/>
          <w:vertAlign w:val="superscript"/>
          <w:lang w:val="en-US"/>
        </w:rPr>
        <w:t>1</w:t>
      </w:r>
      <w:r w:rsidRPr="008E7FB8">
        <w:rPr>
          <w:rStyle w:val="Heading3Char"/>
          <w:rFonts w:ascii="Times New Roman" w:hAnsi="Times New Roman" w:cs="Times New Roman"/>
          <w:i/>
          <w:color w:val="auto"/>
          <w:highlight w:val="yellow"/>
          <w:lang w:val="en-US"/>
        </w:rPr>
        <w:t>H NMR</w:t>
      </w:r>
      <w:r>
        <w:rPr>
          <w:rStyle w:val="Heading3Char"/>
          <w:rFonts w:ascii="Times New Roman" w:hAnsi="Times New Roman" w:cs="Times New Roman"/>
          <w:i/>
          <w:color w:val="auto"/>
          <w:lang w:val="en-US"/>
        </w:rPr>
        <w:t>?</w:t>
      </w:r>
    </w:p>
  </w:comment>
  <w:comment w:id="52" w:author="Ainoleena Turku" w:date="2018-11-13T15:04:00Z" w:initials="TA">
    <w:p w14:paraId="31F6F2AF" w14:textId="77777777" w:rsidR="005D13A0" w:rsidRPr="002A6B22" w:rsidRDefault="005D13A0" w:rsidP="00C36E6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Pr>
          <w:rStyle w:val="CommentReference"/>
        </w:rPr>
        <w:annotationRef/>
      </w:r>
      <w:r w:rsidRPr="002A6B22">
        <w:rPr>
          <w:rFonts w:ascii="Times New Roman" w:eastAsia="Times New Roman" w:hAnsi="Times New Roman" w:cs="Times New Roman"/>
          <w:sz w:val="24"/>
          <w:szCs w:val="24"/>
          <w:lang w:val="en-US"/>
        </w:rPr>
        <w:t>rwin, Sterling, Mysinger, Bolstad and Coleman, J. Chem. Inf. Model. 2012 DOI: 10.1021/ci3001277</w:t>
      </w:r>
    </w:p>
  </w:comment>
  <w:comment w:id="53" w:author="Ainoleena Turku" w:date="2018-11-13T15:04:00Z" w:initials="TA">
    <w:p w14:paraId="69C8F312" w14:textId="77777777" w:rsidR="005D13A0" w:rsidRPr="002A6B22" w:rsidRDefault="005D13A0" w:rsidP="00C36E62">
      <w:pPr>
        <w:rPr>
          <w:rFonts w:ascii="Times New Roman" w:eastAsia="Times New Roman" w:hAnsi="Times New Roman" w:cs="Times New Roman"/>
          <w:sz w:val="24"/>
          <w:szCs w:val="24"/>
          <w:lang w:val="en-US"/>
        </w:rPr>
      </w:pPr>
      <w:r>
        <w:rPr>
          <w:rStyle w:val="CommentReference"/>
        </w:rPr>
        <w:annotationRef/>
      </w:r>
      <w:r w:rsidRPr="002A6B22">
        <w:rPr>
          <w:rFonts w:ascii="Times New Roman" w:eastAsia="Times New Roman" w:hAnsi="Times New Roman" w:cs="Times New Roman"/>
          <w:sz w:val="24"/>
          <w:szCs w:val="24"/>
          <w:lang w:val="en-US"/>
        </w:rPr>
        <w:t>Michael R. Berthold, Nicolas Cebron, Fabian Dill, Thomas R. Gabriel, Tobias</w:t>
      </w:r>
    </w:p>
    <w:p w14:paraId="5D21EF06" w14:textId="77777777" w:rsidR="005D13A0" w:rsidRPr="002A6B22" w:rsidRDefault="005D13A0" w:rsidP="00C36E62">
      <w:pPr>
        <w:spacing w:after="0" w:line="240" w:lineRule="auto"/>
        <w:rPr>
          <w:rFonts w:ascii="Times New Roman" w:eastAsia="Times New Roman" w:hAnsi="Times New Roman" w:cs="Times New Roman"/>
          <w:sz w:val="24"/>
          <w:szCs w:val="24"/>
          <w:lang w:val="en-US"/>
        </w:rPr>
      </w:pPr>
      <w:r w:rsidRPr="002A6B22">
        <w:rPr>
          <w:rFonts w:ascii="Times New Roman" w:eastAsia="Times New Roman" w:hAnsi="Times New Roman" w:cs="Times New Roman"/>
          <w:sz w:val="24"/>
          <w:szCs w:val="24"/>
          <w:lang w:val="en-US"/>
        </w:rPr>
        <w:t>Kötter, Thorsten Meinl, Peter Ohl, Christoph Sieb, Kilian Thiel, and</w:t>
      </w:r>
    </w:p>
    <w:p w14:paraId="79DBB230" w14:textId="77777777" w:rsidR="005D13A0" w:rsidRPr="002A6B22" w:rsidRDefault="005D13A0" w:rsidP="00C36E62">
      <w:pPr>
        <w:spacing w:after="0" w:line="240" w:lineRule="auto"/>
        <w:rPr>
          <w:rFonts w:ascii="Times New Roman" w:eastAsia="Times New Roman" w:hAnsi="Times New Roman" w:cs="Times New Roman"/>
          <w:sz w:val="24"/>
          <w:szCs w:val="24"/>
          <w:lang w:val="en-US"/>
        </w:rPr>
      </w:pPr>
      <w:r w:rsidRPr="002A6B22">
        <w:rPr>
          <w:rFonts w:ascii="Times New Roman" w:eastAsia="Times New Roman" w:hAnsi="Times New Roman" w:cs="Times New Roman"/>
          <w:sz w:val="24"/>
          <w:szCs w:val="24"/>
          <w:lang w:val="en-US"/>
        </w:rPr>
        <w:t>Bernd Wiswedel. KNIME: The Konstanz Information Miner. In Studies in</w:t>
      </w:r>
    </w:p>
    <w:p w14:paraId="7C4FC2AF" w14:textId="77777777" w:rsidR="005D13A0" w:rsidRPr="002A6B22" w:rsidRDefault="005D13A0" w:rsidP="00C36E62">
      <w:pPr>
        <w:spacing w:after="0" w:line="240" w:lineRule="auto"/>
        <w:rPr>
          <w:rFonts w:ascii="Times New Roman" w:eastAsia="Times New Roman" w:hAnsi="Times New Roman" w:cs="Times New Roman"/>
          <w:sz w:val="24"/>
          <w:szCs w:val="24"/>
          <w:lang w:val="en-US"/>
        </w:rPr>
      </w:pPr>
      <w:r w:rsidRPr="002A6B22">
        <w:rPr>
          <w:rFonts w:ascii="Times New Roman" w:eastAsia="Times New Roman" w:hAnsi="Times New Roman" w:cs="Times New Roman"/>
          <w:sz w:val="24"/>
          <w:szCs w:val="24"/>
          <w:lang w:val="en-US"/>
        </w:rPr>
        <w:t>Classification, Data Analysis, and Knowledge Organization (GfKL 2007).</w:t>
      </w:r>
    </w:p>
    <w:p w14:paraId="1AECBF78" w14:textId="77777777" w:rsidR="005D13A0" w:rsidRPr="009802CF" w:rsidRDefault="005D13A0" w:rsidP="00C36E62">
      <w:pPr>
        <w:spacing w:after="0" w:line="240" w:lineRule="auto"/>
        <w:rPr>
          <w:rFonts w:ascii="Times New Roman" w:eastAsia="Times New Roman" w:hAnsi="Times New Roman" w:cs="Times New Roman"/>
          <w:sz w:val="24"/>
          <w:szCs w:val="24"/>
          <w:lang w:val="sv-SE"/>
        </w:rPr>
      </w:pPr>
      <w:r w:rsidRPr="009802CF">
        <w:rPr>
          <w:rFonts w:ascii="Times New Roman" w:eastAsia="Times New Roman" w:hAnsi="Times New Roman" w:cs="Times New Roman"/>
          <w:sz w:val="24"/>
          <w:szCs w:val="24"/>
          <w:lang w:val="sv-SE"/>
        </w:rPr>
        <w:t>Springer, 2007.</w:t>
      </w:r>
    </w:p>
    <w:p w14:paraId="077A16DE" w14:textId="77777777" w:rsidR="005D13A0" w:rsidRPr="009802CF" w:rsidRDefault="005D13A0" w:rsidP="00C36E62">
      <w:pPr>
        <w:spacing w:after="0" w:line="240" w:lineRule="auto"/>
        <w:rPr>
          <w:rFonts w:ascii="Times New Roman" w:eastAsia="Times New Roman" w:hAnsi="Times New Roman" w:cs="Times New Roman"/>
          <w:sz w:val="24"/>
          <w:szCs w:val="24"/>
          <w:lang w:val="sv-SE"/>
        </w:rPr>
      </w:pPr>
    </w:p>
    <w:p w14:paraId="71CC05EE" w14:textId="77777777" w:rsidR="005D13A0" w:rsidRPr="009802CF" w:rsidRDefault="005D13A0" w:rsidP="00C36E62">
      <w:pPr>
        <w:spacing w:after="0" w:line="240" w:lineRule="auto"/>
        <w:rPr>
          <w:rFonts w:ascii="Times New Roman" w:eastAsia="Times New Roman" w:hAnsi="Times New Roman" w:cs="Times New Roman"/>
          <w:sz w:val="24"/>
          <w:szCs w:val="24"/>
          <w:lang w:val="sv-SE"/>
        </w:rPr>
      </w:pPr>
      <w:r w:rsidRPr="009802CF">
        <w:rPr>
          <w:rFonts w:ascii="Times New Roman" w:eastAsia="Times New Roman" w:hAnsi="Times New Roman" w:cs="Times New Roman"/>
          <w:sz w:val="24"/>
          <w:szCs w:val="24"/>
          <w:lang w:val="sv-SE"/>
        </w:rPr>
        <w:t>(Version 3.1.2.v201603311235)</w:t>
      </w:r>
    </w:p>
    <w:p w14:paraId="3B0C8002" w14:textId="77777777" w:rsidR="005D13A0" w:rsidRPr="009802CF" w:rsidRDefault="005D13A0" w:rsidP="00C36E62">
      <w:pPr>
        <w:pStyle w:val="CommentText"/>
        <w:rPr>
          <w:lang w:val="sv-SE"/>
        </w:rPr>
      </w:pPr>
    </w:p>
  </w:comment>
  <w:comment w:id="54" w:author="Ainoleena Turku" w:date="2018-11-13T15:05:00Z" w:initials="TA">
    <w:p w14:paraId="6997B300" w14:textId="77777777" w:rsidR="005D13A0" w:rsidRPr="002A6B22" w:rsidRDefault="005D13A0" w:rsidP="00C36E62">
      <w:pPr>
        <w:rPr>
          <w:rFonts w:ascii="Times New Roman" w:eastAsia="Times New Roman" w:hAnsi="Times New Roman" w:cs="Times New Roman"/>
          <w:sz w:val="24"/>
          <w:szCs w:val="24"/>
          <w:lang w:val="en-US"/>
        </w:rPr>
      </w:pPr>
      <w:r>
        <w:rPr>
          <w:rStyle w:val="CommentReference"/>
        </w:rPr>
        <w:annotationRef/>
      </w:r>
      <w:r w:rsidRPr="009802CF">
        <w:rPr>
          <w:rFonts w:ascii="Times New Roman" w:eastAsia="Times New Roman" w:hAnsi="Times New Roman" w:cs="Times New Roman"/>
          <w:sz w:val="24"/>
          <w:szCs w:val="24"/>
          <w:lang w:val="sv-SE"/>
        </w:rPr>
        <w:t xml:space="preserve">Landrum, G: RDKit. </w:t>
      </w:r>
      <w:r w:rsidRPr="002A6B22">
        <w:rPr>
          <w:rFonts w:ascii="Times New Roman" w:eastAsia="Times New Roman" w:hAnsi="Times New Roman" w:cs="Times New Roman"/>
          <w:sz w:val="24"/>
          <w:szCs w:val="24"/>
          <w:lang w:val="en-US"/>
        </w:rPr>
        <w:t>Available at http://rdkit.org</w:t>
      </w:r>
    </w:p>
    <w:p w14:paraId="7BBB04E0" w14:textId="77777777" w:rsidR="005D13A0" w:rsidRPr="002A6B22" w:rsidRDefault="005D13A0" w:rsidP="00C36E62">
      <w:pPr>
        <w:spacing w:after="0" w:line="240" w:lineRule="auto"/>
        <w:rPr>
          <w:rFonts w:ascii="Times New Roman" w:eastAsia="Times New Roman" w:hAnsi="Times New Roman" w:cs="Times New Roman"/>
          <w:sz w:val="24"/>
          <w:szCs w:val="24"/>
          <w:lang w:val="en-US"/>
        </w:rPr>
      </w:pPr>
    </w:p>
    <w:p w14:paraId="50B70B92" w14:textId="77777777" w:rsidR="005D13A0" w:rsidRPr="002A6B22" w:rsidRDefault="005D13A0" w:rsidP="00C36E62">
      <w:pPr>
        <w:spacing w:after="0" w:line="240" w:lineRule="auto"/>
        <w:rPr>
          <w:rFonts w:ascii="Times New Roman" w:eastAsia="Times New Roman" w:hAnsi="Times New Roman" w:cs="Times New Roman"/>
          <w:sz w:val="24"/>
          <w:szCs w:val="24"/>
          <w:lang w:val="en-US"/>
        </w:rPr>
      </w:pPr>
      <w:r w:rsidRPr="002A6B22">
        <w:rPr>
          <w:rFonts w:ascii="Times New Roman" w:eastAsia="Times New Roman" w:hAnsi="Times New Roman" w:cs="Times New Roman"/>
          <w:sz w:val="24"/>
          <w:szCs w:val="24"/>
          <w:lang w:val="en-US"/>
        </w:rPr>
        <w:t>(RDKit KNIME integration 3.0.0.v201512021543)</w:t>
      </w:r>
    </w:p>
    <w:p w14:paraId="1943C62B" w14:textId="77777777" w:rsidR="005D13A0" w:rsidRPr="002A6B22" w:rsidRDefault="005D13A0" w:rsidP="00C36E62">
      <w:pPr>
        <w:spacing w:after="0" w:line="240" w:lineRule="auto"/>
        <w:rPr>
          <w:rFonts w:ascii="Times New Roman" w:eastAsia="Times New Roman" w:hAnsi="Times New Roman" w:cs="Times New Roman"/>
          <w:sz w:val="24"/>
          <w:szCs w:val="24"/>
          <w:lang w:val="en-US"/>
        </w:rPr>
      </w:pPr>
      <w:r w:rsidRPr="002A6B22">
        <w:rPr>
          <w:rFonts w:ascii="Times New Roman" w:eastAsia="Times New Roman" w:hAnsi="Times New Roman" w:cs="Times New Roman"/>
          <w:sz w:val="24"/>
          <w:szCs w:val="24"/>
          <w:lang w:val="en-US"/>
        </w:rPr>
        <w:t>(RDKit Substructure Counter node)</w:t>
      </w:r>
    </w:p>
    <w:p w14:paraId="58162933" w14:textId="545C8DB2" w:rsidR="005D13A0" w:rsidRDefault="005D13A0" w:rsidP="00C36E62">
      <w:pPr>
        <w:spacing w:after="0" w:line="240" w:lineRule="auto"/>
        <w:rPr>
          <w:rFonts w:ascii="Times New Roman" w:eastAsia="Times New Roman" w:hAnsi="Times New Roman" w:cs="Times New Roman"/>
          <w:sz w:val="24"/>
          <w:szCs w:val="24"/>
          <w:lang w:val="en-US"/>
        </w:rPr>
      </w:pPr>
      <w:r w:rsidRPr="002A6B22">
        <w:rPr>
          <w:rFonts w:ascii="Times New Roman" w:eastAsia="Times New Roman" w:hAnsi="Times New Roman" w:cs="Times New Roman"/>
          <w:sz w:val="24"/>
          <w:szCs w:val="24"/>
          <w:lang w:val="en-US"/>
        </w:rPr>
        <w:t>(RDKit From Molecule node node)</w:t>
      </w:r>
    </w:p>
    <w:p w14:paraId="6537719A" w14:textId="77777777" w:rsidR="005D13A0" w:rsidRDefault="005D13A0" w:rsidP="00C36E62">
      <w:pPr>
        <w:spacing w:after="0" w:line="240" w:lineRule="auto"/>
        <w:rPr>
          <w:rFonts w:ascii="Times New Roman" w:eastAsia="Times New Roman" w:hAnsi="Times New Roman" w:cs="Times New Roman"/>
          <w:sz w:val="24"/>
          <w:szCs w:val="24"/>
          <w:lang w:val="en-US"/>
        </w:rPr>
      </w:pPr>
    </w:p>
    <w:p w14:paraId="1B0E0640" w14:textId="77777777" w:rsidR="005D13A0" w:rsidRPr="002A6B22" w:rsidRDefault="005D13A0" w:rsidP="00C36E6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Accessed 6/2016</w:t>
      </w:r>
    </w:p>
    <w:p w14:paraId="04128EE9" w14:textId="77777777" w:rsidR="005D13A0" w:rsidRPr="009802CF" w:rsidRDefault="005D13A0" w:rsidP="00C36E62">
      <w:pPr>
        <w:pStyle w:val="CommentText"/>
        <w:rPr>
          <w:lang w:val="en-US"/>
        </w:rPr>
      </w:pPr>
    </w:p>
  </w:comment>
  <w:comment w:id="55" w:author="Ainoleena Turku" w:date="2018-12-11T12:22:00Z" w:initials="TA">
    <w:p w14:paraId="570122F6" w14:textId="77777777" w:rsidR="005D13A0" w:rsidRPr="009802CF" w:rsidRDefault="005D13A0" w:rsidP="00C36E62">
      <w:pPr>
        <w:pStyle w:val="CommentText"/>
        <w:rPr>
          <w:lang w:val="en-US"/>
        </w:rPr>
      </w:pPr>
      <w:r>
        <w:rPr>
          <w:rStyle w:val="CommentReference"/>
        </w:rPr>
        <w:annotationRef/>
      </w:r>
      <w:r w:rsidRPr="0090415A">
        <w:rPr>
          <w:rFonts w:ascii="Times New Roman" w:eastAsia="Times New Roman" w:hAnsi="Times New Roman" w:cs="Times New Roman"/>
          <w:sz w:val="24"/>
          <w:szCs w:val="24"/>
          <w:lang w:val="en-US"/>
        </w:rPr>
        <w:t>Schrödinger</w:t>
      </w:r>
      <w:r>
        <w:rPr>
          <w:rFonts w:ascii="Times New Roman" w:eastAsia="Times New Roman" w:hAnsi="Times New Roman" w:cs="Times New Roman"/>
          <w:sz w:val="24"/>
          <w:szCs w:val="24"/>
          <w:lang w:val="en-US"/>
        </w:rPr>
        <w:t>:</w:t>
      </w:r>
      <w:r w:rsidRPr="00D75DE4">
        <w:rPr>
          <w:rFonts w:ascii="Times New Roman" w:eastAsia="Times New Roman" w:hAnsi="Times New Roman" w:cs="Times New Roman"/>
          <w:sz w:val="24"/>
          <w:szCs w:val="24"/>
          <w:lang w:val="en-US"/>
        </w:rPr>
        <w:t xml:space="preserve"> </w:t>
      </w:r>
      <w:r w:rsidRPr="00D75DE4">
        <w:rPr>
          <w:rFonts w:ascii="Times New Roman" w:eastAsia="Times New Roman" w:hAnsi="Times New Roman" w:cs="Times New Roman"/>
          <w:bCs/>
          <w:sz w:val="24"/>
          <w:szCs w:val="24"/>
          <w:lang w:val="en-US"/>
        </w:rPr>
        <w:t>Small-Molecule Drug Discovery Suite release 2016-</w:t>
      </w:r>
      <w:r>
        <w:rPr>
          <w:rFonts w:ascii="Times New Roman" w:eastAsia="Times New Roman" w:hAnsi="Times New Roman" w:cs="Times New Roman"/>
          <w:bCs/>
          <w:sz w:val="24"/>
          <w:szCs w:val="24"/>
          <w:lang w:val="en-US"/>
        </w:rPr>
        <w:t>1</w:t>
      </w:r>
      <w:r w:rsidRPr="00D75DE4">
        <w:rPr>
          <w:rFonts w:ascii="Times New Roman" w:eastAsia="Times New Roman" w:hAnsi="Times New Roman" w:cs="Times New Roman"/>
          <w:bCs/>
          <w:sz w:val="24"/>
          <w:szCs w:val="24"/>
          <w:lang w:val="en-US"/>
        </w:rPr>
        <w:t>: Canvas</w:t>
      </w:r>
      <w:r>
        <w:rPr>
          <w:rFonts w:ascii="Times New Roman" w:eastAsia="Times New Roman" w:hAnsi="Times New Roman" w:cs="Times New Roman"/>
          <w:b/>
          <w:bCs/>
          <w:sz w:val="24"/>
          <w:szCs w:val="24"/>
          <w:lang w:val="en-US"/>
        </w:rPr>
        <w:t>,</w:t>
      </w:r>
      <w:r w:rsidRPr="009802CF">
        <w:rPr>
          <w:lang w:val="en-US"/>
        </w:rPr>
        <w:t xml:space="preserve"> Schrödinger, LLC, New York</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(2016</w:t>
      </w:r>
      <w:r w:rsidRPr="0090415A">
        <w:rPr>
          <w:rFonts w:ascii="Times New Roman" w:eastAsia="Times New Roman" w:hAnsi="Times New Roman" w:cs="Times New Roman"/>
          <w:sz w:val="24"/>
          <w:szCs w:val="24"/>
          <w:lang w:val="en-US"/>
        </w:rPr>
        <w:t>)</w:t>
      </w:r>
    </w:p>
  </w:comment>
  <w:comment w:id="58" w:author="Johansson, Niklas G" w:date="2019-01-24T18:14:00Z" w:initials="JNG">
    <w:p w14:paraId="4722706C" w14:textId="212EEF6C" w:rsidR="005D13A0" w:rsidRPr="0010144B" w:rsidRDefault="005D13A0">
      <w:pPr>
        <w:pStyle w:val="CommentText"/>
        <w:rPr>
          <w:lang w:val="en-US"/>
        </w:rPr>
      </w:pPr>
      <w:r>
        <w:rPr>
          <w:rStyle w:val="CommentReference"/>
        </w:rPr>
        <w:annotationRef/>
      </w:r>
      <w:r w:rsidRPr="0010144B">
        <w:rPr>
          <w:lang w:val="en-US"/>
        </w:rPr>
        <w:t xml:space="preserve">Shorten, move most </w:t>
      </w:r>
      <w:r>
        <w:rPr>
          <w:lang w:val="en-US"/>
        </w:rPr>
        <w:t xml:space="preserve">cmpds and other </w:t>
      </w:r>
      <w:r w:rsidRPr="0010144B">
        <w:rPr>
          <w:lang w:val="en-US"/>
        </w:rPr>
        <w:t>stuff to SI</w:t>
      </w:r>
    </w:p>
  </w:comment>
  <w:comment w:id="59" w:author="Johansson, Niklas G" w:date="2019-02-20T09:30:00Z" w:initials="JNG">
    <w:p w14:paraId="224F9732" w14:textId="06823A99" w:rsidR="005D13A0" w:rsidRPr="00E77F96" w:rsidRDefault="005D13A0">
      <w:pPr>
        <w:pStyle w:val="CommentText"/>
        <w:rPr>
          <w:lang w:val="en-US"/>
        </w:rPr>
      </w:pPr>
      <w:r>
        <w:rPr>
          <w:rStyle w:val="CommentReference"/>
        </w:rPr>
        <w:annotationRef/>
      </w:r>
      <w:r w:rsidRPr="008D018F">
        <w:rPr>
          <w:rFonts w:ascii="Times New Roman" w:eastAsia="Times New Roman" w:hAnsi="Times New Roman" w:cs="Times New Roman"/>
          <w:sz w:val="24"/>
          <w:szCs w:val="24"/>
          <w:lang w:val="en-US"/>
        </w:rPr>
        <w:t>for 5 min</w:t>
      </w:r>
    </w:p>
  </w:comment>
  <w:comment w:id="60" w:author="Johansson, Niklas G" w:date="2019-02-20T09:31:00Z" w:initials="JNG">
    <w:p w14:paraId="0E0FE5ED" w14:textId="23D7F50C" w:rsidR="005D13A0" w:rsidRPr="00E77F96" w:rsidRDefault="005D13A0">
      <w:pPr>
        <w:pStyle w:val="CommentText"/>
        <w:rPr>
          <w:lang w:val="en-US"/>
        </w:rPr>
      </w:pPr>
      <w:r>
        <w:rPr>
          <w:rStyle w:val="CommentReference"/>
        </w:rPr>
        <w:annotationRef/>
      </w:r>
      <w:r w:rsidRPr="008D018F">
        <w:rPr>
          <w:rFonts w:ascii="Times New Roman" w:eastAsia="Times New Roman" w:hAnsi="Times New Roman" w:cs="Times New Roman"/>
          <w:sz w:val="24"/>
          <w:szCs w:val="24"/>
          <w:lang w:val="en-US"/>
        </w:rPr>
        <w:t>during 10 minutes</w:t>
      </w:r>
    </w:p>
  </w:comment>
  <w:comment w:id="61" w:author="Johansson, Niklas G" w:date="2019-01-25T14:24:00Z" w:initials="JNG">
    <w:p w14:paraId="7F3DED0A" w14:textId="1D2A1FE7" w:rsidR="005D13A0" w:rsidRPr="00E77F96" w:rsidRDefault="005D13A0">
      <w:pPr>
        <w:pStyle w:val="CommentText"/>
        <w:rPr>
          <w:lang w:val="en-US"/>
        </w:rPr>
      </w:pPr>
      <w:r>
        <w:rPr>
          <w:rStyle w:val="CommentReference"/>
        </w:rPr>
        <w:annotationRef/>
      </w:r>
      <w:r w:rsidRPr="00E77F96">
        <w:rPr>
          <w:rFonts w:ascii="Times New Roman" w:eastAsia="Times New Roman" w:hAnsi="Times New Roman" w:cs="Times New Roman"/>
          <w:color w:val="FF0000"/>
          <w:sz w:val="24"/>
          <w:szCs w:val="24"/>
          <w:lang w:val="en-US"/>
        </w:rPr>
        <w:t xml:space="preserve">7.68 (dd, </w:t>
      </w:r>
      <w:r w:rsidRPr="00E77F96">
        <w:rPr>
          <w:rFonts w:ascii="Times New Roman" w:eastAsia="Times New Roman" w:hAnsi="Times New Roman" w:cs="Times New Roman"/>
          <w:i/>
          <w:iCs/>
          <w:color w:val="FF0000"/>
          <w:sz w:val="24"/>
          <w:szCs w:val="24"/>
          <w:lang w:val="en-US"/>
        </w:rPr>
        <w:t>J</w:t>
      </w:r>
      <w:r w:rsidRPr="00E77F96">
        <w:rPr>
          <w:rFonts w:ascii="Times New Roman" w:eastAsia="Times New Roman" w:hAnsi="Times New Roman" w:cs="Times New Roman"/>
          <w:color w:val="FF0000"/>
          <w:sz w:val="24"/>
          <w:szCs w:val="24"/>
          <w:lang w:val="en-US"/>
        </w:rPr>
        <w:t xml:space="preserve"> = 8.0, 1.5 Hz, 1H), 7.49–7.46 (m, 2H), 7.41 (ddd, </w:t>
      </w:r>
      <w:r w:rsidRPr="00E77F96">
        <w:rPr>
          <w:rFonts w:ascii="Times New Roman" w:eastAsia="Times New Roman" w:hAnsi="Times New Roman" w:cs="Times New Roman"/>
          <w:i/>
          <w:iCs/>
          <w:color w:val="FF0000"/>
          <w:sz w:val="24"/>
          <w:szCs w:val="24"/>
          <w:lang w:val="en-US"/>
        </w:rPr>
        <w:t>J</w:t>
      </w:r>
      <w:r w:rsidRPr="00E77F96">
        <w:rPr>
          <w:rFonts w:ascii="Times New Roman" w:eastAsia="Times New Roman" w:hAnsi="Times New Roman" w:cs="Times New Roman"/>
          <w:color w:val="FF0000"/>
          <w:sz w:val="24"/>
          <w:szCs w:val="24"/>
          <w:lang w:val="en-US"/>
        </w:rPr>
        <w:t xml:space="preserve"> = 8.1, 7.4, 1.5 Hz, 1H), 7.32 (dd, </w:t>
      </w:r>
      <w:r w:rsidRPr="00E77F96">
        <w:rPr>
          <w:rFonts w:ascii="Times New Roman" w:eastAsia="Times New Roman" w:hAnsi="Times New Roman" w:cs="Times New Roman"/>
          <w:i/>
          <w:iCs/>
          <w:color w:val="FF0000"/>
          <w:sz w:val="24"/>
          <w:szCs w:val="24"/>
          <w:lang w:val="en-US"/>
        </w:rPr>
        <w:t>J</w:t>
      </w:r>
      <w:r w:rsidRPr="00E77F96">
        <w:rPr>
          <w:rFonts w:ascii="Times New Roman" w:eastAsia="Times New Roman" w:hAnsi="Times New Roman" w:cs="Times New Roman"/>
          <w:color w:val="FF0000"/>
          <w:sz w:val="24"/>
          <w:szCs w:val="24"/>
          <w:lang w:val="en-US"/>
        </w:rPr>
        <w:t xml:space="preserve"> = 8.1, 1.6 Hz, 1H), 7.21 (ddd, </w:t>
      </w:r>
      <w:r w:rsidRPr="00E77F96">
        <w:rPr>
          <w:rFonts w:ascii="Times New Roman" w:eastAsia="Times New Roman" w:hAnsi="Times New Roman" w:cs="Times New Roman"/>
          <w:i/>
          <w:iCs/>
          <w:color w:val="FF0000"/>
          <w:sz w:val="24"/>
          <w:szCs w:val="24"/>
          <w:lang w:val="en-US"/>
        </w:rPr>
        <w:t>J</w:t>
      </w:r>
      <w:r w:rsidRPr="00E77F96">
        <w:rPr>
          <w:rFonts w:ascii="Times New Roman" w:eastAsia="Times New Roman" w:hAnsi="Times New Roman" w:cs="Times New Roman"/>
          <w:color w:val="FF0000"/>
          <w:sz w:val="24"/>
          <w:szCs w:val="24"/>
          <w:lang w:val="en-US"/>
        </w:rPr>
        <w:t xml:space="preserve"> = 8.1, 7.4, 1.6 Hz, 1H), 7.15–7.12 (m, 1H), 7.05 (s, 1H), 2.40 (d, </w:t>
      </w:r>
      <w:r w:rsidRPr="00E77F96">
        <w:rPr>
          <w:rFonts w:ascii="Times New Roman" w:eastAsia="Times New Roman" w:hAnsi="Times New Roman" w:cs="Times New Roman"/>
          <w:i/>
          <w:iCs/>
          <w:color w:val="FF0000"/>
          <w:sz w:val="24"/>
          <w:szCs w:val="24"/>
          <w:lang w:val="en-US"/>
        </w:rPr>
        <w:t>J</w:t>
      </w:r>
      <w:r w:rsidRPr="00E77F96">
        <w:rPr>
          <w:rFonts w:ascii="Times New Roman" w:eastAsia="Times New Roman" w:hAnsi="Times New Roman" w:cs="Times New Roman"/>
          <w:color w:val="FF0000"/>
          <w:sz w:val="24"/>
          <w:szCs w:val="24"/>
          <w:lang w:val="en-US"/>
        </w:rPr>
        <w:t xml:space="preserve"> = 0.7 Hz, 6H);</w:t>
      </w:r>
    </w:p>
  </w:comment>
  <w:comment w:id="62" w:author="Johansson, Niklas G" w:date="2019-01-25T14:29:00Z" w:initials="JNG">
    <w:p w14:paraId="7E962433" w14:textId="4AA04072" w:rsidR="005D13A0" w:rsidRPr="003B65A6" w:rsidRDefault="005D13A0">
      <w:pPr>
        <w:pStyle w:val="CommentText"/>
        <w:rPr>
          <w:lang w:val="en-US"/>
        </w:rPr>
      </w:pPr>
      <w:r>
        <w:rPr>
          <w:rStyle w:val="CommentReference"/>
        </w:rPr>
        <w:annotationRef/>
      </w:r>
      <w:r w:rsidRPr="006A2539">
        <w:rPr>
          <w:rFonts w:ascii="Times New Roman" w:eastAsia="Times New Roman" w:hAnsi="Times New Roman" w:cs="Times New Roman"/>
          <w:color w:val="FF0000"/>
          <w:sz w:val="24"/>
          <w:szCs w:val="24"/>
          <w:lang w:val="en-US"/>
        </w:rPr>
        <w:t xml:space="preserve">7.68 (dd, </w:t>
      </w:r>
      <w:r w:rsidRPr="006A2539">
        <w:rPr>
          <w:rFonts w:ascii="Times New Roman" w:eastAsia="Times New Roman" w:hAnsi="Times New Roman" w:cs="Times New Roman"/>
          <w:i/>
          <w:iCs/>
          <w:color w:val="FF0000"/>
          <w:sz w:val="24"/>
          <w:szCs w:val="24"/>
          <w:lang w:val="en-US"/>
        </w:rPr>
        <w:t>J</w:t>
      </w:r>
      <w:r w:rsidRPr="006A2539">
        <w:rPr>
          <w:rFonts w:ascii="Times New Roman" w:eastAsia="Times New Roman" w:hAnsi="Times New Roman" w:cs="Times New Roman"/>
          <w:color w:val="FF0000"/>
          <w:sz w:val="24"/>
          <w:szCs w:val="24"/>
          <w:lang w:val="en-US"/>
        </w:rPr>
        <w:t xml:space="preserve"> = 7.9, 1.6 Hz, 1H), 7.68 (d, </w:t>
      </w:r>
      <w:r w:rsidRPr="006A2539">
        <w:rPr>
          <w:rFonts w:ascii="Times New Roman" w:eastAsia="Times New Roman" w:hAnsi="Times New Roman" w:cs="Times New Roman"/>
          <w:i/>
          <w:iCs/>
          <w:color w:val="FF0000"/>
          <w:sz w:val="24"/>
          <w:szCs w:val="24"/>
          <w:lang w:val="en-US"/>
        </w:rPr>
        <w:t>J</w:t>
      </w:r>
      <w:r w:rsidRPr="006A2539">
        <w:rPr>
          <w:rFonts w:ascii="Times New Roman" w:eastAsia="Times New Roman" w:hAnsi="Times New Roman" w:cs="Times New Roman"/>
          <w:color w:val="FF0000"/>
          <w:sz w:val="24"/>
          <w:szCs w:val="24"/>
          <w:lang w:val="en-US"/>
        </w:rPr>
        <w:t xml:space="preserve"> = 1.8 Hz, 2H), 7.67 (d, </w:t>
      </w:r>
      <w:r w:rsidRPr="006A2539">
        <w:rPr>
          <w:rFonts w:ascii="Times New Roman" w:eastAsia="Times New Roman" w:hAnsi="Times New Roman" w:cs="Times New Roman"/>
          <w:i/>
          <w:iCs/>
          <w:color w:val="FF0000"/>
          <w:sz w:val="24"/>
          <w:szCs w:val="24"/>
          <w:lang w:val="en-US"/>
        </w:rPr>
        <w:t>J</w:t>
      </w:r>
      <w:r w:rsidRPr="006A2539">
        <w:rPr>
          <w:rFonts w:ascii="Times New Roman" w:eastAsia="Times New Roman" w:hAnsi="Times New Roman" w:cs="Times New Roman"/>
          <w:color w:val="FF0000"/>
          <w:sz w:val="24"/>
          <w:szCs w:val="24"/>
          <w:lang w:val="en-US"/>
        </w:rPr>
        <w:t xml:space="preserve"> = 1.7 Hz, 1H), 7.58 (t, </w:t>
      </w:r>
      <w:r w:rsidRPr="006A2539">
        <w:rPr>
          <w:rFonts w:ascii="Times New Roman" w:eastAsia="Times New Roman" w:hAnsi="Times New Roman" w:cs="Times New Roman"/>
          <w:i/>
          <w:iCs/>
          <w:color w:val="FF0000"/>
          <w:sz w:val="24"/>
          <w:szCs w:val="24"/>
          <w:lang w:val="en-US"/>
        </w:rPr>
        <w:t>J</w:t>
      </w:r>
      <w:r w:rsidRPr="006A2539">
        <w:rPr>
          <w:rFonts w:ascii="Times New Roman" w:eastAsia="Times New Roman" w:hAnsi="Times New Roman" w:cs="Times New Roman"/>
          <w:color w:val="FF0000"/>
          <w:sz w:val="24"/>
          <w:szCs w:val="24"/>
          <w:lang w:val="en-US"/>
        </w:rPr>
        <w:t xml:space="preserve"> = 1.8 Hz, 1H), 7.41 (ddd, </w:t>
      </w:r>
      <w:r w:rsidRPr="006A2539">
        <w:rPr>
          <w:rFonts w:ascii="Times New Roman" w:eastAsia="Times New Roman" w:hAnsi="Times New Roman" w:cs="Times New Roman"/>
          <w:i/>
          <w:iCs/>
          <w:color w:val="FF0000"/>
          <w:sz w:val="24"/>
          <w:szCs w:val="24"/>
          <w:lang w:val="en-US"/>
        </w:rPr>
        <w:t>J</w:t>
      </w:r>
      <w:r w:rsidRPr="006A2539">
        <w:rPr>
          <w:rFonts w:ascii="Times New Roman" w:eastAsia="Times New Roman" w:hAnsi="Times New Roman" w:cs="Times New Roman"/>
          <w:color w:val="FF0000"/>
          <w:sz w:val="24"/>
          <w:szCs w:val="24"/>
          <w:lang w:val="en-US"/>
        </w:rPr>
        <w:t xml:space="preserve"> = 8.1, 7.4, 1.5 Hz, 1H), 7.32 (dd</w:t>
      </w:r>
      <w:r w:rsidRPr="006A2539">
        <w:rPr>
          <w:rFonts w:ascii="Times New Roman" w:eastAsia="Times New Roman" w:hAnsi="Times New Roman" w:cs="Times New Roman"/>
          <w:i/>
          <w:iCs/>
          <w:color w:val="FF0000"/>
          <w:sz w:val="24"/>
          <w:szCs w:val="24"/>
          <w:lang w:val="en-US"/>
        </w:rPr>
        <w:t xml:space="preserve"> J</w:t>
      </w:r>
      <w:r w:rsidRPr="006A2539">
        <w:rPr>
          <w:rFonts w:ascii="Times New Roman" w:eastAsia="Times New Roman" w:hAnsi="Times New Roman" w:cs="Times New Roman"/>
          <w:color w:val="FF0000"/>
          <w:sz w:val="24"/>
          <w:szCs w:val="24"/>
          <w:lang w:val="en-US"/>
        </w:rPr>
        <w:t xml:space="preserve"> = 8.1, 1.6 Hz, 1H), 7.22 (ddd,</w:t>
      </w:r>
      <w:r w:rsidRPr="006A2539">
        <w:rPr>
          <w:rFonts w:ascii="Times New Roman" w:eastAsia="Times New Roman" w:hAnsi="Times New Roman" w:cs="Times New Roman"/>
          <w:i/>
          <w:iCs/>
          <w:color w:val="FF0000"/>
          <w:sz w:val="24"/>
          <w:szCs w:val="24"/>
          <w:lang w:val="en-US"/>
        </w:rPr>
        <w:t xml:space="preserve"> J</w:t>
      </w:r>
      <w:r w:rsidRPr="006A2539">
        <w:rPr>
          <w:rFonts w:ascii="Times New Roman" w:eastAsia="Times New Roman" w:hAnsi="Times New Roman" w:cs="Times New Roman"/>
          <w:color w:val="FF0000"/>
          <w:sz w:val="24"/>
          <w:szCs w:val="24"/>
          <w:lang w:val="en-US"/>
        </w:rPr>
        <w:t xml:space="preserve"> = 8.0, 7.4, 1.6 Hz, 1H), 7.08 (s, 1H), 1.39 (s, 18H)</w:t>
      </w:r>
    </w:p>
  </w:comment>
  <w:comment w:id="68" w:author="Johansson, Niklas G" w:date="2019-01-25T17:01:00Z" w:initials="JNG">
    <w:p w14:paraId="4A0E19DF" w14:textId="068377ED" w:rsidR="005D13A0" w:rsidRPr="00962961" w:rsidRDefault="005D13A0">
      <w:pPr>
        <w:pStyle w:val="CommentText"/>
        <w:rPr>
          <w:lang w:val="en-US"/>
        </w:rPr>
      </w:pPr>
      <w:r>
        <w:rPr>
          <w:rStyle w:val="CommentReference"/>
        </w:rPr>
        <w:annotationRef/>
      </w:r>
      <w:r w:rsidRPr="00962961">
        <w:rPr>
          <w:rStyle w:val="Strong"/>
          <w:b w:val="0"/>
          <w:iCs/>
          <w:lang w:val="en-US"/>
        </w:rPr>
        <w:t xml:space="preserve">Vidilaseris et al. </w:t>
      </w:r>
      <w:r>
        <w:rPr>
          <w:rStyle w:val="CommentReference"/>
        </w:rPr>
        <w:annotationRef/>
      </w:r>
      <w:r w:rsidRPr="00962961">
        <w:rPr>
          <w:rStyle w:val="Strong"/>
          <w:i/>
          <w:iCs/>
          <w:lang w:val="en-US"/>
        </w:rPr>
        <w:t>Anal. Methods</w:t>
      </w:r>
      <w:r w:rsidRPr="00962961">
        <w:rPr>
          <w:rStyle w:val="listitem-data"/>
          <w:lang w:val="en-US"/>
        </w:rPr>
        <w:t xml:space="preserve">, 2018, </w:t>
      </w:r>
      <w:r w:rsidRPr="00962961">
        <w:rPr>
          <w:rStyle w:val="Strong"/>
          <w:lang w:val="en-US"/>
        </w:rPr>
        <w:t>10</w:t>
      </w:r>
      <w:r w:rsidRPr="00962961">
        <w:rPr>
          <w:rStyle w:val="listitem-data"/>
          <w:lang w:val="en-US"/>
        </w:rPr>
        <w:t>, 646-651</w:t>
      </w:r>
    </w:p>
  </w:comment>
  <w:comment w:id="69" w:author="Johansson, Niklas G" w:date="2019-02-14T18:30:00Z" w:initials="JNG">
    <w:p w14:paraId="60AA5108" w14:textId="6AF15174" w:rsidR="005D13A0" w:rsidRPr="002B5901" w:rsidRDefault="005D13A0">
      <w:pPr>
        <w:pStyle w:val="CommentText"/>
        <w:rPr>
          <w:lang w:val="en-US"/>
        </w:rPr>
      </w:pPr>
      <w:r>
        <w:rPr>
          <w:rStyle w:val="CommentReference"/>
        </w:rPr>
        <w:annotationRef/>
      </w:r>
      <w:r w:rsidRPr="002F147F">
        <w:rPr>
          <w:rFonts w:ascii="Times New Roman" w:hAnsi="Times New Roman" w:cs="Times New Roman"/>
          <w:sz w:val="24"/>
          <w:szCs w:val="24"/>
          <w:lang w:val="en-US"/>
        </w:rPr>
        <w:t>The assay</w:t>
      </w:r>
      <w:r w:rsidRPr="000D7FF4">
        <w:rPr>
          <w:rFonts w:ascii="Times New Roman" w:hAnsi="Times New Roman" w:cs="Times New Roman"/>
          <w:sz w:val="24"/>
          <w:szCs w:val="24"/>
          <w:lang w:val="en-US"/>
        </w:rPr>
        <w:t xml:space="preserve"> conditions were mimicked</w:t>
      </w:r>
      <w:r>
        <w:rPr>
          <w:rFonts w:ascii="Times New Roman" w:hAnsi="Times New Roman" w:cs="Times New Roman"/>
          <w:sz w:val="24"/>
          <w:szCs w:val="24"/>
          <w:lang w:val="en-US"/>
        </w:rPr>
        <w:t xml:space="preserve"> </w:t>
      </w:r>
      <w:r w:rsidRPr="00E03AC8">
        <w:rPr>
          <w:rFonts w:ascii="Times New Roman" w:hAnsi="Times New Roman" w:cs="Times New Roman"/>
          <w:color w:val="808080" w:themeColor="background1" w:themeShade="80"/>
          <w:sz w:val="24"/>
          <w:szCs w:val="24"/>
          <w:lang w:val="en-US"/>
        </w:rPr>
        <w:t>(except for the use of detergent)</w:t>
      </w:r>
      <w:r w:rsidRPr="000D7FF4">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the light scattering of </w:t>
      </w:r>
      <w:r w:rsidRPr="000D7FF4">
        <w:rPr>
          <w:rFonts w:ascii="Times New Roman" w:hAnsi="Times New Roman" w:cs="Times New Roman"/>
          <w:sz w:val="24"/>
          <w:szCs w:val="24"/>
          <w:lang w:val="en-US"/>
        </w:rPr>
        <w:t xml:space="preserve">any particles/aggregates in the mixture was </w:t>
      </w:r>
      <w:r>
        <w:rPr>
          <w:rFonts w:ascii="Times New Roman" w:hAnsi="Times New Roman" w:cs="Times New Roman"/>
          <w:sz w:val="24"/>
          <w:szCs w:val="24"/>
          <w:lang w:val="en-US"/>
        </w:rPr>
        <w:t>studied by</w:t>
      </w:r>
      <w:r w:rsidRPr="000D7FF4">
        <w:rPr>
          <w:rFonts w:ascii="Times New Roman" w:hAnsi="Times New Roman" w:cs="Times New Roman"/>
          <w:sz w:val="24"/>
          <w:szCs w:val="24"/>
          <w:lang w:val="en-US"/>
        </w:rPr>
        <w:t xml:space="preserve"> nephelometric methods</w:t>
      </w:r>
      <w:r>
        <w:rPr>
          <w:rFonts w:ascii="Times New Roman" w:hAnsi="Times New Roman" w:cs="Times New Roman"/>
          <w:sz w:val="24"/>
          <w:szCs w:val="24"/>
          <w:lang w:val="en-US"/>
        </w:rPr>
        <w:t xml:space="preserve"> using a </w:t>
      </w:r>
      <w:r w:rsidRPr="000D7FF4">
        <w:rPr>
          <w:rFonts w:ascii="Times New Roman" w:hAnsi="Times New Roman" w:cs="Times New Roman"/>
          <w:sz w:val="24"/>
          <w:szCs w:val="24"/>
          <w:lang w:val="en-US"/>
        </w:rPr>
        <w:t>Nepheloskan Ascent</w:t>
      </w:r>
      <w:r w:rsidRPr="000D7FF4">
        <w:rPr>
          <w:rFonts w:ascii="Times New Roman" w:hAnsi="Times New Roman" w:cs="Times New Roman"/>
          <w:sz w:val="24"/>
          <w:szCs w:val="24"/>
          <w:vertAlign w:val="superscript"/>
          <w:lang w:val="en-US"/>
        </w:rPr>
        <w:t>®</w:t>
      </w:r>
      <w:r w:rsidRPr="000D7FF4">
        <w:rPr>
          <w:rFonts w:ascii="Times New Roman" w:hAnsi="Times New Roman" w:cs="Times New Roman"/>
          <w:sz w:val="24"/>
          <w:szCs w:val="24"/>
          <w:lang w:val="en-US"/>
        </w:rPr>
        <w:t xml:space="preserve"> (Labsystems</w:t>
      </w:r>
      <w:r>
        <w:rPr>
          <w:rFonts w:ascii="Times New Roman" w:hAnsi="Times New Roman" w:cs="Times New Roman"/>
          <w:sz w:val="24"/>
          <w:szCs w:val="24"/>
          <w:lang w:val="en-US"/>
        </w:rPr>
        <w:t>, Finland</w:t>
      </w:r>
      <w:r w:rsidRPr="000D7FF4">
        <w:rPr>
          <w:rFonts w:ascii="Times New Roman" w:hAnsi="Times New Roman" w:cs="Times New Roman"/>
          <w:sz w:val="24"/>
          <w:szCs w:val="24"/>
          <w:lang w:val="en-US"/>
        </w:rPr>
        <w:t xml:space="preserve">). Aggregation of </w:t>
      </w:r>
      <w:r>
        <w:rPr>
          <w:rFonts w:ascii="Times New Roman" w:hAnsi="Times New Roman" w:cs="Times New Roman"/>
          <w:sz w:val="24"/>
          <w:szCs w:val="24"/>
          <w:lang w:val="en-US"/>
        </w:rPr>
        <w:t xml:space="preserve">the blank and the </w:t>
      </w:r>
      <w:r w:rsidRPr="000D7FF4">
        <w:rPr>
          <w:rFonts w:ascii="Times New Roman" w:hAnsi="Times New Roman" w:cs="Times New Roman"/>
          <w:sz w:val="24"/>
          <w:szCs w:val="24"/>
          <w:lang w:val="en-US"/>
        </w:rPr>
        <w:t xml:space="preserve">selected </w:t>
      </w:r>
      <w:r w:rsidRPr="006B31A5">
        <w:rPr>
          <w:rFonts w:ascii="Times New Roman" w:hAnsi="Times New Roman" w:cs="Times New Roman"/>
          <w:sz w:val="24"/>
          <w:szCs w:val="24"/>
          <w:lang w:val="en-US"/>
        </w:rPr>
        <w:t xml:space="preserve">compounds </w:t>
      </w:r>
      <w:r>
        <w:rPr>
          <w:rFonts w:ascii="Times New Roman" w:hAnsi="Times New Roman" w:cs="Times New Roman"/>
          <w:sz w:val="24"/>
          <w:szCs w:val="24"/>
          <w:lang w:val="en-US"/>
        </w:rPr>
        <w:t>were measured as triplicates from one independent experiment at three different voltages (</w:t>
      </w:r>
      <w:r w:rsidRPr="000D7FF4">
        <w:rPr>
          <w:rFonts w:ascii="Times New Roman" w:hAnsi="Times New Roman" w:cs="Times New Roman"/>
          <w:sz w:val="24"/>
          <w:szCs w:val="24"/>
          <w:lang w:val="en-US"/>
        </w:rPr>
        <w:t>300</w:t>
      </w:r>
      <w:r>
        <w:rPr>
          <w:rFonts w:ascii="Times New Roman" w:hAnsi="Times New Roman" w:cs="Times New Roman"/>
          <w:sz w:val="24"/>
          <w:szCs w:val="24"/>
          <w:lang w:val="en-US"/>
        </w:rPr>
        <w:t xml:space="preserve"> V</w:t>
      </w:r>
      <w:r w:rsidRPr="000D7FF4">
        <w:rPr>
          <w:rFonts w:ascii="Times New Roman" w:hAnsi="Times New Roman" w:cs="Times New Roman"/>
          <w:sz w:val="24"/>
          <w:szCs w:val="24"/>
          <w:lang w:val="en-US"/>
        </w:rPr>
        <w:t>, 400</w:t>
      </w:r>
      <w:r>
        <w:rPr>
          <w:rFonts w:ascii="Times New Roman" w:hAnsi="Times New Roman" w:cs="Times New Roman"/>
          <w:sz w:val="24"/>
          <w:szCs w:val="24"/>
          <w:lang w:val="en-US"/>
        </w:rPr>
        <w:t xml:space="preserve"> V</w:t>
      </w:r>
      <w:r w:rsidRPr="000D7FF4">
        <w:rPr>
          <w:rFonts w:ascii="Times New Roman" w:hAnsi="Times New Roman" w:cs="Times New Roman"/>
          <w:sz w:val="24"/>
          <w:szCs w:val="24"/>
          <w:lang w:val="en-US"/>
        </w:rPr>
        <w:t>, 500 V</w:t>
      </w:r>
      <w:r>
        <w:rPr>
          <w:rFonts w:ascii="Times New Roman" w:hAnsi="Times New Roman" w:cs="Times New Roman"/>
          <w:sz w:val="24"/>
          <w:szCs w:val="24"/>
          <w:lang w:val="en-US"/>
        </w:rPr>
        <w:t>) at room temperature.</w:t>
      </w:r>
      <w:r w:rsidRPr="00B83B4F">
        <w:rPr>
          <w:rFonts w:ascii="Times New Roman" w:hAnsi="Times New Roman" w:cs="Times New Roman"/>
          <w:sz w:val="24"/>
          <w:szCs w:val="24"/>
          <w:lang w:val="en-US"/>
        </w:rPr>
        <w:t xml:space="preserve"> For compound </w:t>
      </w:r>
      <w:r>
        <w:rPr>
          <w:rFonts w:ascii="Times New Roman" w:hAnsi="Times New Roman" w:cs="Times New Roman"/>
          <w:b/>
          <w:sz w:val="24"/>
          <w:szCs w:val="24"/>
          <w:lang w:val="en-US"/>
        </w:rPr>
        <w:t>§4</w:t>
      </w:r>
      <w:r>
        <w:rPr>
          <w:rFonts w:ascii="Times New Roman" w:hAnsi="Times New Roman" w:cs="Times New Roman"/>
          <w:sz w:val="24"/>
          <w:szCs w:val="24"/>
          <w:lang w:val="en-US"/>
        </w:rPr>
        <w:t xml:space="preserve"> there was</w:t>
      </w:r>
      <w:r w:rsidRPr="00B83B4F">
        <w:rPr>
          <w:rFonts w:ascii="Times New Roman" w:hAnsi="Times New Roman" w:cs="Times New Roman"/>
          <w:sz w:val="24"/>
          <w:szCs w:val="24"/>
          <w:lang w:val="en-US"/>
        </w:rPr>
        <w:t xml:space="preserve"> no detectable aggregation at all</w:t>
      </w:r>
      <w:r>
        <w:rPr>
          <w:rFonts w:ascii="Times New Roman" w:hAnsi="Times New Roman" w:cs="Times New Roman"/>
          <w:sz w:val="24"/>
          <w:szCs w:val="24"/>
          <w:lang w:val="en-US"/>
        </w:rPr>
        <w:t>. C</w:t>
      </w:r>
      <w:r w:rsidRPr="00B83B4F">
        <w:rPr>
          <w:rFonts w:ascii="Times New Roman" w:hAnsi="Times New Roman" w:cs="Times New Roman"/>
          <w:sz w:val="24"/>
          <w:szCs w:val="24"/>
          <w:lang w:val="en-US"/>
        </w:rPr>
        <w:t xml:space="preserve">ompounds </w:t>
      </w:r>
      <w:r>
        <w:rPr>
          <w:rFonts w:ascii="Times New Roman" w:hAnsi="Times New Roman" w:cs="Times New Roman"/>
          <w:b/>
          <w:sz w:val="24"/>
          <w:szCs w:val="24"/>
          <w:lang w:val="en-GB"/>
        </w:rPr>
        <w:t>§11l</w:t>
      </w:r>
      <w:r w:rsidRPr="00B83B4F">
        <w:rPr>
          <w:rFonts w:ascii="Times New Roman" w:hAnsi="Times New Roman" w:cs="Times New Roman"/>
          <w:b/>
          <w:sz w:val="24"/>
          <w:szCs w:val="24"/>
          <w:lang w:val="en-US"/>
        </w:rPr>
        <w:t xml:space="preserve"> </w:t>
      </w:r>
      <w:r w:rsidRPr="00B83B4F">
        <w:rPr>
          <w:rFonts w:ascii="Times New Roman" w:hAnsi="Times New Roman" w:cs="Times New Roman"/>
          <w:sz w:val="24"/>
          <w:szCs w:val="24"/>
          <w:lang w:val="en-US"/>
        </w:rPr>
        <w:t>and</w:t>
      </w:r>
      <w:r w:rsidRPr="00B83B4F">
        <w:rPr>
          <w:rFonts w:ascii="Times New Roman" w:hAnsi="Times New Roman" w:cs="Times New Roman"/>
          <w:b/>
          <w:sz w:val="24"/>
          <w:szCs w:val="24"/>
          <w:lang w:val="en-US"/>
        </w:rPr>
        <w:t xml:space="preserve"> </w:t>
      </w:r>
      <w:r>
        <w:rPr>
          <w:rFonts w:ascii="Times New Roman" w:hAnsi="Times New Roman" w:cs="Times New Roman"/>
          <w:b/>
          <w:sz w:val="24"/>
          <w:szCs w:val="24"/>
          <w:lang w:val="en-GB"/>
        </w:rPr>
        <w:t>§11m</w:t>
      </w:r>
      <w:r w:rsidRPr="00B83B4F">
        <w:rPr>
          <w:rFonts w:ascii="Times New Roman" w:hAnsi="Times New Roman" w:cs="Times New Roman"/>
          <w:sz w:val="24"/>
          <w:szCs w:val="24"/>
          <w:lang w:val="en-US"/>
        </w:rPr>
        <w:t xml:space="preserve"> showed </w:t>
      </w:r>
      <w:r>
        <w:rPr>
          <w:rFonts w:ascii="Times New Roman" w:hAnsi="Times New Roman" w:cs="Times New Roman"/>
          <w:sz w:val="24"/>
          <w:szCs w:val="24"/>
          <w:lang w:val="en-US"/>
        </w:rPr>
        <w:t xml:space="preserve">definite </w:t>
      </w:r>
      <w:r w:rsidRPr="00B83B4F">
        <w:rPr>
          <w:rFonts w:ascii="Times New Roman" w:hAnsi="Times New Roman" w:cs="Times New Roman"/>
          <w:sz w:val="24"/>
          <w:szCs w:val="24"/>
          <w:lang w:val="en-US"/>
        </w:rPr>
        <w:t>aggregate formation at both 50</w:t>
      </w:r>
      <w:r>
        <w:rPr>
          <w:rFonts w:ascii="Times New Roman" w:hAnsi="Times New Roman" w:cs="Times New Roman"/>
          <w:sz w:val="24"/>
          <w:szCs w:val="24"/>
          <w:lang w:val="en-US"/>
        </w:rPr>
        <w:t xml:space="preserve"> </w:t>
      </w:r>
      <w:r w:rsidRPr="00A0574A">
        <w:rPr>
          <w:rFonts w:ascii="Times New Roman" w:hAnsi="Times New Roman" w:cs="Times New Roman"/>
          <w:sz w:val="24"/>
          <w:szCs w:val="24"/>
          <w:lang w:val="en-GB"/>
        </w:rPr>
        <w:t>µ</w:t>
      </w:r>
      <w:r>
        <w:rPr>
          <w:rFonts w:ascii="Times New Roman" w:hAnsi="Times New Roman" w:cs="Times New Roman"/>
          <w:sz w:val="24"/>
          <w:szCs w:val="24"/>
          <w:lang w:val="en-GB"/>
        </w:rPr>
        <w:t>M</w:t>
      </w:r>
      <w:r w:rsidRPr="00B83B4F">
        <w:rPr>
          <w:rFonts w:ascii="Times New Roman" w:hAnsi="Times New Roman" w:cs="Times New Roman"/>
          <w:sz w:val="24"/>
          <w:szCs w:val="24"/>
          <w:lang w:val="en-US"/>
        </w:rPr>
        <w:t xml:space="preserve"> and 25 µM</w:t>
      </w:r>
      <w:r w:rsidRPr="00B83B4F">
        <w:rPr>
          <w:rFonts w:ascii="Times New Roman" w:hAnsi="Times New Roman" w:cs="Times New Roman"/>
          <w:bCs/>
          <w:sz w:val="24"/>
          <w:szCs w:val="24"/>
          <w:lang w:val="en-US"/>
        </w:rPr>
        <w:t>. However a</w:t>
      </w:r>
      <w:r w:rsidRPr="00B83B4F">
        <w:rPr>
          <w:rFonts w:ascii="Times New Roman" w:hAnsi="Times New Roman" w:cs="Times New Roman"/>
          <w:sz w:val="24"/>
          <w:szCs w:val="24"/>
          <w:lang w:val="en-US"/>
        </w:rPr>
        <w:t>t 10</w:t>
      </w:r>
      <w:r>
        <w:rPr>
          <w:rFonts w:ascii="Times New Roman" w:hAnsi="Times New Roman" w:cs="Times New Roman"/>
          <w:sz w:val="24"/>
          <w:szCs w:val="24"/>
          <w:lang w:val="en-US"/>
        </w:rPr>
        <w:t xml:space="preserve"> </w:t>
      </w:r>
      <w:r w:rsidRPr="00A0574A">
        <w:rPr>
          <w:rFonts w:ascii="Times New Roman" w:hAnsi="Times New Roman" w:cs="Times New Roman"/>
          <w:sz w:val="24"/>
          <w:szCs w:val="24"/>
          <w:lang w:val="en-GB"/>
        </w:rPr>
        <w:t>µ</w:t>
      </w:r>
      <w:r>
        <w:rPr>
          <w:rFonts w:ascii="Times New Roman" w:hAnsi="Times New Roman" w:cs="Times New Roman"/>
          <w:sz w:val="24"/>
          <w:szCs w:val="24"/>
          <w:lang w:val="en-GB"/>
        </w:rPr>
        <w:t>M</w:t>
      </w:r>
      <w:r w:rsidRPr="00B83B4F">
        <w:rPr>
          <w:rFonts w:ascii="Times New Roman" w:hAnsi="Times New Roman" w:cs="Times New Roman"/>
          <w:sz w:val="24"/>
          <w:szCs w:val="24"/>
          <w:lang w:val="en-US"/>
        </w:rPr>
        <w:t>, 5</w:t>
      </w:r>
      <w:r>
        <w:rPr>
          <w:rFonts w:ascii="Times New Roman" w:hAnsi="Times New Roman" w:cs="Times New Roman"/>
          <w:sz w:val="24"/>
          <w:szCs w:val="24"/>
          <w:lang w:val="en-US"/>
        </w:rPr>
        <w:t xml:space="preserve"> </w:t>
      </w:r>
      <w:r w:rsidRPr="00A0574A">
        <w:rPr>
          <w:rFonts w:ascii="Times New Roman" w:hAnsi="Times New Roman" w:cs="Times New Roman"/>
          <w:sz w:val="24"/>
          <w:szCs w:val="24"/>
          <w:lang w:val="en-GB"/>
        </w:rPr>
        <w:t>µ</w:t>
      </w:r>
      <w:r>
        <w:rPr>
          <w:rFonts w:ascii="Times New Roman" w:hAnsi="Times New Roman" w:cs="Times New Roman"/>
          <w:sz w:val="24"/>
          <w:szCs w:val="24"/>
          <w:lang w:val="en-GB"/>
        </w:rPr>
        <w:t>M</w:t>
      </w:r>
      <w:r w:rsidRPr="00B83B4F">
        <w:rPr>
          <w:rFonts w:ascii="Times New Roman" w:hAnsi="Times New Roman" w:cs="Times New Roman"/>
          <w:sz w:val="24"/>
          <w:szCs w:val="24"/>
          <w:lang w:val="en-US"/>
        </w:rPr>
        <w:t xml:space="preserve"> and 1 µM concentrations the obtained values were close to those observed by the blank, thereby indicating only minor/no detectable aggregation.</w:t>
      </w:r>
    </w:p>
  </w:comment>
  <w:comment w:id="75" w:author="Johansson, Niklas G" w:date="2019-02-07T10:36:00Z" w:initials="JNG">
    <w:p w14:paraId="0A4C81CF" w14:textId="77777777" w:rsidR="005D13A0" w:rsidRPr="008F4712" w:rsidRDefault="005D13A0" w:rsidP="00D2238A">
      <w:pPr>
        <w:jc w:val="both"/>
        <w:rPr>
          <w:rFonts w:ascii="Times New Roman" w:hAnsi="Times New Roman" w:cs="Times New Roman"/>
          <w:sz w:val="24"/>
          <w:szCs w:val="24"/>
        </w:rPr>
      </w:pPr>
      <w:r>
        <w:rPr>
          <w:rStyle w:val="CommentReference"/>
        </w:rPr>
        <w:annotationRef/>
      </w:r>
      <w:r w:rsidRPr="008F4712">
        <w:rPr>
          <w:rFonts w:ascii="Times New Roman" w:hAnsi="Times New Roman" w:cs="Times New Roman"/>
          <w:bCs/>
          <w:sz w:val="24"/>
          <w:szCs w:val="24"/>
        </w:rPr>
        <w:t xml:space="preserve">Niklas G Johansson: </w:t>
      </w:r>
      <w:r w:rsidRPr="008F4712">
        <w:rPr>
          <w:rFonts w:ascii="Times New Roman" w:hAnsi="Times New Roman" w:cs="Times New Roman"/>
          <w:sz w:val="24"/>
          <w:szCs w:val="24"/>
        </w:rPr>
        <w:t>0000-0002-8226-4813</w:t>
      </w:r>
    </w:p>
    <w:p w14:paraId="341CA436" w14:textId="77777777" w:rsidR="005D13A0" w:rsidRDefault="005D13A0" w:rsidP="00D2238A">
      <w:pPr>
        <w:jc w:val="both"/>
        <w:rPr>
          <w:rFonts w:ascii="Times New Roman" w:hAnsi="Times New Roman" w:cs="Times New Roman"/>
          <w:sz w:val="24"/>
          <w:szCs w:val="24"/>
        </w:rPr>
      </w:pPr>
      <w:r>
        <w:rPr>
          <w:rFonts w:ascii="Times New Roman" w:hAnsi="Times New Roman" w:cs="Times New Roman"/>
          <w:bCs/>
          <w:sz w:val="24"/>
          <w:szCs w:val="24"/>
        </w:rPr>
        <w:t xml:space="preserve">Ainoleena Turku: </w:t>
      </w:r>
      <w:r w:rsidRPr="008F4712">
        <w:rPr>
          <w:rFonts w:ascii="Times New Roman" w:hAnsi="Times New Roman" w:cs="Times New Roman"/>
          <w:sz w:val="24"/>
          <w:szCs w:val="24"/>
        </w:rPr>
        <w:t>0000-0003-0959-7221</w:t>
      </w:r>
    </w:p>
    <w:p w14:paraId="49D4866E" w14:textId="77777777" w:rsidR="005D13A0" w:rsidRPr="008F4712" w:rsidRDefault="005D13A0" w:rsidP="00D2238A">
      <w:pPr>
        <w:jc w:val="both"/>
        <w:rPr>
          <w:rFonts w:ascii="Times New Roman" w:hAnsi="Times New Roman" w:cs="Times New Roman"/>
          <w:sz w:val="24"/>
          <w:szCs w:val="24"/>
        </w:rPr>
      </w:pPr>
      <w:r w:rsidRPr="008F4712">
        <w:rPr>
          <w:rFonts w:ascii="Times New Roman" w:hAnsi="Times New Roman" w:cs="Times New Roman"/>
          <w:sz w:val="24"/>
          <w:szCs w:val="24"/>
        </w:rPr>
        <w:t>Keni Vidilaseris: 0000-0002-6453-6600</w:t>
      </w:r>
    </w:p>
    <w:p w14:paraId="2AE155F0" w14:textId="1A3DC4F9" w:rsidR="005D13A0" w:rsidRDefault="005D13A0" w:rsidP="00D2238A">
      <w:pPr>
        <w:jc w:val="both"/>
        <w:rPr>
          <w:rFonts w:ascii="Times New Roman" w:hAnsi="Times New Roman" w:cs="Times New Roman"/>
          <w:sz w:val="24"/>
          <w:szCs w:val="24"/>
        </w:rPr>
      </w:pPr>
      <w:r>
        <w:rPr>
          <w:rFonts w:ascii="Times New Roman" w:hAnsi="Times New Roman" w:cs="Times New Roman"/>
          <w:sz w:val="24"/>
          <w:szCs w:val="24"/>
        </w:rPr>
        <w:t>?</w:t>
      </w:r>
    </w:p>
    <w:p w14:paraId="4F9ECD7B" w14:textId="083B1B0C" w:rsidR="005D13A0" w:rsidRDefault="005D13A0" w:rsidP="00D2238A">
      <w:pPr>
        <w:jc w:val="both"/>
        <w:rPr>
          <w:rFonts w:ascii="Times New Roman" w:hAnsi="Times New Roman" w:cs="Times New Roman"/>
          <w:sz w:val="24"/>
          <w:szCs w:val="24"/>
        </w:rPr>
      </w:pPr>
      <w:r>
        <w:rPr>
          <w:rFonts w:ascii="Times New Roman" w:hAnsi="Times New Roman" w:cs="Times New Roman"/>
          <w:sz w:val="24"/>
          <w:szCs w:val="24"/>
        </w:rPr>
        <w:t>?</w:t>
      </w:r>
    </w:p>
    <w:p w14:paraId="7855A22A" w14:textId="00EBC360" w:rsidR="005D13A0" w:rsidRDefault="005D13A0" w:rsidP="00D2238A">
      <w:pPr>
        <w:jc w:val="both"/>
        <w:rPr>
          <w:rFonts w:ascii="Times New Roman" w:hAnsi="Times New Roman" w:cs="Times New Roman"/>
          <w:sz w:val="24"/>
          <w:szCs w:val="24"/>
        </w:rPr>
      </w:pPr>
      <w:r>
        <w:rPr>
          <w:rFonts w:ascii="Times New Roman" w:hAnsi="Times New Roman" w:cs="Times New Roman"/>
          <w:sz w:val="24"/>
          <w:szCs w:val="24"/>
        </w:rPr>
        <w:t>?</w:t>
      </w:r>
    </w:p>
    <w:p w14:paraId="3E93A1F7" w14:textId="48D429C0" w:rsidR="005D13A0" w:rsidRDefault="005D13A0" w:rsidP="00D2238A">
      <w:pPr>
        <w:jc w:val="both"/>
        <w:rPr>
          <w:rFonts w:ascii="Times New Roman" w:hAnsi="Times New Roman" w:cs="Times New Roman"/>
          <w:sz w:val="24"/>
          <w:szCs w:val="24"/>
        </w:rPr>
      </w:pPr>
      <w:r w:rsidRPr="00D2238A">
        <w:rPr>
          <w:rFonts w:ascii="Times New Roman" w:hAnsi="Times New Roman" w:cs="Times New Roman"/>
          <w:sz w:val="24"/>
          <w:szCs w:val="24"/>
        </w:rPr>
        <w:t>Colin Fishwick</w:t>
      </w:r>
      <w:r>
        <w:rPr>
          <w:rFonts w:ascii="Times New Roman" w:hAnsi="Times New Roman" w:cs="Times New Roman"/>
          <w:sz w:val="24"/>
          <w:szCs w:val="24"/>
        </w:rPr>
        <w:t xml:space="preserve">: </w:t>
      </w:r>
      <w:r w:rsidRPr="00D2238A">
        <w:rPr>
          <w:rFonts w:ascii="Times New Roman" w:hAnsi="Times New Roman" w:cs="Times New Roman"/>
          <w:sz w:val="24"/>
          <w:szCs w:val="24"/>
        </w:rPr>
        <w:t>0000-0003-1283-2181</w:t>
      </w:r>
    </w:p>
    <w:p w14:paraId="7936097E" w14:textId="77777777" w:rsidR="005D13A0" w:rsidRDefault="005D13A0" w:rsidP="00D2238A">
      <w:pPr>
        <w:jc w:val="both"/>
        <w:rPr>
          <w:rFonts w:ascii="Times New Roman" w:hAnsi="Times New Roman" w:cs="Times New Roman"/>
          <w:sz w:val="24"/>
          <w:szCs w:val="24"/>
        </w:rPr>
      </w:pPr>
      <w:r w:rsidRPr="008F4712">
        <w:rPr>
          <w:rFonts w:ascii="Times New Roman" w:hAnsi="Times New Roman" w:cs="Times New Roman"/>
          <w:sz w:val="24"/>
          <w:szCs w:val="24"/>
        </w:rPr>
        <w:t>Jari Yli-Kauhaluoma</w:t>
      </w:r>
      <w:r>
        <w:rPr>
          <w:rFonts w:ascii="Times New Roman" w:hAnsi="Times New Roman" w:cs="Times New Roman"/>
          <w:sz w:val="24"/>
          <w:szCs w:val="24"/>
        </w:rPr>
        <w:t xml:space="preserve">: </w:t>
      </w:r>
      <w:r w:rsidRPr="008F4712">
        <w:rPr>
          <w:rFonts w:ascii="Times New Roman" w:hAnsi="Times New Roman" w:cs="Times New Roman"/>
          <w:sz w:val="24"/>
          <w:szCs w:val="24"/>
        </w:rPr>
        <w:t>0000-0003-0370-7653</w:t>
      </w:r>
    </w:p>
    <w:p w14:paraId="29171751" w14:textId="77777777" w:rsidR="005D13A0" w:rsidRPr="00D2238A" w:rsidRDefault="005D13A0" w:rsidP="00D2238A">
      <w:pPr>
        <w:jc w:val="both"/>
        <w:rPr>
          <w:rFonts w:ascii="Times New Roman" w:hAnsi="Times New Roman" w:cs="Times New Roman"/>
          <w:sz w:val="24"/>
          <w:szCs w:val="24"/>
          <w:lang w:val="sv-SE"/>
        </w:rPr>
      </w:pPr>
      <w:r w:rsidRPr="00D2238A">
        <w:rPr>
          <w:rFonts w:ascii="Times New Roman" w:hAnsi="Times New Roman" w:cs="Times New Roman"/>
          <w:sz w:val="24"/>
          <w:szCs w:val="24"/>
          <w:lang w:val="sv-SE"/>
        </w:rPr>
        <w:t>Adrian Goldman: 0000-0001-8032-9700</w:t>
      </w:r>
    </w:p>
    <w:p w14:paraId="75E651AB" w14:textId="77777777" w:rsidR="005D13A0" w:rsidRPr="00D2238A" w:rsidRDefault="005D13A0" w:rsidP="00D2238A">
      <w:pPr>
        <w:jc w:val="both"/>
        <w:rPr>
          <w:rFonts w:ascii="Times New Roman" w:hAnsi="Times New Roman" w:cs="Times New Roman"/>
          <w:sz w:val="24"/>
          <w:szCs w:val="24"/>
          <w:lang w:val="sv-SE"/>
        </w:rPr>
      </w:pPr>
      <w:r w:rsidRPr="00D2238A">
        <w:rPr>
          <w:rFonts w:ascii="Times New Roman" w:hAnsi="Times New Roman" w:cs="Times New Roman"/>
          <w:bCs/>
          <w:sz w:val="24"/>
          <w:szCs w:val="24"/>
          <w:lang w:val="sv-SE"/>
        </w:rPr>
        <w:t xml:space="preserve">Gustav Boije af Gennäs: </w:t>
      </w:r>
      <w:r w:rsidRPr="00D2238A">
        <w:rPr>
          <w:rFonts w:ascii="Times New Roman" w:hAnsi="Times New Roman" w:cs="Times New Roman"/>
          <w:sz w:val="24"/>
          <w:szCs w:val="24"/>
          <w:lang w:val="sv-SE"/>
        </w:rPr>
        <w:t>0000-0002-0099-6085</w:t>
      </w:r>
    </w:p>
    <w:p w14:paraId="1FD805C2" w14:textId="77777777" w:rsidR="005D13A0" w:rsidRPr="00D2238A" w:rsidRDefault="005D13A0" w:rsidP="00D2238A">
      <w:pPr>
        <w:jc w:val="both"/>
        <w:rPr>
          <w:rFonts w:ascii="Times New Roman" w:hAnsi="Times New Roman" w:cs="Times New Roman"/>
          <w:sz w:val="24"/>
          <w:szCs w:val="24"/>
          <w:lang w:val="sv-SE"/>
        </w:rPr>
      </w:pPr>
    </w:p>
    <w:p w14:paraId="3D61A809" w14:textId="77777777" w:rsidR="005D13A0" w:rsidRPr="00D2238A" w:rsidRDefault="005D13A0" w:rsidP="00D2238A">
      <w:pPr>
        <w:jc w:val="both"/>
        <w:rPr>
          <w:rFonts w:ascii="Times New Roman" w:hAnsi="Times New Roman" w:cs="Times New Roman"/>
          <w:i/>
          <w:sz w:val="24"/>
          <w:szCs w:val="24"/>
          <w:lang w:val="sv-SE"/>
        </w:rPr>
      </w:pPr>
      <w:r w:rsidRPr="00D2238A">
        <w:rPr>
          <w:rFonts w:ascii="Times New Roman" w:hAnsi="Times New Roman" w:cs="Times New Roman"/>
          <w:i/>
          <w:sz w:val="24"/>
          <w:szCs w:val="24"/>
          <w:lang w:val="sv-SE"/>
        </w:rPr>
        <w:t>Niklas G. Johansson</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Ainoleena Turku</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Keni Vidilaseris</w:t>
      </w:r>
      <w:r w:rsidRPr="00D2238A">
        <w:rPr>
          <w:rFonts w:ascii="Times New Roman" w:hAnsi="Times New Roman" w:cs="Times New Roman"/>
          <w:i/>
          <w:sz w:val="24"/>
          <w:szCs w:val="24"/>
          <w:vertAlign w:val="superscript"/>
          <w:lang w:val="sv-SE"/>
        </w:rPr>
        <w:t>2,#</w:t>
      </w:r>
      <w:r w:rsidRPr="00D2238A">
        <w:rPr>
          <w:rFonts w:ascii="Times New Roman" w:hAnsi="Times New Roman" w:cs="Times New Roman"/>
          <w:i/>
          <w:sz w:val="24"/>
          <w:szCs w:val="24"/>
          <w:lang w:val="sv-SE"/>
        </w:rPr>
        <w:t>, Daniel Ayuso Pérez</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Aaron Wilkinson</w:t>
      </w:r>
      <w:r w:rsidRPr="00D2238A">
        <w:rPr>
          <w:rFonts w:ascii="Times New Roman" w:hAnsi="Times New Roman" w:cs="Times New Roman"/>
          <w:i/>
          <w:sz w:val="24"/>
          <w:szCs w:val="24"/>
          <w:vertAlign w:val="superscript"/>
          <w:lang w:val="sv-SE"/>
        </w:rPr>
        <w:t>3</w:t>
      </w:r>
      <w:r w:rsidRPr="00D2238A">
        <w:rPr>
          <w:rFonts w:ascii="Times New Roman" w:hAnsi="Times New Roman" w:cs="Times New Roman"/>
          <w:i/>
          <w:sz w:val="24"/>
          <w:szCs w:val="24"/>
          <w:lang w:val="sv-SE"/>
        </w:rPr>
        <w:t>, Matti Tamminen</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Yuezhou Zhang</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Loïc Dreano</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Evgeni Grazhdankin</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Alexandros Kiriazis</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Colin Fishwick</w:t>
      </w:r>
      <w:r w:rsidRPr="00D2238A">
        <w:rPr>
          <w:rFonts w:ascii="Times New Roman" w:hAnsi="Times New Roman" w:cs="Times New Roman"/>
          <w:i/>
          <w:sz w:val="24"/>
          <w:szCs w:val="24"/>
          <w:vertAlign w:val="superscript"/>
          <w:lang w:val="sv-SE"/>
        </w:rPr>
        <w:t>3</w:t>
      </w:r>
      <w:r w:rsidRPr="00D2238A">
        <w:rPr>
          <w:rFonts w:ascii="Times New Roman" w:hAnsi="Times New Roman" w:cs="Times New Roman"/>
          <w:i/>
          <w:sz w:val="24"/>
          <w:szCs w:val="24"/>
          <w:lang w:val="sv-SE"/>
        </w:rPr>
        <w:t>, Jari Yli-Kauhaluoma</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Adrian Goldman</w:t>
      </w:r>
      <w:r w:rsidRPr="00D2238A">
        <w:rPr>
          <w:rFonts w:ascii="Times New Roman" w:hAnsi="Times New Roman" w:cs="Times New Roman"/>
          <w:i/>
          <w:sz w:val="24"/>
          <w:szCs w:val="24"/>
          <w:vertAlign w:val="superscript"/>
          <w:lang w:val="sv-SE"/>
        </w:rPr>
        <w:t>2,4</w:t>
      </w:r>
      <w:r w:rsidRPr="00D2238A">
        <w:rPr>
          <w:rFonts w:ascii="Times New Roman" w:hAnsi="Times New Roman" w:cs="Times New Roman"/>
          <w:i/>
          <w:sz w:val="24"/>
          <w:szCs w:val="24"/>
          <w:lang w:val="sv-SE"/>
        </w:rPr>
        <w:t>, Gustav Boije af Gennäs</w:t>
      </w:r>
      <w:r w:rsidRPr="00D2238A">
        <w:rPr>
          <w:rFonts w:ascii="Times New Roman" w:hAnsi="Times New Roman" w:cs="Times New Roman"/>
          <w:i/>
          <w:sz w:val="24"/>
          <w:szCs w:val="24"/>
          <w:vertAlign w:val="superscript"/>
          <w:lang w:val="sv-SE"/>
        </w:rPr>
        <w:t>1</w:t>
      </w:r>
      <w:r w:rsidRPr="00D2238A">
        <w:rPr>
          <w:rFonts w:ascii="Times New Roman" w:hAnsi="Times New Roman" w:cs="Times New Roman"/>
          <w:i/>
          <w:sz w:val="24"/>
          <w:szCs w:val="24"/>
          <w:lang w:val="sv-SE"/>
        </w:rPr>
        <w:t>, Henri Xhaard</w:t>
      </w:r>
      <w:r w:rsidRPr="00D2238A">
        <w:rPr>
          <w:rFonts w:ascii="Times New Roman" w:hAnsi="Times New Roman" w:cs="Times New Roman"/>
          <w:i/>
          <w:sz w:val="24"/>
          <w:szCs w:val="24"/>
          <w:vertAlign w:val="superscript"/>
          <w:lang w:val="sv-SE"/>
        </w:rPr>
        <w:t>1,*</w:t>
      </w:r>
    </w:p>
    <w:p w14:paraId="344675F6" w14:textId="0E2835BD" w:rsidR="005D13A0" w:rsidRPr="00D2238A" w:rsidRDefault="005D13A0">
      <w:pPr>
        <w:pStyle w:val="CommentText"/>
        <w:rPr>
          <w:lang w:val="sv-SE"/>
        </w:rPr>
      </w:pPr>
    </w:p>
  </w:comment>
  <w:comment w:id="76" w:author="Johansson, Niklas G" w:date="2019-01-24T16:27:00Z" w:initials="JNG">
    <w:p w14:paraId="0F403531" w14:textId="77777777" w:rsidR="005D13A0" w:rsidRDefault="005D13A0" w:rsidP="00F654CF">
      <w:pPr>
        <w:pStyle w:val="CommentText"/>
        <w:rPr>
          <w:lang w:val="en-GB"/>
        </w:rPr>
      </w:pPr>
      <w:r>
        <w:rPr>
          <w:rStyle w:val="CommentReference"/>
        </w:rPr>
        <w:annotationRef/>
      </w:r>
      <w:r>
        <w:rPr>
          <w:lang w:val="en-GB"/>
        </w:rPr>
        <w:t>Order to be checked…</w:t>
      </w:r>
    </w:p>
    <w:p w14:paraId="031F33D7" w14:textId="77777777" w:rsidR="005D13A0" w:rsidRDefault="005D13A0" w:rsidP="00F654CF">
      <w:pPr>
        <w:pStyle w:val="CommentText"/>
        <w:rPr>
          <w:lang w:val="en-GB"/>
        </w:rPr>
      </w:pPr>
    </w:p>
    <w:p w14:paraId="6E03B11F" w14:textId="2D4553EC" w:rsidR="005D13A0" w:rsidRPr="00F654CF" w:rsidRDefault="005D13A0" w:rsidP="00F654CF">
      <w:pPr>
        <w:pStyle w:val="CommentText"/>
        <w:rPr>
          <w:lang w:val="en-GB"/>
        </w:rPr>
      </w:pPr>
      <w:r w:rsidRPr="00F654CF">
        <w:rPr>
          <w:lang w:val="en-GB"/>
        </w:rPr>
        <w:t>To be added</w:t>
      </w:r>
    </w:p>
    <w:p w14:paraId="1EAEE7AD" w14:textId="77777777" w:rsidR="005D13A0" w:rsidRPr="00F654CF" w:rsidRDefault="005D13A0" w:rsidP="00F654CF">
      <w:pPr>
        <w:pStyle w:val="CommentText"/>
        <w:rPr>
          <w:lang w:val="en-US"/>
        </w:rPr>
      </w:pPr>
      <w:r>
        <w:rPr>
          <w:lang w:val="en-US"/>
        </w:rPr>
        <w:t>DAP</w:t>
      </w:r>
      <w:r>
        <w:rPr>
          <w:lang w:val="en-US"/>
        </w:rPr>
        <w:tab/>
      </w:r>
      <w:r w:rsidRPr="00F654CF">
        <w:rPr>
          <w:lang w:val="en-US"/>
        </w:rPr>
        <w:t>Daniel Ayuso Pérez</w:t>
      </w:r>
    </w:p>
    <w:p w14:paraId="36FAA39A" w14:textId="77777777" w:rsidR="005D13A0" w:rsidRPr="00F67D8C" w:rsidRDefault="005D13A0" w:rsidP="00F654CF">
      <w:pPr>
        <w:pStyle w:val="CommentText"/>
        <w:rPr>
          <w:lang w:val="en-US"/>
        </w:rPr>
      </w:pPr>
      <w:r w:rsidRPr="00F67D8C">
        <w:rPr>
          <w:lang w:val="en-US"/>
        </w:rPr>
        <w:t>AW</w:t>
      </w:r>
      <w:r w:rsidRPr="00F67D8C">
        <w:rPr>
          <w:lang w:val="en-US"/>
        </w:rPr>
        <w:tab/>
        <w:t>Aaron Wilkinson</w:t>
      </w:r>
    </w:p>
    <w:p w14:paraId="486316EC" w14:textId="77777777" w:rsidR="005D13A0" w:rsidRPr="00783BE2" w:rsidRDefault="005D13A0" w:rsidP="00F654CF">
      <w:pPr>
        <w:pStyle w:val="CommentText"/>
      </w:pPr>
      <w:r w:rsidRPr="00783BE2">
        <w:t>MT</w:t>
      </w:r>
      <w:r w:rsidRPr="00783BE2">
        <w:tab/>
        <w:t xml:space="preserve">Matti Tamminen </w:t>
      </w:r>
    </w:p>
    <w:p w14:paraId="1C733C9F" w14:textId="77777777" w:rsidR="005D13A0" w:rsidRPr="00783BE2" w:rsidRDefault="005D13A0" w:rsidP="00F654CF">
      <w:pPr>
        <w:pStyle w:val="CommentText"/>
      </w:pPr>
      <w:r w:rsidRPr="00783BE2">
        <w:t>YZ</w:t>
      </w:r>
      <w:r w:rsidRPr="00783BE2">
        <w:tab/>
        <w:t>Yuezhou Zhang</w:t>
      </w:r>
    </w:p>
    <w:p w14:paraId="0BE94DEC" w14:textId="77777777" w:rsidR="005D13A0" w:rsidRPr="00F654CF" w:rsidRDefault="005D13A0" w:rsidP="00F654CF">
      <w:pPr>
        <w:pStyle w:val="CommentText"/>
        <w:rPr>
          <w:vertAlign w:val="superscript"/>
          <w:lang w:val="en-US"/>
        </w:rPr>
      </w:pPr>
      <w:r w:rsidRPr="00F654CF">
        <w:rPr>
          <w:lang w:val="en-US"/>
        </w:rPr>
        <w:t>LD</w:t>
      </w:r>
      <w:r w:rsidRPr="00F654CF">
        <w:rPr>
          <w:lang w:val="en-US"/>
        </w:rPr>
        <w:tab/>
        <w:t>Loïc Dreano</w:t>
      </w:r>
    </w:p>
    <w:p w14:paraId="794CDF6B" w14:textId="5587909D" w:rsidR="005D13A0" w:rsidRDefault="005D13A0" w:rsidP="00F654CF">
      <w:pPr>
        <w:pStyle w:val="CommentText"/>
        <w:rPr>
          <w:lang w:val="en-GB"/>
        </w:rPr>
      </w:pPr>
      <w:r>
        <w:rPr>
          <w:lang w:val="en-GB"/>
        </w:rPr>
        <w:t>CF</w:t>
      </w:r>
      <w:r>
        <w:rPr>
          <w:lang w:val="en-GB"/>
        </w:rPr>
        <w:tab/>
      </w:r>
      <w:r w:rsidRPr="00F654CF">
        <w:rPr>
          <w:lang w:val="en-GB"/>
        </w:rPr>
        <w:t>Colin Fishwick</w:t>
      </w:r>
    </w:p>
    <w:p w14:paraId="0FB20C5B" w14:textId="28427BCB" w:rsidR="005D13A0" w:rsidRPr="00135601" w:rsidRDefault="005D13A0" w:rsidP="00F654CF">
      <w:pPr>
        <w:pStyle w:val="CommentText"/>
        <w:rPr>
          <w:lang w:val="en-US"/>
        </w:rPr>
      </w:pPr>
      <w:r>
        <w:rPr>
          <w:lang w:val="en-GB"/>
        </w:rPr>
        <w:t>OL-Olga Lukkonen (if amide is used)</w:t>
      </w:r>
    </w:p>
  </w:comment>
  <w:comment w:id="84" w:author="Johansson, Niklas G" w:date="2018-11-08T18:11:00Z" w:initials="JNG">
    <w:p w14:paraId="0A395C6E" w14:textId="77777777" w:rsidR="005D13A0" w:rsidRDefault="005D13A0" w:rsidP="00C36E62">
      <w:pPr>
        <w:pStyle w:val="CommentText"/>
        <w:rPr>
          <w:lang w:val="en-US"/>
        </w:rPr>
      </w:pPr>
      <w:r>
        <w:rPr>
          <w:rStyle w:val="CommentReference"/>
        </w:rPr>
        <w:annotationRef/>
      </w:r>
      <w:r w:rsidRPr="00D93E21">
        <w:rPr>
          <w:lang w:val="en-US"/>
        </w:rPr>
        <w:t>ME and Orion in next article?</w:t>
      </w:r>
    </w:p>
    <w:p w14:paraId="559BB12A" w14:textId="77777777" w:rsidR="005D13A0" w:rsidRPr="00D93E21" w:rsidRDefault="005D13A0" w:rsidP="00C36E62">
      <w:pPr>
        <w:pStyle w:val="CommentText"/>
        <w:rPr>
          <w:lang w:val="en-US"/>
        </w:rPr>
      </w:pPr>
      <w:r>
        <w:rPr>
          <w:lang w:val="en-US"/>
        </w:rPr>
        <w:t>DO travel grants need to be acknowledged here or just in the thesis???</w:t>
      </w:r>
    </w:p>
  </w:comment>
  <w:comment w:id="85" w:author="Johansson, Niklas G" w:date="2018-08-24T15:58:00Z" w:initials="JNG">
    <w:p w14:paraId="50E883DB" w14:textId="77777777" w:rsidR="005D13A0" w:rsidRDefault="005D13A0" w:rsidP="00C36E62">
      <w:pPr>
        <w:pStyle w:val="CommentText"/>
        <w:rPr>
          <w:lang w:val="en-US"/>
        </w:rPr>
      </w:pPr>
      <w:r>
        <w:rPr>
          <w:rStyle w:val="CommentReference"/>
        </w:rPr>
        <w:annotationRef/>
      </w:r>
      <w:r w:rsidRPr="00A118BF">
        <w:rPr>
          <w:lang w:val="en-US"/>
        </w:rPr>
        <w:t xml:space="preserve">Gust. doesn’t look to nice but it is the used abbreviation, however, I’d almost prefer G. </w:t>
      </w:r>
      <w:r>
        <w:rPr>
          <w:lang w:val="en-US"/>
        </w:rPr>
        <w:t>Komppa!?</w:t>
      </w:r>
    </w:p>
    <w:p w14:paraId="2653CCB3" w14:textId="652D5199" w:rsidR="005D13A0" w:rsidRDefault="005D13A0" w:rsidP="00C36E62">
      <w:pPr>
        <w:pStyle w:val="CommentText"/>
        <w:rPr>
          <w:lang w:val="en-US"/>
        </w:rPr>
      </w:pPr>
      <w:r>
        <w:rPr>
          <w:lang w:val="en-US"/>
        </w:rPr>
        <w:t>ALSO</w:t>
      </w:r>
    </w:p>
    <w:p w14:paraId="3D4041E9" w14:textId="1903219E" w:rsidR="005D13A0" w:rsidRPr="00074523" w:rsidRDefault="005D13A0" w:rsidP="00C36E62">
      <w:pPr>
        <w:pStyle w:val="CommentText"/>
        <w:rPr>
          <w:b/>
          <w:lang w:val="en-US"/>
        </w:rPr>
      </w:pPr>
      <w:r w:rsidRPr="00074523">
        <w:rPr>
          <w:b/>
          <w:lang w:val="en-US"/>
        </w:rPr>
        <w:t>I guess travel money doesn’t need to be acknowledged here so I might just put it in the thesis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7D2DF" w15:done="0"/>
  <w15:commentEx w15:paraId="2DF408C2" w15:done="0"/>
  <w15:commentEx w15:paraId="29E64574" w15:done="0"/>
  <w15:commentEx w15:paraId="67ABB217" w15:done="0"/>
  <w15:commentEx w15:paraId="40EEEF30" w15:done="0"/>
  <w15:commentEx w15:paraId="0D00BFA2" w15:done="0"/>
  <w15:commentEx w15:paraId="027F6A5A" w15:done="0"/>
  <w15:commentEx w15:paraId="3047B4A6" w15:done="0"/>
  <w15:commentEx w15:paraId="12434C16" w15:done="0"/>
  <w15:commentEx w15:paraId="26B7A5D9" w15:done="0"/>
  <w15:commentEx w15:paraId="4733893C" w15:done="0"/>
  <w15:commentEx w15:paraId="22084544" w15:done="0"/>
  <w15:commentEx w15:paraId="7C109698" w15:done="0"/>
  <w15:commentEx w15:paraId="2EC1CCCB" w15:done="0"/>
  <w15:commentEx w15:paraId="4991CEE2" w15:done="0"/>
  <w15:commentEx w15:paraId="7B7F27CE" w15:done="0"/>
  <w15:commentEx w15:paraId="58270B63" w15:done="0"/>
  <w15:commentEx w15:paraId="4F5122A1" w15:done="0"/>
  <w15:commentEx w15:paraId="64BD5310" w15:done="0"/>
  <w15:commentEx w15:paraId="312F3BFE" w15:done="0"/>
  <w15:commentEx w15:paraId="7C1D4747" w15:done="0"/>
  <w15:commentEx w15:paraId="1C4EAC9D" w15:done="0"/>
  <w15:commentEx w15:paraId="0A445DFD" w15:done="0"/>
  <w15:commentEx w15:paraId="7A6E5AF7" w15:done="0"/>
  <w15:commentEx w15:paraId="76A4B687" w15:done="0"/>
  <w15:commentEx w15:paraId="76C7C6F5" w15:done="0"/>
  <w15:commentEx w15:paraId="7A9B7543" w15:paraIdParent="76C7C6F5" w15:done="0"/>
  <w15:commentEx w15:paraId="2FA33AE2" w15:done="0"/>
  <w15:commentEx w15:paraId="7A50B872" w15:done="0"/>
  <w15:commentEx w15:paraId="05C0F929" w15:done="0"/>
  <w15:commentEx w15:paraId="5821B276" w15:done="0"/>
  <w15:commentEx w15:paraId="1FC82FDC" w15:done="0"/>
  <w15:commentEx w15:paraId="65AE63D8" w15:done="0"/>
  <w15:commentEx w15:paraId="2EE41BCF" w15:done="0"/>
  <w15:commentEx w15:paraId="2A447523" w15:done="0"/>
  <w15:commentEx w15:paraId="172A1514" w15:done="0"/>
  <w15:commentEx w15:paraId="79A24EFB" w15:done="0"/>
  <w15:commentEx w15:paraId="2187E236" w15:done="0"/>
  <w15:commentEx w15:paraId="31F6F2AF" w15:done="0"/>
  <w15:commentEx w15:paraId="3B0C8002" w15:done="0"/>
  <w15:commentEx w15:paraId="04128EE9" w15:done="0"/>
  <w15:commentEx w15:paraId="570122F6" w15:done="0"/>
  <w15:commentEx w15:paraId="4722706C" w15:done="0"/>
  <w15:commentEx w15:paraId="224F9732" w15:done="0"/>
  <w15:commentEx w15:paraId="0E0FE5ED" w15:done="0"/>
  <w15:commentEx w15:paraId="7F3DED0A" w15:done="0"/>
  <w15:commentEx w15:paraId="7E962433" w15:done="0"/>
  <w15:commentEx w15:paraId="4A0E19DF" w15:done="0"/>
  <w15:commentEx w15:paraId="60AA5108" w15:done="0"/>
  <w15:commentEx w15:paraId="344675F6" w15:done="0"/>
  <w15:commentEx w15:paraId="0FB20C5B" w15:done="0"/>
  <w15:commentEx w15:paraId="559BB12A" w15:done="0"/>
  <w15:commentEx w15:paraId="3D4041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01DBB" w14:textId="77777777" w:rsidR="005D13A0" w:rsidRDefault="005D13A0" w:rsidP="00D70B6A">
      <w:pPr>
        <w:spacing w:after="0" w:line="240" w:lineRule="auto"/>
      </w:pPr>
      <w:r>
        <w:separator/>
      </w:r>
    </w:p>
  </w:endnote>
  <w:endnote w:type="continuationSeparator" w:id="0">
    <w:p w14:paraId="7BB57DA3" w14:textId="77777777" w:rsidR="005D13A0" w:rsidRDefault="005D13A0" w:rsidP="00D70B6A">
      <w:pPr>
        <w:spacing w:after="0" w:line="240" w:lineRule="auto"/>
      </w:pPr>
      <w:r>
        <w:continuationSeparator/>
      </w:r>
    </w:p>
  </w:endnote>
  <w:endnote w:type="continuationNotice" w:id="1">
    <w:p w14:paraId="667DC645" w14:textId="77777777" w:rsidR="005D13A0" w:rsidRDefault="005D13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762561"/>
      <w:docPartObj>
        <w:docPartGallery w:val="Page Numbers (Bottom of Page)"/>
        <w:docPartUnique/>
      </w:docPartObj>
    </w:sdtPr>
    <w:sdtEndPr>
      <w:rPr>
        <w:noProof/>
      </w:rPr>
    </w:sdtEndPr>
    <w:sdtContent>
      <w:p w14:paraId="42660945" w14:textId="0F16F2A2" w:rsidR="005D13A0" w:rsidRDefault="005D13A0">
        <w:pPr>
          <w:pStyle w:val="Footer"/>
          <w:jc w:val="right"/>
        </w:pPr>
        <w:r>
          <w:fldChar w:fldCharType="begin"/>
        </w:r>
        <w:r>
          <w:instrText xml:space="preserve"> PAGE   \* MERGEFORMAT </w:instrText>
        </w:r>
        <w:r>
          <w:fldChar w:fldCharType="separate"/>
        </w:r>
        <w:r w:rsidR="00225D72">
          <w:rPr>
            <w:noProof/>
          </w:rPr>
          <w:t>23</w:t>
        </w:r>
        <w:r>
          <w:rPr>
            <w:noProof/>
          </w:rPr>
          <w:fldChar w:fldCharType="end"/>
        </w:r>
      </w:p>
    </w:sdtContent>
  </w:sdt>
  <w:p w14:paraId="4DD2D3C9" w14:textId="77777777" w:rsidR="005D13A0" w:rsidRDefault="005D1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D5EAE" w14:textId="77777777" w:rsidR="005D13A0" w:rsidRDefault="005D13A0" w:rsidP="00D70B6A">
      <w:pPr>
        <w:spacing w:after="0" w:line="240" w:lineRule="auto"/>
      </w:pPr>
      <w:r>
        <w:separator/>
      </w:r>
    </w:p>
  </w:footnote>
  <w:footnote w:type="continuationSeparator" w:id="0">
    <w:p w14:paraId="56D693AC" w14:textId="77777777" w:rsidR="005D13A0" w:rsidRDefault="005D13A0" w:rsidP="00D70B6A">
      <w:pPr>
        <w:spacing w:after="0" w:line="240" w:lineRule="auto"/>
      </w:pPr>
      <w:r>
        <w:continuationSeparator/>
      </w:r>
    </w:p>
  </w:footnote>
  <w:footnote w:type="continuationNotice" w:id="1">
    <w:p w14:paraId="7C34D20D" w14:textId="77777777" w:rsidR="005D13A0" w:rsidRDefault="005D13A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03F29"/>
    <w:multiLevelType w:val="hybridMultilevel"/>
    <w:tmpl w:val="E17E54F0"/>
    <w:lvl w:ilvl="0" w:tplc="8D1C13A4">
      <w:numFmt w:val="bullet"/>
      <w:lvlText w:val="-"/>
      <w:lvlJc w:val="left"/>
      <w:pPr>
        <w:ind w:left="765" w:hanging="360"/>
      </w:pPr>
      <w:rPr>
        <w:rFonts w:ascii="Calibri" w:eastAsiaTheme="minorHAnsi" w:hAnsi="Calibri" w:cstheme="minorBidi" w:hint="default"/>
      </w:rPr>
    </w:lvl>
    <w:lvl w:ilvl="1" w:tplc="040B0003" w:tentative="1">
      <w:start w:val="1"/>
      <w:numFmt w:val="bullet"/>
      <w:lvlText w:val="o"/>
      <w:lvlJc w:val="left"/>
      <w:pPr>
        <w:ind w:left="1485" w:hanging="360"/>
      </w:pPr>
      <w:rPr>
        <w:rFonts w:ascii="Courier New" w:hAnsi="Courier New" w:cs="Courier New" w:hint="default"/>
      </w:rPr>
    </w:lvl>
    <w:lvl w:ilvl="2" w:tplc="040B0005" w:tentative="1">
      <w:start w:val="1"/>
      <w:numFmt w:val="bullet"/>
      <w:lvlText w:val=""/>
      <w:lvlJc w:val="left"/>
      <w:pPr>
        <w:ind w:left="2205" w:hanging="360"/>
      </w:pPr>
      <w:rPr>
        <w:rFonts w:ascii="Wingdings" w:hAnsi="Wingdings" w:hint="default"/>
      </w:rPr>
    </w:lvl>
    <w:lvl w:ilvl="3" w:tplc="040B0001" w:tentative="1">
      <w:start w:val="1"/>
      <w:numFmt w:val="bullet"/>
      <w:lvlText w:val=""/>
      <w:lvlJc w:val="left"/>
      <w:pPr>
        <w:ind w:left="2925" w:hanging="360"/>
      </w:pPr>
      <w:rPr>
        <w:rFonts w:ascii="Symbol" w:hAnsi="Symbol" w:hint="default"/>
      </w:rPr>
    </w:lvl>
    <w:lvl w:ilvl="4" w:tplc="040B0003" w:tentative="1">
      <w:start w:val="1"/>
      <w:numFmt w:val="bullet"/>
      <w:lvlText w:val="o"/>
      <w:lvlJc w:val="left"/>
      <w:pPr>
        <w:ind w:left="3645" w:hanging="360"/>
      </w:pPr>
      <w:rPr>
        <w:rFonts w:ascii="Courier New" w:hAnsi="Courier New" w:cs="Courier New" w:hint="default"/>
      </w:rPr>
    </w:lvl>
    <w:lvl w:ilvl="5" w:tplc="040B0005" w:tentative="1">
      <w:start w:val="1"/>
      <w:numFmt w:val="bullet"/>
      <w:lvlText w:val=""/>
      <w:lvlJc w:val="left"/>
      <w:pPr>
        <w:ind w:left="4365" w:hanging="360"/>
      </w:pPr>
      <w:rPr>
        <w:rFonts w:ascii="Wingdings" w:hAnsi="Wingdings" w:hint="default"/>
      </w:rPr>
    </w:lvl>
    <w:lvl w:ilvl="6" w:tplc="040B0001" w:tentative="1">
      <w:start w:val="1"/>
      <w:numFmt w:val="bullet"/>
      <w:lvlText w:val=""/>
      <w:lvlJc w:val="left"/>
      <w:pPr>
        <w:ind w:left="5085" w:hanging="360"/>
      </w:pPr>
      <w:rPr>
        <w:rFonts w:ascii="Symbol" w:hAnsi="Symbol" w:hint="default"/>
      </w:rPr>
    </w:lvl>
    <w:lvl w:ilvl="7" w:tplc="040B0003" w:tentative="1">
      <w:start w:val="1"/>
      <w:numFmt w:val="bullet"/>
      <w:lvlText w:val="o"/>
      <w:lvlJc w:val="left"/>
      <w:pPr>
        <w:ind w:left="5805" w:hanging="360"/>
      </w:pPr>
      <w:rPr>
        <w:rFonts w:ascii="Courier New" w:hAnsi="Courier New" w:cs="Courier New" w:hint="default"/>
      </w:rPr>
    </w:lvl>
    <w:lvl w:ilvl="8" w:tplc="040B0005" w:tentative="1">
      <w:start w:val="1"/>
      <w:numFmt w:val="bullet"/>
      <w:lvlText w:val=""/>
      <w:lvlJc w:val="left"/>
      <w:pPr>
        <w:ind w:left="6525" w:hanging="360"/>
      </w:pPr>
      <w:rPr>
        <w:rFonts w:ascii="Wingdings" w:hAnsi="Wingdings" w:hint="default"/>
      </w:rPr>
    </w:lvl>
  </w:abstractNum>
  <w:abstractNum w:abstractNumId="1" w15:restartNumberingAfterBreak="0">
    <w:nsid w:val="23540CC9"/>
    <w:multiLevelType w:val="hybridMultilevel"/>
    <w:tmpl w:val="96ACAC5A"/>
    <w:lvl w:ilvl="0" w:tplc="1EC846EE">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E2A4648"/>
    <w:multiLevelType w:val="hybridMultilevel"/>
    <w:tmpl w:val="E3D4D80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1AB19B4"/>
    <w:multiLevelType w:val="hybridMultilevel"/>
    <w:tmpl w:val="7B980496"/>
    <w:lvl w:ilvl="0" w:tplc="838ABE28">
      <w:start w:val="3"/>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2A927C0"/>
    <w:multiLevelType w:val="hybridMultilevel"/>
    <w:tmpl w:val="C9E85DD6"/>
    <w:lvl w:ilvl="0" w:tplc="B8365D8A">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C2474A4"/>
    <w:multiLevelType w:val="hybridMultilevel"/>
    <w:tmpl w:val="70E22442"/>
    <w:lvl w:ilvl="0" w:tplc="2E2E06BA">
      <w:numFmt w:val="bullet"/>
      <w:lvlText w:val="-"/>
      <w:lvlJc w:val="left"/>
      <w:pPr>
        <w:ind w:left="405" w:hanging="360"/>
      </w:pPr>
      <w:rPr>
        <w:rFonts w:ascii="Calibri" w:eastAsiaTheme="minorHAnsi" w:hAnsi="Calibri" w:cstheme="minorBidi" w:hint="default"/>
      </w:rPr>
    </w:lvl>
    <w:lvl w:ilvl="1" w:tplc="040B0003" w:tentative="1">
      <w:start w:val="1"/>
      <w:numFmt w:val="bullet"/>
      <w:lvlText w:val="o"/>
      <w:lvlJc w:val="left"/>
      <w:pPr>
        <w:ind w:left="1125" w:hanging="360"/>
      </w:pPr>
      <w:rPr>
        <w:rFonts w:ascii="Courier New" w:hAnsi="Courier New" w:cs="Courier New" w:hint="default"/>
      </w:rPr>
    </w:lvl>
    <w:lvl w:ilvl="2" w:tplc="040B0005" w:tentative="1">
      <w:start w:val="1"/>
      <w:numFmt w:val="bullet"/>
      <w:lvlText w:val=""/>
      <w:lvlJc w:val="left"/>
      <w:pPr>
        <w:ind w:left="1845" w:hanging="360"/>
      </w:pPr>
      <w:rPr>
        <w:rFonts w:ascii="Wingdings" w:hAnsi="Wingdings" w:hint="default"/>
      </w:rPr>
    </w:lvl>
    <w:lvl w:ilvl="3" w:tplc="040B0001" w:tentative="1">
      <w:start w:val="1"/>
      <w:numFmt w:val="bullet"/>
      <w:lvlText w:val=""/>
      <w:lvlJc w:val="left"/>
      <w:pPr>
        <w:ind w:left="2565" w:hanging="360"/>
      </w:pPr>
      <w:rPr>
        <w:rFonts w:ascii="Symbol" w:hAnsi="Symbol" w:hint="default"/>
      </w:rPr>
    </w:lvl>
    <w:lvl w:ilvl="4" w:tplc="040B0003" w:tentative="1">
      <w:start w:val="1"/>
      <w:numFmt w:val="bullet"/>
      <w:lvlText w:val="o"/>
      <w:lvlJc w:val="left"/>
      <w:pPr>
        <w:ind w:left="3285" w:hanging="360"/>
      </w:pPr>
      <w:rPr>
        <w:rFonts w:ascii="Courier New" w:hAnsi="Courier New" w:cs="Courier New" w:hint="default"/>
      </w:rPr>
    </w:lvl>
    <w:lvl w:ilvl="5" w:tplc="040B0005" w:tentative="1">
      <w:start w:val="1"/>
      <w:numFmt w:val="bullet"/>
      <w:lvlText w:val=""/>
      <w:lvlJc w:val="left"/>
      <w:pPr>
        <w:ind w:left="4005" w:hanging="360"/>
      </w:pPr>
      <w:rPr>
        <w:rFonts w:ascii="Wingdings" w:hAnsi="Wingdings" w:hint="default"/>
      </w:rPr>
    </w:lvl>
    <w:lvl w:ilvl="6" w:tplc="040B0001" w:tentative="1">
      <w:start w:val="1"/>
      <w:numFmt w:val="bullet"/>
      <w:lvlText w:val=""/>
      <w:lvlJc w:val="left"/>
      <w:pPr>
        <w:ind w:left="4725" w:hanging="360"/>
      </w:pPr>
      <w:rPr>
        <w:rFonts w:ascii="Symbol" w:hAnsi="Symbol" w:hint="default"/>
      </w:rPr>
    </w:lvl>
    <w:lvl w:ilvl="7" w:tplc="040B0003" w:tentative="1">
      <w:start w:val="1"/>
      <w:numFmt w:val="bullet"/>
      <w:lvlText w:val="o"/>
      <w:lvlJc w:val="left"/>
      <w:pPr>
        <w:ind w:left="5445" w:hanging="360"/>
      </w:pPr>
      <w:rPr>
        <w:rFonts w:ascii="Courier New" w:hAnsi="Courier New" w:cs="Courier New" w:hint="default"/>
      </w:rPr>
    </w:lvl>
    <w:lvl w:ilvl="8" w:tplc="040B0005" w:tentative="1">
      <w:start w:val="1"/>
      <w:numFmt w:val="bullet"/>
      <w:lvlText w:val=""/>
      <w:lvlJc w:val="left"/>
      <w:pPr>
        <w:ind w:left="6165" w:hanging="360"/>
      </w:pPr>
      <w:rPr>
        <w:rFonts w:ascii="Wingdings" w:hAnsi="Wingdings" w:hint="default"/>
      </w:rPr>
    </w:lvl>
  </w:abstractNum>
  <w:abstractNum w:abstractNumId="6" w15:restartNumberingAfterBreak="0">
    <w:nsid w:val="3D6B0489"/>
    <w:multiLevelType w:val="hybridMultilevel"/>
    <w:tmpl w:val="E88C0658"/>
    <w:lvl w:ilvl="0" w:tplc="C05AECCC">
      <w:numFmt w:val="bullet"/>
      <w:lvlText w:val=""/>
      <w:lvlJc w:val="left"/>
      <w:pPr>
        <w:ind w:left="1080" w:hanging="360"/>
      </w:pPr>
      <w:rPr>
        <w:rFonts w:ascii="Wingdings" w:eastAsiaTheme="minorHAnsi" w:hAnsi="Wingdings"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7" w15:restartNumberingAfterBreak="0">
    <w:nsid w:val="548B2284"/>
    <w:multiLevelType w:val="hybridMultilevel"/>
    <w:tmpl w:val="2DFEEA2E"/>
    <w:lvl w:ilvl="0" w:tplc="B734E9FC">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6B9577DC"/>
    <w:multiLevelType w:val="hybridMultilevel"/>
    <w:tmpl w:val="07722426"/>
    <w:lvl w:ilvl="0" w:tplc="EBEC5FEA">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2"/>
  </w:num>
  <w:num w:numId="6">
    <w:abstractNumId w:val="6"/>
  </w:num>
  <w:num w:numId="7">
    <w:abstractNumId w:val="5"/>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sson, Niklas G">
    <w15:presenceInfo w15:providerId="AD" w15:userId="S-1-5-21-16020293-282541685-632688529-102904"/>
  </w15:person>
  <w15:person w15:author="Henri Xhaard">
    <w15:presenceInfo w15:providerId="AD" w15:userId="S-1-5-21-16020293-282541685-632688529-31277"/>
  </w15:person>
  <w15:person w15:author="Ainoleena Turku">
    <w15:presenceInfo w15:providerId="AD" w15:userId="S-1-5-21-16020293-282541685-632688529-83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0F"/>
    <w:rsid w:val="000003F6"/>
    <w:rsid w:val="00000EB7"/>
    <w:rsid w:val="000023DC"/>
    <w:rsid w:val="00002494"/>
    <w:rsid w:val="000024F6"/>
    <w:rsid w:val="0000413F"/>
    <w:rsid w:val="000045B7"/>
    <w:rsid w:val="0000552B"/>
    <w:rsid w:val="00007E3A"/>
    <w:rsid w:val="0001119A"/>
    <w:rsid w:val="00011F5D"/>
    <w:rsid w:val="000149D8"/>
    <w:rsid w:val="00014BA0"/>
    <w:rsid w:val="0001684A"/>
    <w:rsid w:val="00016A48"/>
    <w:rsid w:val="00016BF3"/>
    <w:rsid w:val="00020F7A"/>
    <w:rsid w:val="00021556"/>
    <w:rsid w:val="00021910"/>
    <w:rsid w:val="00022025"/>
    <w:rsid w:val="000232F0"/>
    <w:rsid w:val="00025E76"/>
    <w:rsid w:val="000274E1"/>
    <w:rsid w:val="0003233A"/>
    <w:rsid w:val="00032E2E"/>
    <w:rsid w:val="000338A6"/>
    <w:rsid w:val="000339B1"/>
    <w:rsid w:val="00033F27"/>
    <w:rsid w:val="00034FAC"/>
    <w:rsid w:val="000350A0"/>
    <w:rsid w:val="00035B93"/>
    <w:rsid w:val="00037C3E"/>
    <w:rsid w:val="00037D19"/>
    <w:rsid w:val="00037F10"/>
    <w:rsid w:val="00042010"/>
    <w:rsid w:val="00043909"/>
    <w:rsid w:val="00045166"/>
    <w:rsid w:val="00045258"/>
    <w:rsid w:val="00045843"/>
    <w:rsid w:val="00046AAB"/>
    <w:rsid w:val="0005175D"/>
    <w:rsid w:val="00052CA2"/>
    <w:rsid w:val="00054B8F"/>
    <w:rsid w:val="00055079"/>
    <w:rsid w:val="00057BC8"/>
    <w:rsid w:val="0006091B"/>
    <w:rsid w:val="000615A8"/>
    <w:rsid w:val="000625FE"/>
    <w:rsid w:val="00064B0F"/>
    <w:rsid w:val="0006541F"/>
    <w:rsid w:val="00065D6F"/>
    <w:rsid w:val="00066D3E"/>
    <w:rsid w:val="00067202"/>
    <w:rsid w:val="00067F57"/>
    <w:rsid w:val="00074523"/>
    <w:rsid w:val="00074879"/>
    <w:rsid w:val="00075364"/>
    <w:rsid w:val="00075C69"/>
    <w:rsid w:val="00076D0A"/>
    <w:rsid w:val="00076ED2"/>
    <w:rsid w:val="000800C8"/>
    <w:rsid w:val="00080BEC"/>
    <w:rsid w:val="00080F74"/>
    <w:rsid w:val="00081D28"/>
    <w:rsid w:val="00081F22"/>
    <w:rsid w:val="00081F69"/>
    <w:rsid w:val="000822B4"/>
    <w:rsid w:val="00082D52"/>
    <w:rsid w:val="00086793"/>
    <w:rsid w:val="00087440"/>
    <w:rsid w:val="0009280B"/>
    <w:rsid w:val="000938CC"/>
    <w:rsid w:val="000A03E7"/>
    <w:rsid w:val="000A0A77"/>
    <w:rsid w:val="000A167E"/>
    <w:rsid w:val="000A178C"/>
    <w:rsid w:val="000A2062"/>
    <w:rsid w:val="000A22E2"/>
    <w:rsid w:val="000A346C"/>
    <w:rsid w:val="000A4F4D"/>
    <w:rsid w:val="000A5246"/>
    <w:rsid w:val="000A5D85"/>
    <w:rsid w:val="000B2735"/>
    <w:rsid w:val="000B273F"/>
    <w:rsid w:val="000B39D3"/>
    <w:rsid w:val="000B43A2"/>
    <w:rsid w:val="000B4544"/>
    <w:rsid w:val="000B45E0"/>
    <w:rsid w:val="000B60E1"/>
    <w:rsid w:val="000B637C"/>
    <w:rsid w:val="000B7098"/>
    <w:rsid w:val="000B773A"/>
    <w:rsid w:val="000B79F2"/>
    <w:rsid w:val="000C0650"/>
    <w:rsid w:val="000C09B5"/>
    <w:rsid w:val="000C0A0E"/>
    <w:rsid w:val="000C213B"/>
    <w:rsid w:val="000C2420"/>
    <w:rsid w:val="000C3F46"/>
    <w:rsid w:val="000C6A1B"/>
    <w:rsid w:val="000D01C5"/>
    <w:rsid w:val="000D13C4"/>
    <w:rsid w:val="000D2569"/>
    <w:rsid w:val="000D3E28"/>
    <w:rsid w:val="000D4580"/>
    <w:rsid w:val="000D4851"/>
    <w:rsid w:val="000D4D9F"/>
    <w:rsid w:val="000D5466"/>
    <w:rsid w:val="000D5508"/>
    <w:rsid w:val="000D6D27"/>
    <w:rsid w:val="000D7C1A"/>
    <w:rsid w:val="000E1E86"/>
    <w:rsid w:val="000E41EF"/>
    <w:rsid w:val="000E459B"/>
    <w:rsid w:val="000E5603"/>
    <w:rsid w:val="000E73EE"/>
    <w:rsid w:val="000E7A26"/>
    <w:rsid w:val="000F1772"/>
    <w:rsid w:val="000F47FA"/>
    <w:rsid w:val="000F49F8"/>
    <w:rsid w:val="000F5238"/>
    <w:rsid w:val="000F5D80"/>
    <w:rsid w:val="000F6767"/>
    <w:rsid w:val="000F7A9C"/>
    <w:rsid w:val="000F7F49"/>
    <w:rsid w:val="00100476"/>
    <w:rsid w:val="001012F3"/>
    <w:rsid w:val="0010144B"/>
    <w:rsid w:val="00102764"/>
    <w:rsid w:val="00103B8B"/>
    <w:rsid w:val="001046AC"/>
    <w:rsid w:val="0010571E"/>
    <w:rsid w:val="00106A20"/>
    <w:rsid w:val="001074C2"/>
    <w:rsid w:val="00107923"/>
    <w:rsid w:val="00110AC1"/>
    <w:rsid w:val="00111D57"/>
    <w:rsid w:val="001124A8"/>
    <w:rsid w:val="00112D5B"/>
    <w:rsid w:val="00113F6E"/>
    <w:rsid w:val="0011787A"/>
    <w:rsid w:val="0012170D"/>
    <w:rsid w:val="00125851"/>
    <w:rsid w:val="00126341"/>
    <w:rsid w:val="0012653A"/>
    <w:rsid w:val="0013092B"/>
    <w:rsid w:val="00132502"/>
    <w:rsid w:val="00132CC9"/>
    <w:rsid w:val="001338A0"/>
    <w:rsid w:val="00134ABE"/>
    <w:rsid w:val="00135601"/>
    <w:rsid w:val="001356CD"/>
    <w:rsid w:val="001379F7"/>
    <w:rsid w:val="001406BB"/>
    <w:rsid w:val="00140A45"/>
    <w:rsid w:val="00141543"/>
    <w:rsid w:val="001427E9"/>
    <w:rsid w:val="00143C30"/>
    <w:rsid w:val="00144606"/>
    <w:rsid w:val="001449EE"/>
    <w:rsid w:val="00144B93"/>
    <w:rsid w:val="00146869"/>
    <w:rsid w:val="00151E48"/>
    <w:rsid w:val="00152126"/>
    <w:rsid w:val="00153D7D"/>
    <w:rsid w:val="00157534"/>
    <w:rsid w:val="00157831"/>
    <w:rsid w:val="00157EE7"/>
    <w:rsid w:val="001605EE"/>
    <w:rsid w:val="00160D5E"/>
    <w:rsid w:val="00162244"/>
    <w:rsid w:val="00163325"/>
    <w:rsid w:val="0016337F"/>
    <w:rsid w:val="00163A81"/>
    <w:rsid w:val="00163D8B"/>
    <w:rsid w:val="001655CC"/>
    <w:rsid w:val="001679F1"/>
    <w:rsid w:val="00173883"/>
    <w:rsid w:val="00175F87"/>
    <w:rsid w:val="001770B3"/>
    <w:rsid w:val="00177E79"/>
    <w:rsid w:val="0018316B"/>
    <w:rsid w:val="00183EEE"/>
    <w:rsid w:val="00183FBC"/>
    <w:rsid w:val="00187928"/>
    <w:rsid w:val="00191D3D"/>
    <w:rsid w:val="00191E9D"/>
    <w:rsid w:val="00192444"/>
    <w:rsid w:val="0019257B"/>
    <w:rsid w:val="001932E9"/>
    <w:rsid w:val="00194F47"/>
    <w:rsid w:val="001952EB"/>
    <w:rsid w:val="00195D92"/>
    <w:rsid w:val="001960B7"/>
    <w:rsid w:val="00196474"/>
    <w:rsid w:val="001A0C6F"/>
    <w:rsid w:val="001A4420"/>
    <w:rsid w:val="001A64A5"/>
    <w:rsid w:val="001A7915"/>
    <w:rsid w:val="001B19AE"/>
    <w:rsid w:val="001B1A3B"/>
    <w:rsid w:val="001B3AE3"/>
    <w:rsid w:val="001B3E0C"/>
    <w:rsid w:val="001B48E4"/>
    <w:rsid w:val="001B5B32"/>
    <w:rsid w:val="001B6D6B"/>
    <w:rsid w:val="001C0E20"/>
    <w:rsid w:val="001C24ED"/>
    <w:rsid w:val="001C2FB5"/>
    <w:rsid w:val="001C3E23"/>
    <w:rsid w:val="001C4CC6"/>
    <w:rsid w:val="001C501E"/>
    <w:rsid w:val="001C52FF"/>
    <w:rsid w:val="001C609D"/>
    <w:rsid w:val="001D0317"/>
    <w:rsid w:val="001D0767"/>
    <w:rsid w:val="001D159D"/>
    <w:rsid w:val="001D1F34"/>
    <w:rsid w:val="001D4DD1"/>
    <w:rsid w:val="001D6537"/>
    <w:rsid w:val="001D68C9"/>
    <w:rsid w:val="001D7DF2"/>
    <w:rsid w:val="001E1240"/>
    <w:rsid w:val="001E1A7D"/>
    <w:rsid w:val="001E1C83"/>
    <w:rsid w:val="001E653F"/>
    <w:rsid w:val="001F0F16"/>
    <w:rsid w:val="001F1285"/>
    <w:rsid w:val="001F283F"/>
    <w:rsid w:val="001F290C"/>
    <w:rsid w:val="001F3253"/>
    <w:rsid w:val="001F33B4"/>
    <w:rsid w:val="001F386F"/>
    <w:rsid w:val="001F3982"/>
    <w:rsid w:val="001F3F73"/>
    <w:rsid w:val="001F4C69"/>
    <w:rsid w:val="001F4EF9"/>
    <w:rsid w:val="001F532D"/>
    <w:rsid w:val="00201501"/>
    <w:rsid w:val="00201BDA"/>
    <w:rsid w:val="002024F7"/>
    <w:rsid w:val="00203B54"/>
    <w:rsid w:val="00204100"/>
    <w:rsid w:val="002052EE"/>
    <w:rsid w:val="002052F5"/>
    <w:rsid w:val="0020550C"/>
    <w:rsid w:val="00205CF9"/>
    <w:rsid w:val="0020655B"/>
    <w:rsid w:val="00206634"/>
    <w:rsid w:val="0020759E"/>
    <w:rsid w:val="00211232"/>
    <w:rsid w:val="00212FC4"/>
    <w:rsid w:val="002146DB"/>
    <w:rsid w:val="002163D2"/>
    <w:rsid w:val="00216438"/>
    <w:rsid w:val="002168BC"/>
    <w:rsid w:val="00220FC8"/>
    <w:rsid w:val="002226A2"/>
    <w:rsid w:val="00223644"/>
    <w:rsid w:val="0022385C"/>
    <w:rsid w:val="002242A1"/>
    <w:rsid w:val="002251D3"/>
    <w:rsid w:val="00225D72"/>
    <w:rsid w:val="002261D6"/>
    <w:rsid w:val="0022655C"/>
    <w:rsid w:val="00226B4E"/>
    <w:rsid w:val="002279FD"/>
    <w:rsid w:val="00227D51"/>
    <w:rsid w:val="0023027F"/>
    <w:rsid w:val="002315F2"/>
    <w:rsid w:val="00232B46"/>
    <w:rsid w:val="0023553B"/>
    <w:rsid w:val="00236721"/>
    <w:rsid w:val="00236AAE"/>
    <w:rsid w:val="00241A80"/>
    <w:rsid w:val="00242183"/>
    <w:rsid w:val="0024263D"/>
    <w:rsid w:val="00244C1A"/>
    <w:rsid w:val="00246D8D"/>
    <w:rsid w:val="0025216D"/>
    <w:rsid w:val="002547DB"/>
    <w:rsid w:val="00255C7D"/>
    <w:rsid w:val="002567B4"/>
    <w:rsid w:val="00256C8D"/>
    <w:rsid w:val="00257001"/>
    <w:rsid w:val="00257EC0"/>
    <w:rsid w:val="00260EBF"/>
    <w:rsid w:val="00260F09"/>
    <w:rsid w:val="00261D32"/>
    <w:rsid w:val="00261E78"/>
    <w:rsid w:val="00261F11"/>
    <w:rsid w:val="0026241E"/>
    <w:rsid w:val="002643D7"/>
    <w:rsid w:val="00264D01"/>
    <w:rsid w:val="00264D0F"/>
    <w:rsid w:val="00265AA9"/>
    <w:rsid w:val="00265C64"/>
    <w:rsid w:val="002673FF"/>
    <w:rsid w:val="00267721"/>
    <w:rsid w:val="00270201"/>
    <w:rsid w:val="00270A78"/>
    <w:rsid w:val="002722F1"/>
    <w:rsid w:val="0027368F"/>
    <w:rsid w:val="00273C76"/>
    <w:rsid w:val="00273EAB"/>
    <w:rsid w:val="002747FC"/>
    <w:rsid w:val="00274CDB"/>
    <w:rsid w:val="002755C6"/>
    <w:rsid w:val="00276967"/>
    <w:rsid w:val="002805F3"/>
    <w:rsid w:val="00280A6F"/>
    <w:rsid w:val="00280BCC"/>
    <w:rsid w:val="0028147C"/>
    <w:rsid w:val="00283079"/>
    <w:rsid w:val="00283DC3"/>
    <w:rsid w:val="0028408B"/>
    <w:rsid w:val="00284E01"/>
    <w:rsid w:val="002855AA"/>
    <w:rsid w:val="00285C69"/>
    <w:rsid w:val="00285D31"/>
    <w:rsid w:val="00286DBC"/>
    <w:rsid w:val="002871AC"/>
    <w:rsid w:val="002903AB"/>
    <w:rsid w:val="00292E78"/>
    <w:rsid w:val="0029368C"/>
    <w:rsid w:val="00293C65"/>
    <w:rsid w:val="002948EC"/>
    <w:rsid w:val="00295DA2"/>
    <w:rsid w:val="0029709F"/>
    <w:rsid w:val="002A0D2E"/>
    <w:rsid w:val="002A0ED0"/>
    <w:rsid w:val="002A22D5"/>
    <w:rsid w:val="002A2310"/>
    <w:rsid w:val="002A2A94"/>
    <w:rsid w:val="002A2B25"/>
    <w:rsid w:val="002A4163"/>
    <w:rsid w:val="002A4526"/>
    <w:rsid w:val="002A6B22"/>
    <w:rsid w:val="002A6F05"/>
    <w:rsid w:val="002A6F56"/>
    <w:rsid w:val="002A7CE9"/>
    <w:rsid w:val="002B000F"/>
    <w:rsid w:val="002B03B6"/>
    <w:rsid w:val="002B03F0"/>
    <w:rsid w:val="002B07BC"/>
    <w:rsid w:val="002B2F2A"/>
    <w:rsid w:val="002B4591"/>
    <w:rsid w:val="002B485B"/>
    <w:rsid w:val="002B5901"/>
    <w:rsid w:val="002B661E"/>
    <w:rsid w:val="002B6796"/>
    <w:rsid w:val="002B7720"/>
    <w:rsid w:val="002B79B9"/>
    <w:rsid w:val="002B7F09"/>
    <w:rsid w:val="002C0CCA"/>
    <w:rsid w:val="002C0F28"/>
    <w:rsid w:val="002C162F"/>
    <w:rsid w:val="002C189D"/>
    <w:rsid w:val="002C2AD2"/>
    <w:rsid w:val="002C3FC4"/>
    <w:rsid w:val="002C4B38"/>
    <w:rsid w:val="002C5705"/>
    <w:rsid w:val="002C5CD5"/>
    <w:rsid w:val="002C6591"/>
    <w:rsid w:val="002C7CEC"/>
    <w:rsid w:val="002D0268"/>
    <w:rsid w:val="002D0C2F"/>
    <w:rsid w:val="002D13E0"/>
    <w:rsid w:val="002D1D44"/>
    <w:rsid w:val="002D3594"/>
    <w:rsid w:val="002D40DF"/>
    <w:rsid w:val="002D42BA"/>
    <w:rsid w:val="002D5EB8"/>
    <w:rsid w:val="002E199C"/>
    <w:rsid w:val="002E24CC"/>
    <w:rsid w:val="002E2509"/>
    <w:rsid w:val="002E35F4"/>
    <w:rsid w:val="002E3646"/>
    <w:rsid w:val="002E3BA6"/>
    <w:rsid w:val="002E55C2"/>
    <w:rsid w:val="002E6164"/>
    <w:rsid w:val="002F0AC2"/>
    <w:rsid w:val="002F147F"/>
    <w:rsid w:val="002F1FD2"/>
    <w:rsid w:val="002F3087"/>
    <w:rsid w:val="002F3140"/>
    <w:rsid w:val="002F508A"/>
    <w:rsid w:val="002F5319"/>
    <w:rsid w:val="002F795E"/>
    <w:rsid w:val="0030178C"/>
    <w:rsid w:val="00301FAA"/>
    <w:rsid w:val="00303F40"/>
    <w:rsid w:val="00305EBA"/>
    <w:rsid w:val="003074EB"/>
    <w:rsid w:val="00307AAA"/>
    <w:rsid w:val="00307CB4"/>
    <w:rsid w:val="00307D0B"/>
    <w:rsid w:val="0031025E"/>
    <w:rsid w:val="00310686"/>
    <w:rsid w:val="00310B89"/>
    <w:rsid w:val="00312B31"/>
    <w:rsid w:val="00313554"/>
    <w:rsid w:val="00313B3B"/>
    <w:rsid w:val="0031409C"/>
    <w:rsid w:val="00314EF8"/>
    <w:rsid w:val="00315BF6"/>
    <w:rsid w:val="00317A4A"/>
    <w:rsid w:val="0032149E"/>
    <w:rsid w:val="003236E9"/>
    <w:rsid w:val="003242A1"/>
    <w:rsid w:val="003247D5"/>
    <w:rsid w:val="003249B3"/>
    <w:rsid w:val="00326036"/>
    <w:rsid w:val="0032792E"/>
    <w:rsid w:val="00330286"/>
    <w:rsid w:val="00330E4B"/>
    <w:rsid w:val="0033155C"/>
    <w:rsid w:val="00331CB9"/>
    <w:rsid w:val="0033276C"/>
    <w:rsid w:val="00332A45"/>
    <w:rsid w:val="00332DE4"/>
    <w:rsid w:val="00335AF4"/>
    <w:rsid w:val="0033642A"/>
    <w:rsid w:val="003370FF"/>
    <w:rsid w:val="003404BA"/>
    <w:rsid w:val="0034134C"/>
    <w:rsid w:val="0034233F"/>
    <w:rsid w:val="00342627"/>
    <w:rsid w:val="00342BD6"/>
    <w:rsid w:val="00343427"/>
    <w:rsid w:val="00343FEB"/>
    <w:rsid w:val="003459BA"/>
    <w:rsid w:val="00345B30"/>
    <w:rsid w:val="0034741B"/>
    <w:rsid w:val="003500ED"/>
    <w:rsid w:val="00352EB9"/>
    <w:rsid w:val="003536E1"/>
    <w:rsid w:val="00354EAC"/>
    <w:rsid w:val="0035505A"/>
    <w:rsid w:val="00355357"/>
    <w:rsid w:val="003603A1"/>
    <w:rsid w:val="00361E91"/>
    <w:rsid w:val="00362347"/>
    <w:rsid w:val="00362915"/>
    <w:rsid w:val="003645BB"/>
    <w:rsid w:val="0036629C"/>
    <w:rsid w:val="00367A6E"/>
    <w:rsid w:val="003704B1"/>
    <w:rsid w:val="00373B94"/>
    <w:rsid w:val="00375D26"/>
    <w:rsid w:val="003763B4"/>
    <w:rsid w:val="0037769F"/>
    <w:rsid w:val="00377982"/>
    <w:rsid w:val="00380295"/>
    <w:rsid w:val="00381076"/>
    <w:rsid w:val="0038322A"/>
    <w:rsid w:val="003836C0"/>
    <w:rsid w:val="00384123"/>
    <w:rsid w:val="003842ED"/>
    <w:rsid w:val="003857AA"/>
    <w:rsid w:val="00386405"/>
    <w:rsid w:val="003903EA"/>
    <w:rsid w:val="00390B65"/>
    <w:rsid w:val="00391989"/>
    <w:rsid w:val="003922A8"/>
    <w:rsid w:val="00393F95"/>
    <w:rsid w:val="00394B19"/>
    <w:rsid w:val="0039533D"/>
    <w:rsid w:val="00395551"/>
    <w:rsid w:val="00395BD6"/>
    <w:rsid w:val="003964D6"/>
    <w:rsid w:val="0039682E"/>
    <w:rsid w:val="003A147D"/>
    <w:rsid w:val="003A708E"/>
    <w:rsid w:val="003B069A"/>
    <w:rsid w:val="003B0C1D"/>
    <w:rsid w:val="003B16AE"/>
    <w:rsid w:val="003B4CB3"/>
    <w:rsid w:val="003B5421"/>
    <w:rsid w:val="003B5793"/>
    <w:rsid w:val="003B65A6"/>
    <w:rsid w:val="003B68DF"/>
    <w:rsid w:val="003B692C"/>
    <w:rsid w:val="003B7E64"/>
    <w:rsid w:val="003C011C"/>
    <w:rsid w:val="003C0911"/>
    <w:rsid w:val="003C115F"/>
    <w:rsid w:val="003C16AB"/>
    <w:rsid w:val="003C25A0"/>
    <w:rsid w:val="003C27F4"/>
    <w:rsid w:val="003C496F"/>
    <w:rsid w:val="003C4B1C"/>
    <w:rsid w:val="003C4F45"/>
    <w:rsid w:val="003C566A"/>
    <w:rsid w:val="003C7A9E"/>
    <w:rsid w:val="003D2CAD"/>
    <w:rsid w:val="003D306B"/>
    <w:rsid w:val="003D590F"/>
    <w:rsid w:val="003D613F"/>
    <w:rsid w:val="003D7F25"/>
    <w:rsid w:val="003E119C"/>
    <w:rsid w:val="003E2593"/>
    <w:rsid w:val="003E29A1"/>
    <w:rsid w:val="003E4902"/>
    <w:rsid w:val="003E4FE2"/>
    <w:rsid w:val="003E5AF5"/>
    <w:rsid w:val="003E697E"/>
    <w:rsid w:val="003F44D4"/>
    <w:rsid w:val="003F4F35"/>
    <w:rsid w:val="003F5C69"/>
    <w:rsid w:val="003F691B"/>
    <w:rsid w:val="004006C1"/>
    <w:rsid w:val="00401668"/>
    <w:rsid w:val="004033BF"/>
    <w:rsid w:val="00403CB4"/>
    <w:rsid w:val="00404E29"/>
    <w:rsid w:val="0040641A"/>
    <w:rsid w:val="00406A04"/>
    <w:rsid w:val="00406CE8"/>
    <w:rsid w:val="00407CCE"/>
    <w:rsid w:val="00410106"/>
    <w:rsid w:val="0041197D"/>
    <w:rsid w:val="00412285"/>
    <w:rsid w:val="004128E8"/>
    <w:rsid w:val="00413653"/>
    <w:rsid w:val="00413936"/>
    <w:rsid w:val="00416771"/>
    <w:rsid w:val="0042053E"/>
    <w:rsid w:val="004207FF"/>
    <w:rsid w:val="00420876"/>
    <w:rsid w:val="00421D6F"/>
    <w:rsid w:val="004236A5"/>
    <w:rsid w:val="004257B4"/>
    <w:rsid w:val="00431119"/>
    <w:rsid w:val="00431311"/>
    <w:rsid w:val="00431356"/>
    <w:rsid w:val="00433274"/>
    <w:rsid w:val="004334AB"/>
    <w:rsid w:val="00434A94"/>
    <w:rsid w:val="00434C0B"/>
    <w:rsid w:val="00434D23"/>
    <w:rsid w:val="004365E7"/>
    <w:rsid w:val="00440CA8"/>
    <w:rsid w:val="004416DD"/>
    <w:rsid w:val="0044397F"/>
    <w:rsid w:val="00443DF5"/>
    <w:rsid w:val="004443A6"/>
    <w:rsid w:val="00444625"/>
    <w:rsid w:val="004454C6"/>
    <w:rsid w:val="00445A37"/>
    <w:rsid w:val="00446ED1"/>
    <w:rsid w:val="00447484"/>
    <w:rsid w:val="004513E9"/>
    <w:rsid w:val="0045245A"/>
    <w:rsid w:val="00453EAE"/>
    <w:rsid w:val="00457248"/>
    <w:rsid w:val="0045738A"/>
    <w:rsid w:val="00460271"/>
    <w:rsid w:val="00461B22"/>
    <w:rsid w:val="00461C77"/>
    <w:rsid w:val="004621DA"/>
    <w:rsid w:val="00462398"/>
    <w:rsid w:val="004644B8"/>
    <w:rsid w:val="004645D5"/>
    <w:rsid w:val="00464E8F"/>
    <w:rsid w:val="004654A9"/>
    <w:rsid w:val="004654CA"/>
    <w:rsid w:val="0046743A"/>
    <w:rsid w:val="00470DB1"/>
    <w:rsid w:val="00472011"/>
    <w:rsid w:val="004738A8"/>
    <w:rsid w:val="004742F4"/>
    <w:rsid w:val="00475BDA"/>
    <w:rsid w:val="004763B2"/>
    <w:rsid w:val="00477024"/>
    <w:rsid w:val="004771EC"/>
    <w:rsid w:val="00477965"/>
    <w:rsid w:val="004806B5"/>
    <w:rsid w:val="0048213A"/>
    <w:rsid w:val="00482178"/>
    <w:rsid w:val="00482E45"/>
    <w:rsid w:val="00483223"/>
    <w:rsid w:val="004838D7"/>
    <w:rsid w:val="00484C43"/>
    <w:rsid w:val="00485B3E"/>
    <w:rsid w:val="004867D0"/>
    <w:rsid w:val="00487264"/>
    <w:rsid w:val="00491D75"/>
    <w:rsid w:val="0049261C"/>
    <w:rsid w:val="0049409C"/>
    <w:rsid w:val="0049437A"/>
    <w:rsid w:val="00494AC1"/>
    <w:rsid w:val="00496322"/>
    <w:rsid w:val="00496656"/>
    <w:rsid w:val="00497810"/>
    <w:rsid w:val="004A03B3"/>
    <w:rsid w:val="004A07F8"/>
    <w:rsid w:val="004A2F47"/>
    <w:rsid w:val="004A4C08"/>
    <w:rsid w:val="004A5836"/>
    <w:rsid w:val="004A6C03"/>
    <w:rsid w:val="004A7080"/>
    <w:rsid w:val="004A72D3"/>
    <w:rsid w:val="004A791E"/>
    <w:rsid w:val="004B0376"/>
    <w:rsid w:val="004B33F0"/>
    <w:rsid w:val="004B36CA"/>
    <w:rsid w:val="004B4B40"/>
    <w:rsid w:val="004B6C4B"/>
    <w:rsid w:val="004C0C33"/>
    <w:rsid w:val="004C26FC"/>
    <w:rsid w:val="004C2F5E"/>
    <w:rsid w:val="004C35AB"/>
    <w:rsid w:val="004C3A56"/>
    <w:rsid w:val="004C66D9"/>
    <w:rsid w:val="004C70D5"/>
    <w:rsid w:val="004C7264"/>
    <w:rsid w:val="004C7A3C"/>
    <w:rsid w:val="004C7D9F"/>
    <w:rsid w:val="004D3A86"/>
    <w:rsid w:val="004D4CDD"/>
    <w:rsid w:val="004D5280"/>
    <w:rsid w:val="004D5EA8"/>
    <w:rsid w:val="004D630D"/>
    <w:rsid w:val="004D6FDC"/>
    <w:rsid w:val="004D7D26"/>
    <w:rsid w:val="004E1FC2"/>
    <w:rsid w:val="004E2056"/>
    <w:rsid w:val="004E2C80"/>
    <w:rsid w:val="004E5008"/>
    <w:rsid w:val="004E637F"/>
    <w:rsid w:val="004F0698"/>
    <w:rsid w:val="004F10FA"/>
    <w:rsid w:val="004F2396"/>
    <w:rsid w:val="004F2F67"/>
    <w:rsid w:val="004F3452"/>
    <w:rsid w:val="004F36D2"/>
    <w:rsid w:val="004F3743"/>
    <w:rsid w:val="004F460D"/>
    <w:rsid w:val="004F49BC"/>
    <w:rsid w:val="004F57D6"/>
    <w:rsid w:val="004F5DB9"/>
    <w:rsid w:val="004F70BA"/>
    <w:rsid w:val="004F70EC"/>
    <w:rsid w:val="004F7378"/>
    <w:rsid w:val="00500313"/>
    <w:rsid w:val="00503A69"/>
    <w:rsid w:val="00504326"/>
    <w:rsid w:val="00505114"/>
    <w:rsid w:val="00505706"/>
    <w:rsid w:val="00506BCA"/>
    <w:rsid w:val="00506E3D"/>
    <w:rsid w:val="00507425"/>
    <w:rsid w:val="005109DC"/>
    <w:rsid w:val="00512C4C"/>
    <w:rsid w:val="00514D5E"/>
    <w:rsid w:val="005159A1"/>
    <w:rsid w:val="00515AC3"/>
    <w:rsid w:val="00515F1E"/>
    <w:rsid w:val="00516DDF"/>
    <w:rsid w:val="00517007"/>
    <w:rsid w:val="00520466"/>
    <w:rsid w:val="00521D88"/>
    <w:rsid w:val="0052590B"/>
    <w:rsid w:val="005268EB"/>
    <w:rsid w:val="00527715"/>
    <w:rsid w:val="00530AF2"/>
    <w:rsid w:val="00530C53"/>
    <w:rsid w:val="005326A7"/>
    <w:rsid w:val="00532EAD"/>
    <w:rsid w:val="00534076"/>
    <w:rsid w:val="00535A31"/>
    <w:rsid w:val="00536627"/>
    <w:rsid w:val="0054205F"/>
    <w:rsid w:val="00542211"/>
    <w:rsid w:val="005430F8"/>
    <w:rsid w:val="00543DCD"/>
    <w:rsid w:val="00543FC6"/>
    <w:rsid w:val="00544EDE"/>
    <w:rsid w:val="0054527F"/>
    <w:rsid w:val="005466E0"/>
    <w:rsid w:val="00546A9C"/>
    <w:rsid w:val="00546B8A"/>
    <w:rsid w:val="00547CD3"/>
    <w:rsid w:val="00547D13"/>
    <w:rsid w:val="00550264"/>
    <w:rsid w:val="005551C0"/>
    <w:rsid w:val="00555736"/>
    <w:rsid w:val="00556066"/>
    <w:rsid w:val="00560FBE"/>
    <w:rsid w:val="00563417"/>
    <w:rsid w:val="00564A20"/>
    <w:rsid w:val="00564FBB"/>
    <w:rsid w:val="00566EA2"/>
    <w:rsid w:val="0056729B"/>
    <w:rsid w:val="0056749F"/>
    <w:rsid w:val="00570D8A"/>
    <w:rsid w:val="005715F9"/>
    <w:rsid w:val="00574B02"/>
    <w:rsid w:val="00574B5C"/>
    <w:rsid w:val="00575E7F"/>
    <w:rsid w:val="00576AE6"/>
    <w:rsid w:val="00582C64"/>
    <w:rsid w:val="00583636"/>
    <w:rsid w:val="00584464"/>
    <w:rsid w:val="00585273"/>
    <w:rsid w:val="00585DEE"/>
    <w:rsid w:val="00585E58"/>
    <w:rsid w:val="0058790D"/>
    <w:rsid w:val="0059066A"/>
    <w:rsid w:val="00590D71"/>
    <w:rsid w:val="00590DF0"/>
    <w:rsid w:val="00590EEC"/>
    <w:rsid w:val="005917DA"/>
    <w:rsid w:val="005922DB"/>
    <w:rsid w:val="00592C7C"/>
    <w:rsid w:val="00592C89"/>
    <w:rsid w:val="00593225"/>
    <w:rsid w:val="005956C6"/>
    <w:rsid w:val="00595D86"/>
    <w:rsid w:val="00597CA9"/>
    <w:rsid w:val="005A0FBA"/>
    <w:rsid w:val="005A2248"/>
    <w:rsid w:val="005A36C2"/>
    <w:rsid w:val="005A412D"/>
    <w:rsid w:val="005A501A"/>
    <w:rsid w:val="005A65AB"/>
    <w:rsid w:val="005A6D22"/>
    <w:rsid w:val="005B3CDE"/>
    <w:rsid w:val="005B488D"/>
    <w:rsid w:val="005B4C16"/>
    <w:rsid w:val="005B651A"/>
    <w:rsid w:val="005B7E69"/>
    <w:rsid w:val="005C16C0"/>
    <w:rsid w:val="005C1E88"/>
    <w:rsid w:val="005C56A7"/>
    <w:rsid w:val="005C5D16"/>
    <w:rsid w:val="005C5E31"/>
    <w:rsid w:val="005C679D"/>
    <w:rsid w:val="005C70EC"/>
    <w:rsid w:val="005C766F"/>
    <w:rsid w:val="005C791E"/>
    <w:rsid w:val="005D023B"/>
    <w:rsid w:val="005D0F33"/>
    <w:rsid w:val="005D13A0"/>
    <w:rsid w:val="005D23B5"/>
    <w:rsid w:val="005D2755"/>
    <w:rsid w:val="005D32E2"/>
    <w:rsid w:val="005D334F"/>
    <w:rsid w:val="005D4BFF"/>
    <w:rsid w:val="005D62C1"/>
    <w:rsid w:val="005D68CE"/>
    <w:rsid w:val="005D7D0E"/>
    <w:rsid w:val="005E0AB7"/>
    <w:rsid w:val="005E1147"/>
    <w:rsid w:val="005E1280"/>
    <w:rsid w:val="005E2203"/>
    <w:rsid w:val="005E3634"/>
    <w:rsid w:val="005E3FC1"/>
    <w:rsid w:val="005E4333"/>
    <w:rsid w:val="005E4572"/>
    <w:rsid w:val="005E47FD"/>
    <w:rsid w:val="005E5178"/>
    <w:rsid w:val="005E5385"/>
    <w:rsid w:val="005E6DC6"/>
    <w:rsid w:val="005E778B"/>
    <w:rsid w:val="005F025E"/>
    <w:rsid w:val="005F02DF"/>
    <w:rsid w:val="005F2619"/>
    <w:rsid w:val="005F3133"/>
    <w:rsid w:val="005F3276"/>
    <w:rsid w:val="005F3635"/>
    <w:rsid w:val="005F559D"/>
    <w:rsid w:val="005F5B0C"/>
    <w:rsid w:val="005F7102"/>
    <w:rsid w:val="005F78D4"/>
    <w:rsid w:val="006007A6"/>
    <w:rsid w:val="00601C6E"/>
    <w:rsid w:val="0060222D"/>
    <w:rsid w:val="00602818"/>
    <w:rsid w:val="00602ECD"/>
    <w:rsid w:val="00603538"/>
    <w:rsid w:val="00604731"/>
    <w:rsid w:val="00604EBF"/>
    <w:rsid w:val="00607600"/>
    <w:rsid w:val="00611EF9"/>
    <w:rsid w:val="00612507"/>
    <w:rsid w:val="00612708"/>
    <w:rsid w:val="00612D84"/>
    <w:rsid w:val="00613AB6"/>
    <w:rsid w:val="00614C6A"/>
    <w:rsid w:val="0062007F"/>
    <w:rsid w:val="0062057D"/>
    <w:rsid w:val="00623B1D"/>
    <w:rsid w:val="00623CC9"/>
    <w:rsid w:val="006244F4"/>
    <w:rsid w:val="0062670E"/>
    <w:rsid w:val="00626839"/>
    <w:rsid w:val="00626DCE"/>
    <w:rsid w:val="006275D2"/>
    <w:rsid w:val="00630914"/>
    <w:rsid w:val="00631EAA"/>
    <w:rsid w:val="00632A47"/>
    <w:rsid w:val="00636BF6"/>
    <w:rsid w:val="00636FEB"/>
    <w:rsid w:val="006403C6"/>
    <w:rsid w:val="006418BD"/>
    <w:rsid w:val="006422B1"/>
    <w:rsid w:val="00642A09"/>
    <w:rsid w:val="00643176"/>
    <w:rsid w:val="00645CA2"/>
    <w:rsid w:val="006469BF"/>
    <w:rsid w:val="00646B6B"/>
    <w:rsid w:val="00650E4F"/>
    <w:rsid w:val="006520B5"/>
    <w:rsid w:val="00653767"/>
    <w:rsid w:val="00653801"/>
    <w:rsid w:val="006546AE"/>
    <w:rsid w:val="0065636B"/>
    <w:rsid w:val="00657011"/>
    <w:rsid w:val="0065792F"/>
    <w:rsid w:val="00657E0D"/>
    <w:rsid w:val="00657EA9"/>
    <w:rsid w:val="0066060A"/>
    <w:rsid w:val="00661C25"/>
    <w:rsid w:val="00661EB3"/>
    <w:rsid w:val="00662532"/>
    <w:rsid w:val="00662DAF"/>
    <w:rsid w:val="00662E04"/>
    <w:rsid w:val="0066393E"/>
    <w:rsid w:val="00663AE3"/>
    <w:rsid w:val="00665C54"/>
    <w:rsid w:val="00666E53"/>
    <w:rsid w:val="00667026"/>
    <w:rsid w:val="006676F4"/>
    <w:rsid w:val="00671503"/>
    <w:rsid w:val="006725A0"/>
    <w:rsid w:val="00672F74"/>
    <w:rsid w:val="00673C1B"/>
    <w:rsid w:val="00675B6D"/>
    <w:rsid w:val="00676E8F"/>
    <w:rsid w:val="00677974"/>
    <w:rsid w:val="0068189C"/>
    <w:rsid w:val="00681FE6"/>
    <w:rsid w:val="0068326D"/>
    <w:rsid w:val="00683DC8"/>
    <w:rsid w:val="00684473"/>
    <w:rsid w:val="00684796"/>
    <w:rsid w:val="006867EB"/>
    <w:rsid w:val="006869A4"/>
    <w:rsid w:val="00686B62"/>
    <w:rsid w:val="006877A0"/>
    <w:rsid w:val="00687ABE"/>
    <w:rsid w:val="006914B2"/>
    <w:rsid w:val="00692582"/>
    <w:rsid w:val="0069296A"/>
    <w:rsid w:val="006936BC"/>
    <w:rsid w:val="00693F11"/>
    <w:rsid w:val="00694530"/>
    <w:rsid w:val="00696DDC"/>
    <w:rsid w:val="006A2539"/>
    <w:rsid w:val="006A359E"/>
    <w:rsid w:val="006A4224"/>
    <w:rsid w:val="006A49FB"/>
    <w:rsid w:val="006A5286"/>
    <w:rsid w:val="006B1325"/>
    <w:rsid w:val="006B138F"/>
    <w:rsid w:val="006B1F18"/>
    <w:rsid w:val="006B3183"/>
    <w:rsid w:val="006B31A5"/>
    <w:rsid w:val="006B3A0F"/>
    <w:rsid w:val="006B3E83"/>
    <w:rsid w:val="006B402B"/>
    <w:rsid w:val="006B447F"/>
    <w:rsid w:val="006B4858"/>
    <w:rsid w:val="006B48BD"/>
    <w:rsid w:val="006B48DC"/>
    <w:rsid w:val="006B673E"/>
    <w:rsid w:val="006C252E"/>
    <w:rsid w:val="006C2E6A"/>
    <w:rsid w:val="006C2E7C"/>
    <w:rsid w:val="006C360B"/>
    <w:rsid w:val="006C464A"/>
    <w:rsid w:val="006C5F5C"/>
    <w:rsid w:val="006D370A"/>
    <w:rsid w:val="006D3E0B"/>
    <w:rsid w:val="006D4421"/>
    <w:rsid w:val="006D47F0"/>
    <w:rsid w:val="006D6735"/>
    <w:rsid w:val="006D6B78"/>
    <w:rsid w:val="006E1BC7"/>
    <w:rsid w:val="006E2B64"/>
    <w:rsid w:val="006E3504"/>
    <w:rsid w:val="006E40A6"/>
    <w:rsid w:val="006E45FD"/>
    <w:rsid w:val="006E4A34"/>
    <w:rsid w:val="006E57BF"/>
    <w:rsid w:val="006E65EB"/>
    <w:rsid w:val="006E6CAC"/>
    <w:rsid w:val="006F2B05"/>
    <w:rsid w:val="006F4568"/>
    <w:rsid w:val="006F59A5"/>
    <w:rsid w:val="006F5C07"/>
    <w:rsid w:val="006F6066"/>
    <w:rsid w:val="006F79D8"/>
    <w:rsid w:val="006F7FD9"/>
    <w:rsid w:val="00700589"/>
    <w:rsid w:val="00700883"/>
    <w:rsid w:val="00701047"/>
    <w:rsid w:val="0070302D"/>
    <w:rsid w:val="00707EC7"/>
    <w:rsid w:val="00711F5E"/>
    <w:rsid w:val="00712034"/>
    <w:rsid w:val="007123FA"/>
    <w:rsid w:val="007124D0"/>
    <w:rsid w:val="0071413D"/>
    <w:rsid w:val="0071500E"/>
    <w:rsid w:val="00721DA5"/>
    <w:rsid w:val="00722307"/>
    <w:rsid w:val="00722E26"/>
    <w:rsid w:val="007247D4"/>
    <w:rsid w:val="00724FDB"/>
    <w:rsid w:val="00725548"/>
    <w:rsid w:val="007256AC"/>
    <w:rsid w:val="007257AF"/>
    <w:rsid w:val="007279BE"/>
    <w:rsid w:val="007301CC"/>
    <w:rsid w:val="00730C2E"/>
    <w:rsid w:val="00731039"/>
    <w:rsid w:val="00731430"/>
    <w:rsid w:val="00731C7B"/>
    <w:rsid w:val="00734321"/>
    <w:rsid w:val="007371B1"/>
    <w:rsid w:val="007372C3"/>
    <w:rsid w:val="00740501"/>
    <w:rsid w:val="00741722"/>
    <w:rsid w:val="00741EB6"/>
    <w:rsid w:val="00742D5C"/>
    <w:rsid w:val="007431F3"/>
    <w:rsid w:val="0074349E"/>
    <w:rsid w:val="007438CC"/>
    <w:rsid w:val="007440D6"/>
    <w:rsid w:val="00745869"/>
    <w:rsid w:val="0074635C"/>
    <w:rsid w:val="0074642E"/>
    <w:rsid w:val="00747718"/>
    <w:rsid w:val="00750972"/>
    <w:rsid w:val="00750991"/>
    <w:rsid w:val="00752470"/>
    <w:rsid w:val="00753CFC"/>
    <w:rsid w:val="007547E8"/>
    <w:rsid w:val="00755652"/>
    <w:rsid w:val="00755AC6"/>
    <w:rsid w:val="007562AB"/>
    <w:rsid w:val="007563FA"/>
    <w:rsid w:val="00760218"/>
    <w:rsid w:val="00760CAB"/>
    <w:rsid w:val="007631F5"/>
    <w:rsid w:val="007632A4"/>
    <w:rsid w:val="00763BF9"/>
    <w:rsid w:val="00766302"/>
    <w:rsid w:val="007700C3"/>
    <w:rsid w:val="007712D6"/>
    <w:rsid w:val="007754C7"/>
    <w:rsid w:val="007758F0"/>
    <w:rsid w:val="0077719A"/>
    <w:rsid w:val="007775B9"/>
    <w:rsid w:val="007803A9"/>
    <w:rsid w:val="0078169C"/>
    <w:rsid w:val="00782E3B"/>
    <w:rsid w:val="00782EB3"/>
    <w:rsid w:val="007832C6"/>
    <w:rsid w:val="00783BE2"/>
    <w:rsid w:val="007842E1"/>
    <w:rsid w:val="00786849"/>
    <w:rsid w:val="0078743B"/>
    <w:rsid w:val="007875A3"/>
    <w:rsid w:val="00790B45"/>
    <w:rsid w:val="00790F1E"/>
    <w:rsid w:val="00791410"/>
    <w:rsid w:val="00791918"/>
    <w:rsid w:val="0079279F"/>
    <w:rsid w:val="00792C08"/>
    <w:rsid w:val="0079553D"/>
    <w:rsid w:val="00795671"/>
    <w:rsid w:val="007957EE"/>
    <w:rsid w:val="00795D10"/>
    <w:rsid w:val="00797546"/>
    <w:rsid w:val="007A778C"/>
    <w:rsid w:val="007B03F1"/>
    <w:rsid w:val="007B095F"/>
    <w:rsid w:val="007B1709"/>
    <w:rsid w:val="007B39CA"/>
    <w:rsid w:val="007B4021"/>
    <w:rsid w:val="007B4916"/>
    <w:rsid w:val="007B57A4"/>
    <w:rsid w:val="007B660E"/>
    <w:rsid w:val="007B6DA5"/>
    <w:rsid w:val="007C077C"/>
    <w:rsid w:val="007C0DAC"/>
    <w:rsid w:val="007C119C"/>
    <w:rsid w:val="007C1CB2"/>
    <w:rsid w:val="007C2DBC"/>
    <w:rsid w:val="007C388D"/>
    <w:rsid w:val="007C3C29"/>
    <w:rsid w:val="007C43C2"/>
    <w:rsid w:val="007C514F"/>
    <w:rsid w:val="007C6BFD"/>
    <w:rsid w:val="007C6C8C"/>
    <w:rsid w:val="007C7717"/>
    <w:rsid w:val="007D1561"/>
    <w:rsid w:val="007D24B4"/>
    <w:rsid w:val="007D2F34"/>
    <w:rsid w:val="007D2FE9"/>
    <w:rsid w:val="007D6A30"/>
    <w:rsid w:val="007D70A3"/>
    <w:rsid w:val="007D740A"/>
    <w:rsid w:val="007E0E0F"/>
    <w:rsid w:val="007E1693"/>
    <w:rsid w:val="007E20F6"/>
    <w:rsid w:val="007E2DAD"/>
    <w:rsid w:val="007E3816"/>
    <w:rsid w:val="007E55A4"/>
    <w:rsid w:val="007E58AF"/>
    <w:rsid w:val="007E682D"/>
    <w:rsid w:val="007E6E5C"/>
    <w:rsid w:val="007E7DB1"/>
    <w:rsid w:val="007F0DA8"/>
    <w:rsid w:val="007F0ECC"/>
    <w:rsid w:val="007F1D2E"/>
    <w:rsid w:val="007F2A93"/>
    <w:rsid w:val="007F45CC"/>
    <w:rsid w:val="007F46F9"/>
    <w:rsid w:val="007F50EE"/>
    <w:rsid w:val="007F5AA8"/>
    <w:rsid w:val="007F5E10"/>
    <w:rsid w:val="007F6D96"/>
    <w:rsid w:val="007F7048"/>
    <w:rsid w:val="007F73A8"/>
    <w:rsid w:val="00800BF0"/>
    <w:rsid w:val="00800F21"/>
    <w:rsid w:val="0080197A"/>
    <w:rsid w:val="00801C5B"/>
    <w:rsid w:val="00802D05"/>
    <w:rsid w:val="008047FD"/>
    <w:rsid w:val="00804FFB"/>
    <w:rsid w:val="008068CC"/>
    <w:rsid w:val="008103F5"/>
    <w:rsid w:val="00812814"/>
    <w:rsid w:val="00812A59"/>
    <w:rsid w:val="0082032D"/>
    <w:rsid w:val="00820B52"/>
    <w:rsid w:val="00820C56"/>
    <w:rsid w:val="00822CA5"/>
    <w:rsid w:val="008247D9"/>
    <w:rsid w:val="00824DA8"/>
    <w:rsid w:val="008265A0"/>
    <w:rsid w:val="00826650"/>
    <w:rsid w:val="00826ED2"/>
    <w:rsid w:val="00827AE3"/>
    <w:rsid w:val="00827BC1"/>
    <w:rsid w:val="008305DF"/>
    <w:rsid w:val="00830C0B"/>
    <w:rsid w:val="00830FB5"/>
    <w:rsid w:val="00833E8A"/>
    <w:rsid w:val="00834950"/>
    <w:rsid w:val="0083593B"/>
    <w:rsid w:val="00835A5B"/>
    <w:rsid w:val="00837FB9"/>
    <w:rsid w:val="00840422"/>
    <w:rsid w:val="00841DF2"/>
    <w:rsid w:val="00842354"/>
    <w:rsid w:val="00843715"/>
    <w:rsid w:val="008438E3"/>
    <w:rsid w:val="00844100"/>
    <w:rsid w:val="00846816"/>
    <w:rsid w:val="008477FC"/>
    <w:rsid w:val="00847BFA"/>
    <w:rsid w:val="00850021"/>
    <w:rsid w:val="008501B5"/>
    <w:rsid w:val="00850E56"/>
    <w:rsid w:val="008539A4"/>
    <w:rsid w:val="008565B6"/>
    <w:rsid w:val="0086002B"/>
    <w:rsid w:val="0086026B"/>
    <w:rsid w:val="00860AC9"/>
    <w:rsid w:val="008616C7"/>
    <w:rsid w:val="008626AF"/>
    <w:rsid w:val="00863D35"/>
    <w:rsid w:val="00867764"/>
    <w:rsid w:val="00870516"/>
    <w:rsid w:val="008722C4"/>
    <w:rsid w:val="00874481"/>
    <w:rsid w:val="008750AB"/>
    <w:rsid w:val="0087537A"/>
    <w:rsid w:val="00876B5E"/>
    <w:rsid w:val="00877B7B"/>
    <w:rsid w:val="0088042A"/>
    <w:rsid w:val="00880707"/>
    <w:rsid w:val="008815C1"/>
    <w:rsid w:val="00882124"/>
    <w:rsid w:val="008824B7"/>
    <w:rsid w:val="008829E5"/>
    <w:rsid w:val="0088301B"/>
    <w:rsid w:val="0088422A"/>
    <w:rsid w:val="008847B8"/>
    <w:rsid w:val="00884EBA"/>
    <w:rsid w:val="008850EB"/>
    <w:rsid w:val="00885D72"/>
    <w:rsid w:val="008866FE"/>
    <w:rsid w:val="00890404"/>
    <w:rsid w:val="00891708"/>
    <w:rsid w:val="00891DAA"/>
    <w:rsid w:val="00891E9F"/>
    <w:rsid w:val="008925AC"/>
    <w:rsid w:val="00892F15"/>
    <w:rsid w:val="0089495D"/>
    <w:rsid w:val="00894B8F"/>
    <w:rsid w:val="00896F30"/>
    <w:rsid w:val="0089723A"/>
    <w:rsid w:val="008972B2"/>
    <w:rsid w:val="008A08D7"/>
    <w:rsid w:val="008A0D25"/>
    <w:rsid w:val="008A0EAA"/>
    <w:rsid w:val="008A1684"/>
    <w:rsid w:val="008A18BB"/>
    <w:rsid w:val="008A1C78"/>
    <w:rsid w:val="008A26DA"/>
    <w:rsid w:val="008A4B06"/>
    <w:rsid w:val="008A600C"/>
    <w:rsid w:val="008A7DCC"/>
    <w:rsid w:val="008B09EA"/>
    <w:rsid w:val="008B48A6"/>
    <w:rsid w:val="008B54F1"/>
    <w:rsid w:val="008B7C62"/>
    <w:rsid w:val="008C0321"/>
    <w:rsid w:val="008C073E"/>
    <w:rsid w:val="008C0D76"/>
    <w:rsid w:val="008C1203"/>
    <w:rsid w:val="008C1359"/>
    <w:rsid w:val="008C3965"/>
    <w:rsid w:val="008C4A36"/>
    <w:rsid w:val="008C587F"/>
    <w:rsid w:val="008D10A7"/>
    <w:rsid w:val="008D1780"/>
    <w:rsid w:val="008D1CB7"/>
    <w:rsid w:val="008D202D"/>
    <w:rsid w:val="008D3D16"/>
    <w:rsid w:val="008D58FB"/>
    <w:rsid w:val="008D6001"/>
    <w:rsid w:val="008D6044"/>
    <w:rsid w:val="008D6371"/>
    <w:rsid w:val="008D6840"/>
    <w:rsid w:val="008E13CE"/>
    <w:rsid w:val="008E18E9"/>
    <w:rsid w:val="008E3677"/>
    <w:rsid w:val="008E3B92"/>
    <w:rsid w:val="008E5799"/>
    <w:rsid w:val="008E597D"/>
    <w:rsid w:val="008E6598"/>
    <w:rsid w:val="008E6965"/>
    <w:rsid w:val="008E6F86"/>
    <w:rsid w:val="008E7A0A"/>
    <w:rsid w:val="008E7C06"/>
    <w:rsid w:val="008E7FB8"/>
    <w:rsid w:val="008F0BF0"/>
    <w:rsid w:val="008F12C1"/>
    <w:rsid w:val="008F1B10"/>
    <w:rsid w:val="008F2693"/>
    <w:rsid w:val="008F2C25"/>
    <w:rsid w:val="008F2EED"/>
    <w:rsid w:val="008F3B5A"/>
    <w:rsid w:val="008F3E29"/>
    <w:rsid w:val="008F4712"/>
    <w:rsid w:val="008F5685"/>
    <w:rsid w:val="008F600D"/>
    <w:rsid w:val="008F60FC"/>
    <w:rsid w:val="0090072E"/>
    <w:rsid w:val="00900B3D"/>
    <w:rsid w:val="00901D21"/>
    <w:rsid w:val="0090252D"/>
    <w:rsid w:val="00903B81"/>
    <w:rsid w:val="0090415A"/>
    <w:rsid w:val="0091109B"/>
    <w:rsid w:val="009118EA"/>
    <w:rsid w:val="00911BC2"/>
    <w:rsid w:val="00913A8A"/>
    <w:rsid w:val="00915567"/>
    <w:rsid w:val="00917130"/>
    <w:rsid w:val="0092133F"/>
    <w:rsid w:val="00921877"/>
    <w:rsid w:val="0092283B"/>
    <w:rsid w:val="00923AB3"/>
    <w:rsid w:val="00924D38"/>
    <w:rsid w:val="00925C2C"/>
    <w:rsid w:val="00932FF3"/>
    <w:rsid w:val="00933588"/>
    <w:rsid w:val="00934CFD"/>
    <w:rsid w:val="009363A5"/>
    <w:rsid w:val="00937835"/>
    <w:rsid w:val="00940E5F"/>
    <w:rsid w:val="00941754"/>
    <w:rsid w:val="00941A62"/>
    <w:rsid w:val="00943C6A"/>
    <w:rsid w:val="009455F6"/>
    <w:rsid w:val="00945654"/>
    <w:rsid w:val="00946AD6"/>
    <w:rsid w:val="00947CF9"/>
    <w:rsid w:val="009515AA"/>
    <w:rsid w:val="00952422"/>
    <w:rsid w:val="0095308D"/>
    <w:rsid w:val="00953115"/>
    <w:rsid w:val="009555D3"/>
    <w:rsid w:val="00956184"/>
    <w:rsid w:val="009567C9"/>
    <w:rsid w:val="00960222"/>
    <w:rsid w:val="0096062B"/>
    <w:rsid w:val="009607E4"/>
    <w:rsid w:val="0096294D"/>
    <w:rsid w:val="00962961"/>
    <w:rsid w:val="0096383E"/>
    <w:rsid w:val="00964D43"/>
    <w:rsid w:val="009673DB"/>
    <w:rsid w:val="00967D42"/>
    <w:rsid w:val="0097040E"/>
    <w:rsid w:val="00970DF8"/>
    <w:rsid w:val="009723FB"/>
    <w:rsid w:val="009753C7"/>
    <w:rsid w:val="00977D29"/>
    <w:rsid w:val="009801D5"/>
    <w:rsid w:val="009802CF"/>
    <w:rsid w:val="0098125F"/>
    <w:rsid w:val="00981CF2"/>
    <w:rsid w:val="009823FE"/>
    <w:rsid w:val="00982591"/>
    <w:rsid w:val="009836BF"/>
    <w:rsid w:val="009857BD"/>
    <w:rsid w:val="00985EA4"/>
    <w:rsid w:val="00987D7E"/>
    <w:rsid w:val="0099181E"/>
    <w:rsid w:val="0099236B"/>
    <w:rsid w:val="009923E9"/>
    <w:rsid w:val="0099291D"/>
    <w:rsid w:val="00997736"/>
    <w:rsid w:val="00997FC2"/>
    <w:rsid w:val="009A1415"/>
    <w:rsid w:val="009A1F18"/>
    <w:rsid w:val="009A2D96"/>
    <w:rsid w:val="009A3C56"/>
    <w:rsid w:val="009A43FF"/>
    <w:rsid w:val="009A6833"/>
    <w:rsid w:val="009A6D1E"/>
    <w:rsid w:val="009A7E04"/>
    <w:rsid w:val="009B0E88"/>
    <w:rsid w:val="009B1562"/>
    <w:rsid w:val="009B1D4E"/>
    <w:rsid w:val="009B3632"/>
    <w:rsid w:val="009B4F42"/>
    <w:rsid w:val="009B4FA9"/>
    <w:rsid w:val="009B5023"/>
    <w:rsid w:val="009B5DC0"/>
    <w:rsid w:val="009C00D6"/>
    <w:rsid w:val="009C0E85"/>
    <w:rsid w:val="009C17A7"/>
    <w:rsid w:val="009C1D57"/>
    <w:rsid w:val="009C2056"/>
    <w:rsid w:val="009C2FE9"/>
    <w:rsid w:val="009C44AB"/>
    <w:rsid w:val="009C49C8"/>
    <w:rsid w:val="009C6D60"/>
    <w:rsid w:val="009C7061"/>
    <w:rsid w:val="009C7449"/>
    <w:rsid w:val="009C756D"/>
    <w:rsid w:val="009D0AB4"/>
    <w:rsid w:val="009D0F6C"/>
    <w:rsid w:val="009D1E4F"/>
    <w:rsid w:val="009D20EC"/>
    <w:rsid w:val="009D3220"/>
    <w:rsid w:val="009D4900"/>
    <w:rsid w:val="009D6573"/>
    <w:rsid w:val="009E0A0D"/>
    <w:rsid w:val="009E22B7"/>
    <w:rsid w:val="009E2387"/>
    <w:rsid w:val="009E2FB0"/>
    <w:rsid w:val="009E3319"/>
    <w:rsid w:val="009E33BC"/>
    <w:rsid w:val="009E3CB7"/>
    <w:rsid w:val="009E3FFF"/>
    <w:rsid w:val="009E5F90"/>
    <w:rsid w:val="009E716E"/>
    <w:rsid w:val="009E7FC6"/>
    <w:rsid w:val="009F03FA"/>
    <w:rsid w:val="009F070A"/>
    <w:rsid w:val="009F182A"/>
    <w:rsid w:val="009F18E2"/>
    <w:rsid w:val="009F1D00"/>
    <w:rsid w:val="009F2467"/>
    <w:rsid w:val="009F41AC"/>
    <w:rsid w:val="009F5DC0"/>
    <w:rsid w:val="009F6841"/>
    <w:rsid w:val="009F6940"/>
    <w:rsid w:val="009F7193"/>
    <w:rsid w:val="00A02A9D"/>
    <w:rsid w:val="00A03979"/>
    <w:rsid w:val="00A0574A"/>
    <w:rsid w:val="00A05F81"/>
    <w:rsid w:val="00A11025"/>
    <w:rsid w:val="00A118BF"/>
    <w:rsid w:val="00A124D2"/>
    <w:rsid w:val="00A12D1A"/>
    <w:rsid w:val="00A13BB2"/>
    <w:rsid w:val="00A14AF3"/>
    <w:rsid w:val="00A157A4"/>
    <w:rsid w:val="00A16C7A"/>
    <w:rsid w:val="00A16DE8"/>
    <w:rsid w:val="00A20347"/>
    <w:rsid w:val="00A205AD"/>
    <w:rsid w:val="00A2104C"/>
    <w:rsid w:val="00A214C3"/>
    <w:rsid w:val="00A24D74"/>
    <w:rsid w:val="00A25487"/>
    <w:rsid w:val="00A26957"/>
    <w:rsid w:val="00A2797A"/>
    <w:rsid w:val="00A27B52"/>
    <w:rsid w:val="00A30165"/>
    <w:rsid w:val="00A30D91"/>
    <w:rsid w:val="00A31798"/>
    <w:rsid w:val="00A32247"/>
    <w:rsid w:val="00A3274B"/>
    <w:rsid w:val="00A33D3B"/>
    <w:rsid w:val="00A3446F"/>
    <w:rsid w:val="00A34E88"/>
    <w:rsid w:val="00A36AA4"/>
    <w:rsid w:val="00A37754"/>
    <w:rsid w:val="00A40164"/>
    <w:rsid w:val="00A40629"/>
    <w:rsid w:val="00A4071A"/>
    <w:rsid w:val="00A41D6D"/>
    <w:rsid w:val="00A4441B"/>
    <w:rsid w:val="00A449D7"/>
    <w:rsid w:val="00A44ED6"/>
    <w:rsid w:val="00A4522C"/>
    <w:rsid w:val="00A4538F"/>
    <w:rsid w:val="00A45FCD"/>
    <w:rsid w:val="00A50BA2"/>
    <w:rsid w:val="00A512C9"/>
    <w:rsid w:val="00A51F1C"/>
    <w:rsid w:val="00A534F5"/>
    <w:rsid w:val="00A538B6"/>
    <w:rsid w:val="00A5397D"/>
    <w:rsid w:val="00A55C78"/>
    <w:rsid w:val="00A61707"/>
    <w:rsid w:val="00A61B15"/>
    <w:rsid w:val="00A62E20"/>
    <w:rsid w:val="00A62EE3"/>
    <w:rsid w:val="00A65200"/>
    <w:rsid w:val="00A65D54"/>
    <w:rsid w:val="00A66635"/>
    <w:rsid w:val="00A717E9"/>
    <w:rsid w:val="00A71916"/>
    <w:rsid w:val="00A71F09"/>
    <w:rsid w:val="00A75D00"/>
    <w:rsid w:val="00A76803"/>
    <w:rsid w:val="00A768B3"/>
    <w:rsid w:val="00A773B4"/>
    <w:rsid w:val="00A77A12"/>
    <w:rsid w:val="00A801D5"/>
    <w:rsid w:val="00A81337"/>
    <w:rsid w:val="00A83E4A"/>
    <w:rsid w:val="00A848B2"/>
    <w:rsid w:val="00A91372"/>
    <w:rsid w:val="00A92D96"/>
    <w:rsid w:val="00A93640"/>
    <w:rsid w:val="00A93CD3"/>
    <w:rsid w:val="00A93D85"/>
    <w:rsid w:val="00A9459F"/>
    <w:rsid w:val="00A94602"/>
    <w:rsid w:val="00A948E3"/>
    <w:rsid w:val="00AA2F9E"/>
    <w:rsid w:val="00AA358A"/>
    <w:rsid w:val="00AA4A48"/>
    <w:rsid w:val="00AA58C3"/>
    <w:rsid w:val="00AA5BBE"/>
    <w:rsid w:val="00AA6A41"/>
    <w:rsid w:val="00AA7372"/>
    <w:rsid w:val="00AB2AAC"/>
    <w:rsid w:val="00AB3061"/>
    <w:rsid w:val="00AB36B7"/>
    <w:rsid w:val="00AB3704"/>
    <w:rsid w:val="00AB3FD8"/>
    <w:rsid w:val="00AB435C"/>
    <w:rsid w:val="00AB53CF"/>
    <w:rsid w:val="00AC21F0"/>
    <w:rsid w:val="00AC3DE3"/>
    <w:rsid w:val="00AC49E0"/>
    <w:rsid w:val="00AC545C"/>
    <w:rsid w:val="00AC5C35"/>
    <w:rsid w:val="00AC68E7"/>
    <w:rsid w:val="00AD0353"/>
    <w:rsid w:val="00AD18C2"/>
    <w:rsid w:val="00AD1908"/>
    <w:rsid w:val="00AD2728"/>
    <w:rsid w:val="00AD2884"/>
    <w:rsid w:val="00AD2B5E"/>
    <w:rsid w:val="00AD35BA"/>
    <w:rsid w:val="00AD3675"/>
    <w:rsid w:val="00AD3C67"/>
    <w:rsid w:val="00AD43EA"/>
    <w:rsid w:val="00AD46D2"/>
    <w:rsid w:val="00AD50FC"/>
    <w:rsid w:val="00AD5588"/>
    <w:rsid w:val="00AD62CD"/>
    <w:rsid w:val="00AD6A51"/>
    <w:rsid w:val="00AD6AE4"/>
    <w:rsid w:val="00AD6C48"/>
    <w:rsid w:val="00AE1A3F"/>
    <w:rsid w:val="00AE1DF7"/>
    <w:rsid w:val="00AE2058"/>
    <w:rsid w:val="00AE2902"/>
    <w:rsid w:val="00AE4207"/>
    <w:rsid w:val="00AE46A6"/>
    <w:rsid w:val="00AE562D"/>
    <w:rsid w:val="00AE6494"/>
    <w:rsid w:val="00AE6BC7"/>
    <w:rsid w:val="00AF0427"/>
    <w:rsid w:val="00AF26F4"/>
    <w:rsid w:val="00AF29B9"/>
    <w:rsid w:val="00AF2B89"/>
    <w:rsid w:val="00AF370A"/>
    <w:rsid w:val="00AF3851"/>
    <w:rsid w:val="00AF3F9A"/>
    <w:rsid w:val="00AF5BA5"/>
    <w:rsid w:val="00AF5D81"/>
    <w:rsid w:val="00AF6101"/>
    <w:rsid w:val="00AF68D1"/>
    <w:rsid w:val="00B001F0"/>
    <w:rsid w:val="00B00B3A"/>
    <w:rsid w:val="00B01134"/>
    <w:rsid w:val="00B022EB"/>
    <w:rsid w:val="00B03C41"/>
    <w:rsid w:val="00B04477"/>
    <w:rsid w:val="00B05021"/>
    <w:rsid w:val="00B05875"/>
    <w:rsid w:val="00B06371"/>
    <w:rsid w:val="00B067DE"/>
    <w:rsid w:val="00B07480"/>
    <w:rsid w:val="00B07C57"/>
    <w:rsid w:val="00B11779"/>
    <w:rsid w:val="00B117F3"/>
    <w:rsid w:val="00B11A23"/>
    <w:rsid w:val="00B13C3A"/>
    <w:rsid w:val="00B1464E"/>
    <w:rsid w:val="00B14B53"/>
    <w:rsid w:val="00B15355"/>
    <w:rsid w:val="00B15488"/>
    <w:rsid w:val="00B1571D"/>
    <w:rsid w:val="00B16DAA"/>
    <w:rsid w:val="00B17A6D"/>
    <w:rsid w:val="00B2005D"/>
    <w:rsid w:val="00B218FC"/>
    <w:rsid w:val="00B21F12"/>
    <w:rsid w:val="00B249BE"/>
    <w:rsid w:val="00B24F1C"/>
    <w:rsid w:val="00B25169"/>
    <w:rsid w:val="00B269EC"/>
    <w:rsid w:val="00B26AFA"/>
    <w:rsid w:val="00B312F8"/>
    <w:rsid w:val="00B35F5E"/>
    <w:rsid w:val="00B373F4"/>
    <w:rsid w:val="00B3770F"/>
    <w:rsid w:val="00B37E85"/>
    <w:rsid w:val="00B408A9"/>
    <w:rsid w:val="00B4100F"/>
    <w:rsid w:val="00B41407"/>
    <w:rsid w:val="00B41672"/>
    <w:rsid w:val="00B41E46"/>
    <w:rsid w:val="00B4222B"/>
    <w:rsid w:val="00B4229F"/>
    <w:rsid w:val="00B43F5E"/>
    <w:rsid w:val="00B4455F"/>
    <w:rsid w:val="00B44AB2"/>
    <w:rsid w:val="00B44D5F"/>
    <w:rsid w:val="00B45CEF"/>
    <w:rsid w:val="00B45F93"/>
    <w:rsid w:val="00B46B55"/>
    <w:rsid w:val="00B4726C"/>
    <w:rsid w:val="00B503F7"/>
    <w:rsid w:val="00B50B0E"/>
    <w:rsid w:val="00B53377"/>
    <w:rsid w:val="00B53768"/>
    <w:rsid w:val="00B53FFF"/>
    <w:rsid w:val="00B540ED"/>
    <w:rsid w:val="00B543DC"/>
    <w:rsid w:val="00B547E6"/>
    <w:rsid w:val="00B54C83"/>
    <w:rsid w:val="00B55B56"/>
    <w:rsid w:val="00B57BA1"/>
    <w:rsid w:val="00B60E93"/>
    <w:rsid w:val="00B610E5"/>
    <w:rsid w:val="00B6544D"/>
    <w:rsid w:val="00B65565"/>
    <w:rsid w:val="00B664D0"/>
    <w:rsid w:val="00B668C0"/>
    <w:rsid w:val="00B66D38"/>
    <w:rsid w:val="00B67453"/>
    <w:rsid w:val="00B67E68"/>
    <w:rsid w:val="00B707DF"/>
    <w:rsid w:val="00B70944"/>
    <w:rsid w:val="00B727E7"/>
    <w:rsid w:val="00B72B5E"/>
    <w:rsid w:val="00B753D1"/>
    <w:rsid w:val="00B77428"/>
    <w:rsid w:val="00B81019"/>
    <w:rsid w:val="00B81A47"/>
    <w:rsid w:val="00B81BDA"/>
    <w:rsid w:val="00B8217E"/>
    <w:rsid w:val="00B83742"/>
    <w:rsid w:val="00B83B4F"/>
    <w:rsid w:val="00B845E5"/>
    <w:rsid w:val="00B84BEF"/>
    <w:rsid w:val="00B8508D"/>
    <w:rsid w:val="00B851F0"/>
    <w:rsid w:val="00B8720F"/>
    <w:rsid w:val="00B87885"/>
    <w:rsid w:val="00B96112"/>
    <w:rsid w:val="00B97F43"/>
    <w:rsid w:val="00BA021F"/>
    <w:rsid w:val="00BA192D"/>
    <w:rsid w:val="00BA488A"/>
    <w:rsid w:val="00BA5AD8"/>
    <w:rsid w:val="00BA6A23"/>
    <w:rsid w:val="00BA6E86"/>
    <w:rsid w:val="00BA766B"/>
    <w:rsid w:val="00BA7752"/>
    <w:rsid w:val="00BB127D"/>
    <w:rsid w:val="00BB1E55"/>
    <w:rsid w:val="00BB45E9"/>
    <w:rsid w:val="00BB4C2B"/>
    <w:rsid w:val="00BB539B"/>
    <w:rsid w:val="00BB5635"/>
    <w:rsid w:val="00BC3948"/>
    <w:rsid w:val="00BC6C8C"/>
    <w:rsid w:val="00BC7415"/>
    <w:rsid w:val="00BC7B8B"/>
    <w:rsid w:val="00BD079C"/>
    <w:rsid w:val="00BD1C63"/>
    <w:rsid w:val="00BD395D"/>
    <w:rsid w:val="00BD4F22"/>
    <w:rsid w:val="00BD6046"/>
    <w:rsid w:val="00BE015A"/>
    <w:rsid w:val="00BE1296"/>
    <w:rsid w:val="00BE240A"/>
    <w:rsid w:val="00BE5520"/>
    <w:rsid w:val="00BF13D5"/>
    <w:rsid w:val="00BF3482"/>
    <w:rsid w:val="00BF4C06"/>
    <w:rsid w:val="00BF4F04"/>
    <w:rsid w:val="00BF5478"/>
    <w:rsid w:val="00C0032B"/>
    <w:rsid w:val="00C00362"/>
    <w:rsid w:val="00C01F84"/>
    <w:rsid w:val="00C02430"/>
    <w:rsid w:val="00C0280B"/>
    <w:rsid w:val="00C076AE"/>
    <w:rsid w:val="00C13222"/>
    <w:rsid w:val="00C137AF"/>
    <w:rsid w:val="00C15DE6"/>
    <w:rsid w:val="00C1716C"/>
    <w:rsid w:val="00C172D9"/>
    <w:rsid w:val="00C20734"/>
    <w:rsid w:val="00C20CEE"/>
    <w:rsid w:val="00C224CD"/>
    <w:rsid w:val="00C22819"/>
    <w:rsid w:val="00C24DB9"/>
    <w:rsid w:val="00C25876"/>
    <w:rsid w:val="00C25DAC"/>
    <w:rsid w:val="00C264B6"/>
    <w:rsid w:val="00C279D2"/>
    <w:rsid w:val="00C3020F"/>
    <w:rsid w:val="00C30244"/>
    <w:rsid w:val="00C31334"/>
    <w:rsid w:val="00C31EE9"/>
    <w:rsid w:val="00C32CD5"/>
    <w:rsid w:val="00C334CE"/>
    <w:rsid w:val="00C3377C"/>
    <w:rsid w:val="00C33C89"/>
    <w:rsid w:val="00C34274"/>
    <w:rsid w:val="00C3441F"/>
    <w:rsid w:val="00C348EF"/>
    <w:rsid w:val="00C3623C"/>
    <w:rsid w:val="00C364B3"/>
    <w:rsid w:val="00C36E62"/>
    <w:rsid w:val="00C37291"/>
    <w:rsid w:val="00C37F6D"/>
    <w:rsid w:val="00C4037D"/>
    <w:rsid w:val="00C40889"/>
    <w:rsid w:val="00C411AA"/>
    <w:rsid w:val="00C41B97"/>
    <w:rsid w:val="00C42A8F"/>
    <w:rsid w:val="00C43052"/>
    <w:rsid w:val="00C43595"/>
    <w:rsid w:val="00C444D8"/>
    <w:rsid w:val="00C44FC4"/>
    <w:rsid w:val="00C45E03"/>
    <w:rsid w:val="00C45E15"/>
    <w:rsid w:val="00C4713C"/>
    <w:rsid w:val="00C50055"/>
    <w:rsid w:val="00C51DA0"/>
    <w:rsid w:val="00C5213B"/>
    <w:rsid w:val="00C527BD"/>
    <w:rsid w:val="00C527E3"/>
    <w:rsid w:val="00C53108"/>
    <w:rsid w:val="00C5493B"/>
    <w:rsid w:val="00C558BF"/>
    <w:rsid w:val="00C561C3"/>
    <w:rsid w:val="00C57C0C"/>
    <w:rsid w:val="00C62A3F"/>
    <w:rsid w:val="00C6325E"/>
    <w:rsid w:val="00C63476"/>
    <w:rsid w:val="00C63CB6"/>
    <w:rsid w:val="00C64975"/>
    <w:rsid w:val="00C64D48"/>
    <w:rsid w:val="00C65A2C"/>
    <w:rsid w:val="00C65AB6"/>
    <w:rsid w:val="00C65EC8"/>
    <w:rsid w:val="00C70334"/>
    <w:rsid w:val="00C7078E"/>
    <w:rsid w:val="00C70B84"/>
    <w:rsid w:val="00C71917"/>
    <w:rsid w:val="00C73473"/>
    <w:rsid w:val="00C734FC"/>
    <w:rsid w:val="00C74054"/>
    <w:rsid w:val="00C74432"/>
    <w:rsid w:val="00C81AE0"/>
    <w:rsid w:val="00C8277C"/>
    <w:rsid w:val="00C834E6"/>
    <w:rsid w:val="00C83ADE"/>
    <w:rsid w:val="00C83D63"/>
    <w:rsid w:val="00C859A3"/>
    <w:rsid w:val="00C85A6D"/>
    <w:rsid w:val="00C87B44"/>
    <w:rsid w:val="00C87B55"/>
    <w:rsid w:val="00C908A9"/>
    <w:rsid w:val="00C913FD"/>
    <w:rsid w:val="00C926F1"/>
    <w:rsid w:val="00C92B4E"/>
    <w:rsid w:val="00C93D0B"/>
    <w:rsid w:val="00C943AC"/>
    <w:rsid w:val="00C979A5"/>
    <w:rsid w:val="00CA0E24"/>
    <w:rsid w:val="00CA1146"/>
    <w:rsid w:val="00CA2C5F"/>
    <w:rsid w:val="00CA2D9F"/>
    <w:rsid w:val="00CA4A70"/>
    <w:rsid w:val="00CB2A94"/>
    <w:rsid w:val="00CB32F8"/>
    <w:rsid w:val="00CB40BE"/>
    <w:rsid w:val="00CB458B"/>
    <w:rsid w:val="00CB62F0"/>
    <w:rsid w:val="00CC0C05"/>
    <w:rsid w:val="00CC1E25"/>
    <w:rsid w:val="00CC2744"/>
    <w:rsid w:val="00CC2857"/>
    <w:rsid w:val="00CC302F"/>
    <w:rsid w:val="00CC3F41"/>
    <w:rsid w:val="00CC50C6"/>
    <w:rsid w:val="00CC583E"/>
    <w:rsid w:val="00CC75F4"/>
    <w:rsid w:val="00CD15ED"/>
    <w:rsid w:val="00CD2999"/>
    <w:rsid w:val="00CD31AB"/>
    <w:rsid w:val="00CD4AD3"/>
    <w:rsid w:val="00CD5EC3"/>
    <w:rsid w:val="00CD72FF"/>
    <w:rsid w:val="00CD759B"/>
    <w:rsid w:val="00CD7B54"/>
    <w:rsid w:val="00CE02DE"/>
    <w:rsid w:val="00CE090A"/>
    <w:rsid w:val="00CE13EE"/>
    <w:rsid w:val="00CE1C17"/>
    <w:rsid w:val="00CE376A"/>
    <w:rsid w:val="00CE39F0"/>
    <w:rsid w:val="00CE3F8D"/>
    <w:rsid w:val="00CE6511"/>
    <w:rsid w:val="00CE6B5F"/>
    <w:rsid w:val="00CE6BDC"/>
    <w:rsid w:val="00CF0531"/>
    <w:rsid w:val="00CF079A"/>
    <w:rsid w:val="00CF1799"/>
    <w:rsid w:val="00CF1CFC"/>
    <w:rsid w:val="00CF1D7D"/>
    <w:rsid w:val="00CF20D1"/>
    <w:rsid w:val="00CF36B3"/>
    <w:rsid w:val="00CF3B6C"/>
    <w:rsid w:val="00CF4DC6"/>
    <w:rsid w:val="00CF4E3A"/>
    <w:rsid w:val="00CF6E09"/>
    <w:rsid w:val="00CF6F74"/>
    <w:rsid w:val="00CF7055"/>
    <w:rsid w:val="00CF75ED"/>
    <w:rsid w:val="00D004E6"/>
    <w:rsid w:val="00D029AD"/>
    <w:rsid w:val="00D029CE"/>
    <w:rsid w:val="00D02AF1"/>
    <w:rsid w:val="00D02BA5"/>
    <w:rsid w:val="00D04346"/>
    <w:rsid w:val="00D043E9"/>
    <w:rsid w:val="00D044E8"/>
    <w:rsid w:val="00D046B2"/>
    <w:rsid w:val="00D06A3A"/>
    <w:rsid w:val="00D111BF"/>
    <w:rsid w:val="00D117E4"/>
    <w:rsid w:val="00D12447"/>
    <w:rsid w:val="00D12795"/>
    <w:rsid w:val="00D1379F"/>
    <w:rsid w:val="00D139CD"/>
    <w:rsid w:val="00D13AD4"/>
    <w:rsid w:val="00D13C10"/>
    <w:rsid w:val="00D14A91"/>
    <w:rsid w:val="00D16770"/>
    <w:rsid w:val="00D16B55"/>
    <w:rsid w:val="00D208BB"/>
    <w:rsid w:val="00D20DBE"/>
    <w:rsid w:val="00D21B08"/>
    <w:rsid w:val="00D21E76"/>
    <w:rsid w:val="00D2238A"/>
    <w:rsid w:val="00D22C45"/>
    <w:rsid w:val="00D23547"/>
    <w:rsid w:val="00D23E5B"/>
    <w:rsid w:val="00D254AB"/>
    <w:rsid w:val="00D276C3"/>
    <w:rsid w:val="00D278A2"/>
    <w:rsid w:val="00D30509"/>
    <w:rsid w:val="00D3116A"/>
    <w:rsid w:val="00D3312D"/>
    <w:rsid w:val="00D35DCD"/>
    <w:rsid w:val="00D3713C"/>
    <w:rsid w:val="00D425E8"/>
    <w:rsid w:val="00D440FB"/>
    <w:rsid w:val="00D45800"/>
    <w:rsid w:val="00D4622E"/>
    <w:rsid w:val="00D464D1"/>
    <w:rsid w:val="00D4752D"/>
    <w:rsid w:val="00D47E53"/>
    <w:rsid w:val="00D50A68"/>
    <w:rsid w:val="00D51107"/>
    <w:rsid w:val="00D51DBD"/>
    <w:rsid w:val="00D5296D"/>
    <w:rsid w:val="00D52BE9"/>
    <w:rsid w:val="00D53690"/>
    <w:rsid w:val="00D539F2"/>
    <w:rsid w:val="00D53F07"/>
    <w:rsid w:val="00D548F8"/>
    <w:rsid w:val="00D54970"/>
    <w:rsid w:val="00D56179"/>
    <w:rsid w:val="00D569FD"/>
    <w:rsid w:val="00D57C2D"/>
    <w:rsid w:val="00D602DA"/>
    <w:rsid w:val="00D61C0D"/>
    <w:rsid w:val="00D638CF"/>
    <w:rsid w:val="00D63AEE"/>
    <w:rsid w:val="00D6439A"/>
    <w:rsid w:val="00D647E6"/>
    <w:rsid w:val="00D64BD0"/>
    <w:rsid w:val="00D67AE4"/>
    <w:rsid w:val="00D706E9"/>
    <w:rsid w:val="00D70B6A"/>
    <w:rsid w:val="00D73D7F"/>
    <w:rsid w:val="00D742BC"/>
    <w:rsid w:val="00D7445A"/>
    <w:rsid w:val="00D74672"/>
    <w:rsid w:val="00D7511E"/>
    <w:rsid w:val="00D75DE4"/>
    <w:rsid w:val="00D762D3"/>
    <w:rsid w:val="00D779C7"/>
    <w:rsid w:val="00D83241"/>
    <w:rsid w:val="00D83448"/>
    <w:rsid w:val="00D83EB6"/>
    <w:rsid w:val="00D83F83"/>
    <w:rsid w:val="00D84FC4"/>
    <w:rsid w:val="00D8525C"/>
    <w:rsid w:val="00D86440"/>
    <w:rsid w:val="00D8777B"/>
    <w:rsid w:val="00D91322"/>
    <w:rsid w:val="00D9216A"/>
    <w:rsid w:val="00D921E5"/>
    <w:rsid w:val="00D92357"/>
    <w:rsid w:val="00D9237D"/>
    <w:rsid w:val="00D93E21"/>
    <w:rsid w:val="00D9439C"/>
    <w:rsid w:val="00D96EB6"/>
    <w:rsid w:val="00D97284"/>
    <w:rsid w:val="00DA186E"/>
    <w:rsid w:val="00DA280B"/>
    <w:rsid w:val="00DA29E1"/>
    <w:rsid w:val="00DA37B6"/>
    <w:rsid w:val="00DA3B64"/>
    <w:rsid w:val="00DA3BF7"/>
    <w:rsid w:val="00DA4DDE"/>
    <w:rsid w:val="00DA671F"/>
    <w:rsid w:val="00DB0856"/>
    <w:rsid w:val="00DB1F39"/>
    <w:rsid w:val="00DB46A9"/>
    <w:rsid w:val="00DB5216"/>
    <w:rsid w:val="00DB646F"/>
    <w:rsid w:val="00DB6871"/>
    <w:rsid w:val="00DB6B15"/>
    <w:rsid w:val="00DC0713"/>
    <w:rsid w:val="00DC2636"/>
    <w:rsid w:val="00DC36D1"/>
    <w:rsid w:val="00DC3D73"/>
    <w:rsid w:val="00DC551D"/>
    <w:rsid w:val="00DD07E0"/>
    <w:rsid w:val="00DD3064"/>
    <w:rsid w:val="00DD3B73"/>
    <w:rsid w:val="00DD444B"/>
    <w:rsid w:val="00DD6136"/>
    <w:rsid w:val="00DD69FD"/>
    <w:rsid w:val="00DE0CE8"/>
    <w:rsid w:val="00DE291A"/>
    <w:rsid w:val="00DE3EA6"/>
    <w:rsid w:val="00DE4622"/>
    <w:rsid w:val="00DE532F"/>
    <w:rsid w:val="00DE59F9"/>
    <w:rsid w:val="00DE6010"/>
    <w:rsid w:val="00DF0E47"/>
    <w:rsid w:val="00DF1D3F"/>
    <w:rsid w:val="00DF38CF"/>
    <w:rsid w:val="00DF3995"/>
    <w:rsid w:val="00DF4132"/>
    <w:rsid w:val="00DF79B8"/>
    <w:rsid w:val="00E003B7"/>
    <w:rsid w:val="00E00573"/>
    <w:rsid w:val="00E00631"/>
    <w:rsid w:val="00E00AF9"/>
    <w:rsid w:val="00E01288"/>
    <w:rsid w:val="00E01324"/>
    <w:rsid w:val="00E0176E"/>
    <w:rsid w:val="00E03AC8"/>
    <w:rsid w:val="00E03F36"/>
    <w:rsid w:val="00E04016"/>
    <w:rsid w:val="00E05C14"/>
    <w:rsid w:val="00E0727B"/>
    <w:rsid w:val="00E072E4"/>
    <w:rsid w:val="00E07E17"/>
    <w:rsid w:val="00E10CA1"/>
    <w:rsid w:val="00E11DAF"/>
    <w:rsid w:val="00E12C71"/>
    <w:rsid w:val="00E1340B"/>
    <w:rsid w:val="00E14111"/>
    <w:rsid w:val="00E141BA"/>
    <w:rsid w:val="00E14291"/>
    <w:rsid w:val="00E1478D"/>
    <w:rsid w:val="00E14D64"/>
    <w:rsid w:val="00E162D4"/>
    <w:rsid w:val="00E16F3A"/>
    <w:rsid w:val="00E2004C"/>
    <w:rsid w:val="00E24010"/>
    <w:rsid w:val="00E245F3"/>
    <w:rsid w:val="00E25345"/>
    <w:rsid w:val="00E25495"/>
    <w:rsid w:val="00E26195"/>
    <w:rsid w:val="00E273FC"/>
    <w:rsid w:val="00E27D34"/>
    <w:rsid w:val="00E27E60"/>
    <w:rsid w:val="00E3056F"/>
    <w:rsid w:val="00E31621"/>
    <w:rsid w:val="00E32134"/>
    <w:rsid w:val="00E32444"/>
    <w:rsid w:val="00E33273"/>
    <w:rsid w:val="00E33BE8"/>
    <w:rsid w:val="00E347E1"/>
    <w:rsid w:val="00E3526C"/>
    <w:rsid w:val="00E42531"/>
    <w:rsid w:val="00E42EA2"/>
    <w:rsid w:val="00E4408B"/>
    <w:rsid w:val="00E4412A"/>
    <w:rsid w:val="00E44B1F"/>
    <w:rsid w:val="00E450B8"/>
    <w:rsid w:val="00E45976"/>
    <w:rsid w:val="00E462A2"/>
    <w:rsid w:val="00E4721A"/>
    <w:rsid w:val="00E47E54"/>
    <w:rsid w:val="00E5025B"/>
    <w:rsid w:val="00E505EA"/>
    <w:rsid w:val="00E50672"/>
    <w:rsid w:val="00E50934"/>
    <w:rsid w:val="00E50C37"/>
    <w:rsid w:val="00E51949"/>
    <w:rsid w:val="00E5527B"/>
    <w:rsid w:val="00E55C7C"/>
    <w:rsid w:val="00E57FAE"/>
    <w:rsid w:val="00E6007A"/>
    <w:rsid w:val="00E612F9"/>
    <w:rsid w:val="00E61A0E"/>
    <w:rsid w:val="00E64B20"/>
    <w:rsid w:val="00E712FD"/>
    <w:rsid w:val="00E72BFD"/>
    <w:rsid w:val="00E737A7"/>
    <w:rsid w:val="00E73CB9"/>
    <w:rsid w:val="00E741D2"/>
    <w:rsid w:val="00E74360"/>
    <w:rsid w:val="00E76F6E"/>
    <w:rsid w:val="00E77130"/>
    <w:rsid w:val="00E771F8"/>
    <w:rsid w:val="00E77605"/>
    <w:rsid w:val="00E77F96"/>
    <w:rsid w:val="00E805A1"/>
    <w:rsid w:val="00E8107B"/>
    <w:rsid w:val="00E832D8"/>
    <w:rsid w:val="00E8616B"/>
    <w:rsid w:val="00E86345"/>
    <w:rsid w:val="00E866E4"/>
    <w:rsid w:val="00E87FF9"/>
    <w:rsid w:val="00E910A2"/>
    <w:rsid w:val="00E918D3"/>
    <w:rsid w:val="00E92886"/>
    <w:rsid w:val="00E93756"/>
    <w:rsid w:val="00E93F0E"/>
    <w:rsid w:val="00E9613A"/>
    <w:rsid w:val="00E96A61"/>
    <w:rsid w:val="00E97778"/>
    <w:rsid w:val="00E979E0"/>
    <w:rsid w:val="00EA14E6"/>
    <w:rsid w:val="00EA1AFB"/>
    <w:rsid w:val="00EA24E0"/>
    <w:rsid w:val="00EA2CF7"/>
    <w:rsid w:val="00EA3295"/>
    <w:rsid w:val="00EA3435"/>
    <w:rsid w:val="00EA3D70"/>
    <w:rsid w:val="00EA461B"/>
    <w:rsid w:val="00EA4A75"/>
    <w:rsid w:val="00EA4C0C"/>
    <w:rsid w:val="00EA7B19"/>
    <w:rsid w:val="00EB0150"/>
    <w:rsid w:val="00EB0E67"/>
    <w:rsid w:val="00EB40FE"/>
    <w:rsid w:val="00EB4D90"/>
    <w:rsid w:val="00EB50A6"/>
    <w:rsid w:val="00EB63F0"/>
    <w:rsid w:val="00EB7C70"/>
    <w:rsid w:val="00EC0869"/>
    <w:rsid w:val="00EC0E99"/>
    <w:rsid w:val="00EC1453"/>
    <w:rsid w:val="00EC29E6"/>
    <w:rsid w:val="00EC43F2"/>
    <w:rsid w:val="00EC6E01"/>
    <w:rsid w:val="00ED1206"/>
    <w:rsid w:val="00ED257C"/>
    <w:rsid w:val="00ED2F02"/>
    <w:rsid w:val="00ED54D7"/>
    <w:rsid w:val="00ED5896"/>
    <w:rsid w:val="00ED6413"/>
    <w:rsid w:val="00ED69E5"/>
    <w:rsid w:val="00EE0E62"/>
    <w:rsid w:val="00EE1891"/>
    <w:rsid w:val="00EE468A"/>
    <w:rsid w:val="00EE5CE5"/>
    <w:rsid w:val="00EE61BD"/>
    <w:rsid w:val="00EF2119"/>
    <w:rsid w:val="00EF268C"/>
    <w:rsid w:val="00EF3B98"/>
    <w:rsid w:val="00EF4299"/>
    <w:rsid w:val="00EF4B28"/>
    <w:rsid w:val="00EF5ADC"/>
    <w:rsid w:val="00EF6333"/>
    <w:rsid w:val="00EF69C1"/>
    <w:rsid w:val="00EF6DEC"/>
    <w:rsid w:val="00EF720F"/>
    <w:rsid w:val="00EF7D4E"/>
    <w:rsid w:val="00EF7DD4"/>
    <w:rsid w:val="00F00DA7"/>
    <w:rsid w:val="00F024BD"/>
    <w:rsid w:val="00F031EF"/>
    <w:rsid w:val="00F03219"/>
    <w:rsid w:val="00F045DB"/>
    <w:rsid w:val="00F0486D"/>
    <w:rsid w:val="00F06613"/>
    <w:rsid w:val="00F10652"/>
    <w:rsid w:val="00F106F1"/>
    <w:rsid w:val="00F10A96"/>
    <w:rsid w:val="00F1100D"/>
    <w:rsid w:val="00F11249"/>
    <w:rsid w:val="00F11B70"/>
    <w:rsid w:val="00F136D2"/>
    <w:rsid w:val="00F1374E"/>
    <w:rsid w:val="00F15ADB"/>
    <w:rsid w:val="00F161F9"/>
    <w:rsid w:val="00F173A4"/>
    <w:rsid w:val="00F178C7"/>
    <w:rsid w:val="00F21C3D"/>
    <w:rsid w:val="00F21D17"/>
    <w:rsid w:val="00F225E7"/>
    <w:rsid w:val="00F23E0A"/>
    <w:rsid w:val="00F24D74"/>
    <w:rsid w:val="00F2677D"/>
    <w:rsid w:val="00F273AC"/>
    <w:rsid w:val="00F276E3"/>
    <w:rsid w:val="00F27A5D"/>
    <w:rsid w:val="00F300DD"/>
    <w:rsid w:val="00F30DF2"/>
    <w:rsid w:val="00F3440C"/>
    <w:rsid w:val="00F34B3A"/>
    <w:rsid w:val="00F41ACE"/>
    <w:rsid w:val="00F504D7"/>
    <w:rsid w:val="00F506F5"/>
    <w:rsid w:val="00F50A72"/>
    <w:rsid w:val="00F51CF7"/>
    <w:rsid w:val="00F52179"/>
    <w:rsid w:val="00F52B77"/>
    <w:rsid w:val="00F653E6"/>
    <w:rsid w:val="00F654CF"/>
    <w:rsid w:val="00F654F6"/>
    <w:rsid w:val="00F65678"/>
    <w:rsid w:val="00F65700"/>
    <w:rsid w:val="00F67D8C"/>
    <w:rsid w:val="00F70135"/>
    <w:rsid w:val="00F7089A"/>
    <w:rsid w:val="00F708BF"/>
    <w:rsid w:val="00F71544"/>
    <w:rsid w:val="00F72484"/>
    <w:rsid w:val="00F72973"/>
    <w:rsid w:val="00F73878"/>
    <w:rsid w:val="00F73EEF"/>
    <w:rsid w:val="00F746BA"/>
    <w:rsid w:val="00F75A34"/>
    <w:rsid w:val="00F775E7"/>
    <w:rsid w:val="00F82778"/>
    <w:rsid w:val="00F82D8B"/>
    <w:rsid w:val="00F82EA6"/>
    <w:rsid w:val="00F8338E"/>
    <w:rsid w:val="00F85033"/>
    <w:rsid w:val="00F87BB3"/>
    <w:rsid w:val="00F87DE8"/>
    <w:rsid w:val="00F908DC"/>
    <w:rsid w:val="00F91EAF"/>
    <w:rsid w:val="00F929D4"/>
    <w:rsid w:val="00F92BD8"/>
    <w:rsid w:val="00F92F16"/>
    <w:rsid w:val="00F93C48"/>
    <w:rsid w:val="00F93F55"/>
    <w:rsid w:val="00F94340"/>
    <w:rsid w:val="00F95339"/>
    <w:rsid w:val="00F956B9"/>
    <w:rsid w:val="00F97249"/>
    <w:rsid w:val="00F97E64"/>
    <w:rsid w:val="00FA154E"/>
    <w:rsid w:val="00FA168C"/>
    <w:rsid w:val="00FA2EBC"/>
    <w:rsid w:val="00FA3E69"/>
    <w:rsid w:val="00FA58A0"/>
    <w:rsid w:val="00FA5DCE"/>
    <w:rsid w:val="00FA6C10"/>
    <w:rsid w:val="00FA6F72"/>
    <w:rsid w:val="00FA7439"/>
    <w:rsid w:val="00FA7A7B"/>
    <w:rsid w:val="00FB1C13"/>
    <w:rsid w:val="00FB1CAB"/>
    <w:rsid w:val="00FB3B15"/>
    <w:rsid w:val="00FB3EA6"/>
    <w:rsid w:val="00FB6828"/>
    <w:rsid w:val="00FB6A3F"/>
    <w:rsid w:val="00FB748F"/>
    <w:rsid w:val="00FB7B42"/>
    <w:rsid w:val="00FC0138"/>
    <w:rsid w:val="00FC3615"/>
    <w:rsid w:val="00FC3727"/>
    <w:rsid w:val="00FC42CE"/>
    <w:rsid w:val="00FC4CEA"/>
    <w:rsid w:val="00FC6AED"/>
    <w:rsid w:val="00FD12C1"/>
    <w:rsid w:val="00FD142D"/>
    <w:rsid w:val="00FD35A5"/>
    <w:rsid w:val="00FD7335"/>
    <w:rsid w:val="00FE00C7"/>
    <w:rsid w:val="00FE0AB2"/>
    <w:rsid w:val="00FE12F5"/>
    <w:rsid w:val="00FE16B7"/>
    <w:rsid w:val="00FE2CD4"/>
    <w:rsid w:val="00FE2E8A"/>
    <w:rsid w:val="00FE3567"/>
    <w:rsid w:val="00FE3C03"/>
    <w:rsid w:val="00FE48CD"/>
    <w:rsid w:val="00FE57D2"/>
    <w:rsid w:val="00FE58C0"/>
    <w:rsid w:val="00FF0D8A"/>
    <w:rsid w:val="00FF0FBE"/>
    <w:rsid w:val="00FF1F40"/>
    <w:rsid w:val="00FF229E"/>
    <w:rsid w:val="00FF245C"/>
    <w:rsid w:val="00FF3D6D"/>
    <w:rsid w:val="00FF48A1"/>
    <w:rsid w:val="00FF4F5A"/>
    <w:rsid w:val="00FF508E"/>
    <w:rsid w:val="00FF5748"/>
    <w:rsid w:val="00FF5B70"/>
    <w:rsid w:val="00FF673B"/>
    <w:rsid w:val="00FF6B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FA545C0"/>
  <w15:chartTrackingRefBased/>
  <w15:docId w15:val="{CCEC610F-EA2A-4263-A61C-C2160C8F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E62"/>
  </w:style>
  <w:style w:type="paragraph" w:styleId="Heading1">
    <w:name w:val="heading 1"/>
    <w:basedOn w:val="Normal"/>
    <w:next w:val="Normal"/>
    <w:link w:val="Heading1Char"/>
    <w:uiPriority w:val="9"/>
    <w:qFormat/>
    <w:rsid w:val="00F03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2814"/>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next w:val="Normal"/>
    <w:link w:val="Heading3Char"/>
    <w:uiPriority w:val="9"/>
    <w:unhideWhenUsed/>
    <w:qFormat/>
    <w:rsid w:val="008F60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00F"/>
    <w:pPr>
      <w:ind w:left="720"/>
      <w:contextualSpacing/>
    </w:pPr>
  </w:style>
  <w:style w:type="character" w:styleId="CommentReference">
    <w:name w:val="annotation reference"/>
    <w:basedOn w:val="DefaultParagraphFont"/>
    <w:uiPriority w:val="99"/>
    <w:semiHidden/>
    <w:unhideWhenUsed/>
    <w:rsid w:val="002B7720"/>
    <w:rPr>
      <w:sz w:val="16"/>
      <w:szCs w:val="16"/>
    </w:rPr>
  </w:style>
  <w:style w:type="paragraph" w:styleId="CommentText">
    <w:name w:val="annotation text"/>
    <w:basedOn w:val="Normal"/>
    <w:link w:val="CommentTextChar"/>
    <w:uiPriority w:val="99"/>
    <w:unhideWhenUsed/>
    <w:rsid w:val="002B7720"/>
    <w:pPr>
      <w:spacing w:line="240" w:lineRule="auto"/>
    </w:pPr>
    <w:rPr>
      <w:sz w:val="20"/>
      <w:szCs w:val="20"/>
    </w:rPr>
  </w:style>
  <w:style w:type="character" w:customStyle="1" w:styleId="CommentTextChar">
    <w:name w:val="Comment Text Char"/>
    <w:basedOn w:val="DefaultParagraphFont"/>
    <w:link w:val="CommentText"/>
    <w:uiPriority w:val="99"/>
    <w:rsid w:val="002B7720"/>
    <w:rPr>
      <w:sz w:val="20"/>
      <w:szCs w:val="20"/>
    </w:rPr>
  </w:style>
  <w:style w:type="paragraph" w:styleId="CommentSubject">
    <w:name w:val="annotation subject"/>
    <w:basedOn w:val="CommentText"/>
    <w:next w:val="CommentText"/>
    <w:link w:val="CommentSubjectChar"/>
    <w:uiPriority w:val="99"/>
    <w:semiHidden/>
    <w:unhideWhenUsed/>
    <w:rsid w:val="002B7720"/>
    <w:rPr>
      <w:b/>
      <w:bCs/>
    </w:rPr>
  </w:style>
  <w:style w:type="character" w:customStyle="1" w:styleId="CommentSubjectChar">
    <w:name w:val="Comment Subject Char"/>
    <w:basedOn w:val="CommentTextChar"/>
    <w:link w:val="CommentSubject"/>
    <w:uiPriority w:val="99"/>
    <w:semiHidden/>
    <w:rsid w:val="002B7720"/>
    <w:rPr>
      <w:b/>
      <w:bCs/>
      <w:sz w:val="20"/>
      <w:szCs w:val="20"/>
    </w:rPr>
  </w:style>
  <w:style w:type="paragraph" w:styleId="BalloonText">
    <w:name w:val="Balloon Text"/>
    <w:basedOn w:val="Normal"/>
    <w:link w:val="BalloonTextChar"/>
    <w:uiPriority w:val="99"/>
    <w:semiHidden/>
    <w:unhideWhenUsed/>
    <w:rsid w:val="002B7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20"/>
    <w:rPr>
      <w:rFonts w:ascii="Segoe UI" w:hAnsi="Segoe UI" w:cs="Segoe UI"/>
      <w:sz w:val="18"/>
      <w:szCs w:val="18"/>
    </w:rPr>
  </w:style>
  <w:style w:type="paragraph" w:styleId="Header">
    <w:name w:val="header"/>
    <w:basedOn w:val="Normal"/>
    <w:link w:val="HeaderChar"/>
    <w:uiPriority w:val="99"/>
    <w:unhideWhenUsed/>
    <w:rsid w:val="00D70B6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70B6A"/>
  </w:style>
  <w:style w:type="paragraph" w:styleId="Footer">
    <w:name w:val="footer"/>
    <w:basedOn w:val="Normal"/>
    <w:link w:val="FooterChar"/>
    <w:uiPriority w:val="99"/>
    <w:unhideWhenUsed/>
    <w:rsid w:val="00D70B6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70B6A"/>
  </w:style>
  <w:style w:type="character" w:customStyle="1" w:styleId="Heading2Char">
    <w:name w:val="Heading 2 Char"/>
    <w:basedOn w:val="DefaultParagraphFont"/>
    <w:link w:val="Heading2"/>
    <w:uiPriority w:val="9"/>
    <w:rsid w:val="00812814"/>
    <w:rPr>
      <w:rFonts w:ascii="Times New Roman" w:eastAsia="Times New Roman" w:hAnsi="Times New Roman" w:cs="Times New Roman"/>
      <w:b/>
      <w:bCs/>
      <w:sz w:val="36"/>
      <w:szCs w:val="36"/>
      <w:lang w:eastAsia="fi-FI"/>
    </w:rPr>
  </w:style>
  <w:style w:type="character" w:styleId="Hyperlink">
    <w:name w:val="Hyperlink"/>
    <w:basedOn w:val="DefaultParagraphFont"/>
    <w:uiPriority w:val="99"/>
    <w:unhideWhenUsed/>
    <w:rsid w:val="00812814"/>
    <w:rPr>
      <w:color w:val="0000FF"/>
      <w:u w:val="single"/>
    </w:rPr>
  </w:style>
  <w:style w:type="character" w:customStyle="1" w:styleId="singlehighlightclass">
    <w:name w:val="single_highlight_class"/>
    <w:basedOn w:val="DefaultParagraphFont"/>
    <w:rsid w:val="00812814"/>
  </w:style>
  <w:style w:type="character" w:customStyle="1" w:styleId="apple-converted-space">
    <w:name w:val="apple-converted-space"/>
    <w:basedOn w:val="DefaultParagraphFont"/>
    <w:rsid w:val="00812814"/>
  </w:style>
  <w:style w:type="character" w:customStyle="1" w:styleId="articleentryauthorslinks">
    <w:name w:val="articleentryauthorslinks"/>
    <w:basedOn w:val="DefaultParagraphFont"/>
    <w:rsid w:val="00812814"/>
  </w:style>
  <w:style w:type="character" w:customStyle="1" w:styleId="entryauthor">
    <w:name w:val="entryauthor"/>
    <w:basedOn w:val="DefaultParagraphFont"/>
    <w:rsid w:val="00812814"/>
  </w:style>
  <w:style w:type="character" w:customStyle="1" w:styleId="notinjournal">
    <w:name w:val="notinjournal"/>
    <w:basedOn w:val="DefaultParagraphFont"/>
    <w:rsid w:val="00812814"/>
  </w:style>
  <w:style w:type="character" w:styleId="HTMLCite">
    <w:name w:val="HTML Cite"/>
    <w:basedOn w:val="DefaultParagraphFont"/>
    <w:uiPriority w:val="99"/>
    <w:semiHidden/>
    <w:unhideWhenUsed/>
    <w:rsid w:val="00812814"/>
    <w:rPr>
      <w:i/>
      <w:iCs/>
    </w:rPr>
  </w:style>
  <w:style w:type="character" w:styleId="Strong">
    <w:name w:val="Strong"/>
    <w:basedOn w:val="DefaultParagraphFont"/>
    <w:uiPriority w:val="22"/>
    <w:qFormat/>
    <w:rsid w:val="00812814"/>
    <w:rPr>
      <w:b/>
      <w:bCs/>
    </w:rPr>
  </w:style>
  <w:style w:type="character" w:styleId="Emphasis">
    <w:name w:val="Emphasis"/>
    <w:basedOn w:val="DefaultParagraphFont"/>
    <w:uiPriority w:val="20"/>
    <w:qFormat/>
    <w:rsid w:val="00812814"/>
    <w:rPr>
      <w:i/>
      <w:iCs/>
    </w:rPr>
  </w:style>
  <w:style w:type="character" w:customStyle="1" w:styleId="articlepagerange">
    <w:name w:val="articlepagerange"/>
    <w:basedOn w:val="DefaultParagraphFont"/>
    <w:rsid w:val="00812814"/>
  </w:style>
  <w:style w:type="character" w:customStyle="1" w:styleId="mantype">
    <w:name w:val="mantype"/>
    <w:basedOn w:val="DefaultParagraphFont"/>
    <w:rsid w:val="00812814"/>
  </w:style>
  <w:style w:type="character" w:customStyle="1" w:styleId="nlmtitle">
    <w:name w:val="nlm_title"/>
    <w:basedOn w:val="DefaultParagraphFont"/>
    <w:rsid w:val="00812814"/>
  </w:style>
  <w:style w:type="table" w:styleId="TableGrid">
    <w:name w:val="Table Grid"/>
    <w:basedOn w:val="TableNormal"/>
    <w:uiPriority w:val="59"/>
    <w:rsid w:val="00B60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D15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ighlight">
    <w:name w:val="highlight"/>
    <w:basedOn w:val="DefaultParagraphFont"/>
    <w:rsid w:val="008F2EED"/>
  </w:style>
  <w:style w:type="character" w:styleId="LineNumber">
    <w:name w:val="line number"/>
    <w:basedOn w:val="DefaultParagraphFont"/>
    <w:uiPriority w:val="99"/>
    <w:semiHidden/>
    <w:unhideWhenUsed/>
    <w:rsid w:val="00FF245C"/>
  </w:style>
  <w:style w:type="character" w:customStyle="1" w:styleId="listitem-data">
    <w:name w:val="list__item-data"/>
    <w:basedOn w:val="DefaultParagraphFont"/>
    <w:rsid w:val="009D1E4F"/>
  </w:style>
  <w:style w:type="character" w:customStyle="1" w:styleId="Heading1Char">
    <w:name w:val="Heading 1 Char"/>
    <w:basedOn w:val="DefaultParagraphFont"/>
    <w:link w:val="Heading1"/>
    <w:uiPriority w:val="9"/>
    <w:rsid w:val="00F032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F60F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F60FC"/>
    <w:pPr>
      <w:outlineLvl w:val="9"/>
    </w:pPr>
    <w:rPr>
      <w:lang w:val="en-US"/>
    </w:rPr>
  </w:style>
  <w:style w:type="paragraph" w:styleId="TOC1">
    <w:name w:val="toc 1"/>
    <w:basedOn w:val="Normal"/>
    <w:next w:val="Normal"/>
    <w:autoRedefine/>
    <w:uiPriority w:val="39"/>
    <w:unhideWhenUsed/>
    <w:rsid w:val="008F60FC"/>
    <w:pPr>
      <w:spacing w:after="100"/>
    </w:pPr>
  </w:style>
  <w:style w:type="paragraph" w:styleId="TOC2">
    <w:name w:val="toc 2"/>
    <w:basedOn w:val="Normal"/>
    <w:next w:val="Normal"/>
    <w:autoRedefine/>
    <w:uiPriority w:val="39"/>
    <w:unhideWhenUsed/>
    <w:rsid w:val="008F60FC"/>
    <w:pPr>
      <w:spacing w:after="100"/>
      <w:ind w:left="220"/>
    </w:pPr>
  </w:style>
  <w:style w:type="paragraph" w:styleId="TOC3">
    <w:name w:val="toc 3"/>
    <w:basedOn w:val="Normal"/>
    <w:next w:val="Normal"/>
    <w:autoRedefine/>
    <w:uiPriority w:val="39"/>
    <w:unhideWhenUsed/>
    <w:rsid w:val="008F60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795">
      <w:bodyDiv w:val="1"/>
      <w:marLeft w:val="0"/>
      <w:marRight w:val="0"/>
      <w:marTop w:val="0"/>
      <w:marBottom w:val="0"/>
      <w:divBdr>
        <w:top w:val="none" w:sz="0" w:space="0" w:color="auto"/>
        <w:left w:val="none" w:sz="0" w:space="0" w:color="auto"/>
        <w:bottom w:val="none" w:sz="0" w:space="0" w:color="auto"/>
        <w:right w:val="none" w:sz="0" w:space="0" w:color="auto"/>
      </w:divBdr>
      <w:divsChild>
        <w:div w:id="337273476">
          <w:marLeft w:val="0"/>
          <w:marRight w:val="0"/>
          <w:marTop w:val="0"/>
          <w:marBottom w:val="0"/>
          <w:divBdr>
            <w:top w:val="none" w:sz="0" w:space="0" w:color="auto"/>
            <w:left w:val="none" w:sz="0" w:space="0" w:color="auto"/>
            <w:bottom w:val="none" w:sz="0" w:space="0" w:color="auto"/>
            <w:right w:val="none" w:sz="0" w:space="0" w:color="auto"/>
          </w:divBdr>
          <w:divsChild>
            <w:div w:id="1690763568">
              <w:marLeft w:val="0"/>
              <w:marRight w:val="0"/>
              <w:marTop w:val="0"/>
              <w:marBottom w:val="0"/>
              <w:divBdr>
                <w:top w:val="none" w:sz="0" w:space="0" w:color="auto"/>
                <w:left w:val="none" w:sz="0" w:space="0" w:color="auto"/>
                <w:bottom w:val="none" w:sz="0" w:space="0" w:color="auto"/>
                <w:right w:val="none" w:sz="0" w:space="0" w:color="auto"/>
              </w:divBdr>
              <w:divsChild>
                <w:div w:id="1212228286">
                  <w:marLeft w:val="0"/>
                  <w:marRight w:val="0"/>
                  <w:marTop w:val="0"/>
                  <w:marBottom w:val="0"/>
                  <w:divBdr>
                    <w:top w:val="none" w:sz="0" w:space="0" w:color="auto"/>
                    <w:left w:val="none" w:sz="0" w:space="0" w:color="auto"/>
                    <w:bottom w:val="none" w:sz="0" w:space="0" w:color="auto"/>
                    <w:right w:val="none" w:sz="0" w:space="0" w:color="auto"/>
                  </w:divBdr>
                </w:div>
                <w:div w:id="564805913">
                  <w:marLeft w:val="0"/>
                  <w:marRight w:val="0"/>
                  <w:marTop w:val="0"/>
                  <w:marBottom w:val="0"/>
                  <w:divBdr>
                    <w:top w:val="none" w:sz="0" w:space="0" w:color="auto"/>
                    <w:left w:val="none" w:sz="0" w:space="0" w:color="auto"/>
                    <w:bottom w:val="none" w:sz="0" w:space="0" w:color="auto"/>
                    <w:right w:val="none" w:sz="0" w:space="0" w:color="auto"/>
                  </w:divBdr>
                  <w:divsChild>
                    <w:div w:id="890262751">
                      <w:marLeft w:val="0"/>
                      <w:marRight w:val="0"/>
                      <w:marTop w:val="0"/>
                      <w:marBottom w:val="0"/>
                      <w:divBdr>
                        <w:top w:val="none" w:sz="0" w:space="0" w:color="auto"/>
                        <w:left w:val="none" w:sz="0" w:space="0" w:color="auto"/>
                        <w:bottom w:val="none" w:sz="0" w:space="0" w:color="auto"/>
                        <w:right w:val="none" w:sz="0" w:space="0" w:color="auto"/>
                      </w:divBdr>
                      <w:divsChild>
                        <w:div w:id="14801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1818">
      <w:bodyDiv w:val="1"/>
      <w:marLeft w:val="0"/>
      <w:marRight w:val="0"/>
      <w:marTop w:val="0"/>
      <w:marBottom w:val="0"/>
      <w:divBdr>
        <w:top w:val="none" w:sz="0" w:space="0" w:color="auto"/>
        <w:left w:val="none" w:sz="0" w:space="0" w:color="auto"/>
        <w:bottom w:val="none" w:sz="0" w:space="0" w:color="auto"/>
        <w:right w:val="none" w:sz="0" w:space="0" w:color="auto"/>
      </w:divBdr>
      <w:divsChild>
        <w:div w:id="1849707358">
          <w:marLeft w:val="0"/>
          <w:marRight w:val="0"/>
          <w:marTop w:val="0"/>
          <w:marBottom w:val="0"/>
          <w:divBdr>
            <w:top w:val="none" w:sz="0" w:space="0" w:color="auto"/>
            <w:left w:val="none" w:sz="0" w:space="0" w:color="auto"/>
            <w:bottom w:val="none" w:sz="0" w:space="0" w:color="auto"/>
            <w:right w:val="none" w:sz="0" w:space="0" w:color="auto"/>
          </w:divBdr>
          <w:divsChild>
            <w:div w:id="121390047">
              <w:marLeft w:val="0"/>
              <w:marRight w:val="0"/>
              <w:marTop w:val="0"/>
              <w:marBottom w:val="0"/>
              <w:divBdr>
                <w:top w:val="none" w:sz="0" w:space="0" w:color="auto"/>
                <w:left w:val="none" w:sz="0" w:space="0" w:color="auto"/>
                <w:bottom w:val="none" w:sz="0" w:space="0" w:color="auto"/>
                <w:right w:val="none" w:sz="0" w:space="0" w:color="auto"/>
              </w:divBdr>
            </w:div>
            <w:div w:id="1148550886">
              <w:marLeft w:val="0"/>
              <w:marRight w:val="0"/>
              <w:marTop w:val="0"/>
              <w:marBottom w:val="0"/>
              <w:divBdr>
                <w:top w:val="none" w:sz="0" w:space="0" w:color="auto"/>
                <w:left w:val="none" w:sz="0" w:space="0" w:color="auto"/>
                <w:bottom w:val="none" w:sz="0" w:space="0" w:color="auto"/>
                <w:right w:val="none" w:sz="0" w:space="0" w:color="auto"/>
              </w:divBdr>
              <w:divsChild>
                <w:div w:id="972833321">
                  <w:marLeft w:val="0"/>
                  <w:marRight w:val="0"/>
                  <w:marTop w:val="0"/>
                  <w:marBottom w:val="0"/>
                  <w:divBdr>
                    <w:top w:val="none" w:sz="0" w:space="0" w:color="auto"/>
                    <w:left w:val="none" w:sz="0" w:space="0" w:color="auto"/>
                    <w:bottom w:val="none" w:sz="0" w:space="0" w:color="auto"/>
                    <w:right w:val="none" w:sz="0" w:space="0" w:color="auto"/>
                  </w:divBdr>
                  <w:divsChild>
                    <w:div w:id="16907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718">
      <w:bodyDiv w:val="1"/>
      <w:marLeft w:val="0"/>
      <w:marRight w:val="0"/>
      <w:marTop w:val="0"/>
      <w:marBottom w:val="0"/>
      <w:divBdr>
        <w:top w:val="none" w:sz="0" w:space="0" w:color="auto"/>
        <w:left w:val="none" w:sz="0" w:space="0" w:color="auto"/>
        <w:bottom w:val="none" w:sz="0" w:space="0" w:color="auto"/>
        <w:right w:val="none" w:sz="0" w:space="0" w:color="auto"/>
      </w:divBdr>
    </w:div>
    <w:div w:id="53503836">
      <w:bodyDiv w:val="1"/>
      <w:marLeft w:val="0"/>
      <w:marRight w:val="0"/>
      <w:marTop w:val="0"/>
      <w:marBottom w:val="0"/>
      <w:divBdr>
        <w:top w:val="none" w:sz="0" w:space="0" w:color="auto"/>
        <w:left w:val="none" w:sz="0" w:space="0" w:color="auto"/>
        <w:bottom w:val="none" w:sz="0" w:space="0" w:color="auto"/>
        <w:right w:val="none" w:sz="0" w:space="0" w:color="auto"/>
      </w:divBdr>
    </w:div>
    <w:div w:id="57090915">
      <w:bodyDiv w:val="1"/>
      <w:marLeft w:val="0"/>
      <w:marRight w:val="0"/>
      <w:marTop w:val="0"/>
      <w:marBottom w:val="0"/>
      <w:divBdr>
        <w:top w:val="none" w:sz="0" w:space="0" w:color="auto"/>
        <w:left w:val="none" w:sz="0" w:space="0" w:color="auto"/>
        <w:bottom w:val="none" w:sz="0" w:space="0" w:color="auto"/>
        <w:right w:val="none" w:sz="0" w:space="0" w:color="auto"/>
      </w:divBdr>
    </w:div>
    <w:div w:id="57942214">
      <w:bodyDiv w:val="1"/>
      <w:marLeft w:val="0"/>
      <w:marRight w:val="0"/>
      <w:marTop w:val="0"/>
      <w:marBottom w:val="0"/>
      <w:divBdr>
        <w:top w:val="none" w:sz="0" w:space="0" w:color="auto"/>
        <w:left w:val="none" w:sz="0" w:space="0" w:color="auto"/>
        <w:bottom w:val="none" w:sz="0" w:space="0" w:color="auto"/>
        <w:right w:val="none" w:sz="0" w:space="0" w:color="auto"/>
      </w:divBdr>
      <w:divsChild>
        <w:div w:id="1807773754">
          <w:marLeft w:val="0"/>
          <w:marRight w:val="0"/>
          <w:marTop w:val="0"/>
          <w:marBottom w:val="0"/>
          <w:divBdr>
            <w:top w:val="none" w:sz="0" w:space="0" w:color="auto"/>
            <w:left w:val="none" w:sz="0" w:space="0" w:color="auto"/>
            <w:bottom w:val="none" w:sz="0" w:space="0" w:color="auto"/>
            <w:right w:val="none" w:sz="0" w:space="0" w:color="auto"/>
          </w:divBdr>
        </w:div>
        <w:div w:id="151919208">
          <w:marLeft w:val="0"/>
          <w:marRight w:val="0"/>
          <w:marTop w:val="0"/>
          <w:marBottom w:val="0"/>
          <w:divBdr>
            <w:top w:val="none" w:sz="0" w:space="0" w:color="auto"/>
            <w:left w:val="none" w:sz="0" w:space="0" w:color="auto"/>
            <w:bottom w:val="none" w:sz="0" w:space="0" w:color="auto"/>
            <w:right w:val="none" w:sz="0" w:space="0" w:color="auto"/>
          </w:divBdr>
        </w:div>
        <w:div w:id="485168269">
          <w:marLeft w:val="0"/>
          <w:marRight w:val="0"/>
          <w:marTop w:val="0"/>
          <w:marBottom w:val="0"/>
          <w:divBdr>
            <w:top w:val="none" w:sz="0" w:space="0" w:color="auto"/>
            <w:left w:val="none" w:sz="0" w:space="0" w:color="auto"/>
            <w:bottom w:val="none" w:sz="0" w:space="0" w:color="auto"/>
            <w:right w:val="none" w:sz="0" w:space="0" w:color="auto"/>
          </w:divBdr>
        </w:div>
        <w:div w:id="1765345672">
          <w:marLeft w:val="0"/>
          <w:marRight w:val="0"/>
          <w:marTop w:val="0"/>
          <w:marBottom w:val="0"/>
          <w:divBdr>
            <w:top w:val="none" w:sz="0" w:space="0" w:color="auto"/>
            <w:left w:val="none" w:sz="0" w:space="0" w:color="auto"/>
            <w:bottom w:val="none" w:sz="0" w:space="0" w:color="auto"/>
            <w:right w:val="none" w:sz="0" w:space="0" w:color="auto"/>
          </w:divBdr>
        </w:div>
        <w:div w:id="623269497">
          <w:marLeft w:val="0"/>
          <w:marRight w:val="0"/>
          <w:marTop w:val="0"/>
          <w:marBottom w:val="0"/>
          <w:divBdr>
            <w:top w:val="none" w:sz="0" w:space="0" w:color="auto"/>
            <w:left w:val="none" w:sz="0" w:space="0" w:color="auto"/>
            <w:bottom w:val="none" w:sz="0" w:space="0" w:color="auto"/>
            <w:right w:val="none" w:sz="0" w:space="0" w:color="auto"/>
          </w:divBdr>
        </w:div>
        <w:div w:id="2011104614">
          <w:marLeft w:val="0"/>
          <w:marRight w:val="0"/>
          <w:marTop w:val="0"/>
          <w:marBottom w:val="0"/>
          <w:divBdr>
            <w:top w:val="none" w:sz="0" w:space="0" w:color="auto"/>
            <w:left w:val="none" w:sz="0" w:space="0" w:color="auto"/>
            <w:bottom w:val="none" w:sz="0" w:space="0" w:color="auto"/>
            <w:right w:val="none" w:sz="0" w:space="0" w:color="auto"/>
          </w:divBdr>
        </w:div>
        <w:div w:id="496850326">
          <w:marLeft w:val="0"/>
          <w:marRight w:val="0"/>
          <w:marTop w:val="0"/>
          <w:marBottom w:val="0"/>
          <w:divBdr>
            <w:top w:val="none" w:sz="0" w:space="0" w:color="auto"/>
            <w:left w:val="none" w:sz="0" w:space="0" w:color="auto"/>
            <w:bottom w:val="none" w:sz="0" w:space="0" w:color="auto"/>
            <w:right w:val="none" w:sz="0" w:space="0" w:color="auto"/>
          </w:divBdr>
        </w:div>
      </w:divsChild>
    </w:div>
    <w:div w:id="128016331">
      <w:bodyDiv w:val="1"/>
      <w:marLeft w:val="0"/>
      <w:marRight w:val="0"/>
      <w:marTop w:val="0"/>
      <w:marBottom w:val="0"/>
      <w:divBdr>
        <w:top w:val="none" w:sz="0" w:space="0" w:color="auto"/>
        <w:left w:val="none" w:sz="0" w:space="0" w:color="auto"/>
        <w:bottom w:val="none" w:sz="0" w:space="0" w:color="auto"/>
        <w:right w:val="none" w:sz="0" w:space="0" w:color="auto"/>
      </w:divBdr>
    </w:div>
    <w:div w:id="155386404">
      <w:bodyDiv w:val="1"/>
      <w:marLeft w:val="0"/>
      <w:marRight w:val="0"/>
      <w:marTop w:val="0"/>
      <w:marBottom w:val="0"/>
      <w:divBdr>
        <w:top w:val="none" w:sz="0" w:space="0" w:color="auto"/>
        <w:left w:val="none" w:sz="0" w:space="0" w:color="auto"/>
        <w:bottom w:val="none" w:sz="0" w:space="0" w:color="auto"/>
        <w:right w:val="none" w:sz="0" w:space="0" w:color="auto"/>
      </w:divBdr>
      <w:divsChild>
        <w:div w:id="804783564">
          <w:marLeft w:val="0"/>
          <w:marRight w:val="0"/>
          <w:marTop w:val="0"/>
          <w:marBottom w:val="0"/>
          <w:divBdr>
            <w:top w:val="none" w:sz="0" w:space="0" w:color="auto"/>
            <w:left w:val="none" w:sz="0" w:space="0" w:color="auto"/>
            <w:bottom w:val="none" w:sz="0" w:space="0" w:color="auto"/>
            <w:right w:val="none" w:sz="0" w:space="0" w:color="auto"/>
          </w:divBdr>
        </w:div>
        <w:div w:id="2085175894">
          <w:marLeft w:val="0"/>
          <w:marRight w:val="0"/>
          <w:marTop w:val="0"/>
          <w:marBottom w:val="0"/>
          <w:divBdr>
            <w:top w:val="none" w:sz="0" w:space="0" w:color="auto"/>
            <w:left w:val="none" w:sz="0" w:space="0" w:color="auto"/>
            <w:bottom w:val="none" w:sz="0" w:space="0" w:color="auto"/>
            <w:right w:val="none" w:sz="0" w:space="0" w:color="auto"/>
          </w:divBdr>
        </w:div>
        <w:div w:id="138768402">
          <w:marLeft w:val="0"/>
          <w:marRight w:val="0"/>
          <w:marTop w:val="0"/>
          <w:marBottom w:val="0"/>
          <w:divBdr>
            <w:top w:val="none" w:sz="0" w:space="0" w:color="auto"/>
            <w:left w:val="none" w:sz="0" w:space="0" w:color="auto"/>
            <w:bottom w:val="none" w:sz="0" w:space="0" w:color="auto"/>
            <w:right w:val="none" w:sz="0" w:space="0" w:color="auto"/>
          </w:divBdr>
        </w:div>
      </w:divsChild>
    </w:div>
    <w:div w:id="173037794">
      <w:bodyDiv w:val="1"/>
      <w:marLeft w:val="0"/>
      <w:marRight w:val="0"/>
      <w:marTop w:val="0"/>
      <w:marBottom w:val="0"/>
      <w:divBdr>
        <w:top w:val="none" w:sz="0" w:space="0" w:color="auto"/>
        <w:left w:val="none" w:sz="0" w:space="0" w:color="auto"/>
        <w:bottom w:val="none" w:sz="0" w:space="0" w:color="auto"/>
        <w:right w:val="none" w:sz="0" w:space="0" w:color="auto"/>
      </w:divBdr>
    </w:div>
    <w:div w:id="181558732">
      <w:bodyDiv w:val="1"/>
      <w:marLeft w:val="0"/>
      <w:marRight w:val="0"/>
      <w:marTop w:val="0"/>
      <w:marBottom w:val="0"/>
      <w:divBdr>
        <w:top w:val="none" w:sz="0" w:space="0" w:color="auto"/>
        <w:left w:val="none" w:sz="0" w:space="0" w:color="auto"/>
        <w:bottom w:val="none" w:sz="0" w:space="0" w:color="auto"/>
        <w:right w:val="none" w:sz="0" w:space="0" w:color="auto"/>
      </w:divBdr>
      <w:divsChild>
        <w:div w:id="1755858095">
          <w:marLeft w:val="0"/>
          <w:marRight w:val="0"/>
          <w:marTop w:val="0"/>
          <w:marBottom w:val="0"/>
          <w:divBdr>
            <w:top w:val="none" w:sz="0" w:space="0" w:color="auto"/>
            <w:left w:val="none" w:sz="0" w:space="0" w:color="auto"/>
            <w:bottom w:val="none" w:sz="0" w:space="0" w:color="auto"/>
            <w:right w:val="none" w:sz="0" w:space="0" w:color="auto"/>
          </w:divBdr>
        </w:div>
        <w:div w:id="100686691">
          <w:marLeft w:val="0"/>
          <w:marRight w:val="0"/>
          <w:marTop w:val="0"/>
          <w:marBottom w:val="0"/>
          <w:divBdr>
            <w:top w:val="none" w:sz="0" w:space="0" w:color="auto"/>
            <w:left w:val="none" w:sz="0" w:space="0" w:color="auto"/>
            <w:bottom w:val="none" w:sz="0" w:space="0" w:color="auto"/>
            <w:right w:val="none" w:sz="0" w:space="0" w:color="auto"/>
          </w:divBdr>
        </w:div>
      </w:divsChild>
    </w:div>
    <w:div w:id="297102697">
      <w:bodyDiv w:val="1"/>
      <w:marLeft w:val="0"/>
      <w:marRight w:val="0"/>
      <w:marTop w:val="0"/>
      <w:marBottom w:val="0"/>
      <w:divBdr>
        <w:top w:val="none" w:sz="0" w:space="0" w:color="auto"/>
        <w:left w:val="none" w:sz="0" w:space="0" w:color="auto"/>
        <w:bottom w:val="none" w:sz="0" w:space="0" w:color="auto"/>
        <w:right w:val="none" w:sz="0" w:space="0" w:color="auto"/>
      </w:divBdr>
      <w:divsChild>
        <w:div w:id="1264146975">
          <w:marLeft w:val="0"/>
          <w:marRight w:val="0"/>
          <w:marTop w:val="0"/>
          <w:marBottom w:val="0"/>
          <w:divBdr>
            <w:top w:val="none" w:sz="0" w:space="0" w:color="auto"/>
            <w:left w:val="none" w:sz="0" w:space="0" w:color="auto"/>
            <w:bottom w:val="none" w:sz="0" w:space="0" w:color="auto"/>
            <w:right w:val="none" w:sz="0" w:space="0" w:color="auto"/>
          </w:divBdr>
        </w:div>
        <w:div w:id="14353131">
          <w:marLeft w:val="0"/>
          <w:marRight w:val="0"/>
          <w:marTop w:val="0"/>
          <w:marBottom w:val="0"/>
          <w:divBdr>
            <w:top w:val="none" w:sz="0" w:space="0" w:color="auto"/>
            <w:left w:val="none" w:sz="0" w:space="0" w:color="auto"/>
            <w:bottom w:val="none" w:sz="0" w:space="0" w:color="auto"/>
            <w:right w:val="none" w:sz="0" w:space="0" w:color="auto"/>
          </w:divBdr>
        </w:div>
        <w:div w:id="1939869384">
          <w:marLeft w:val="0"/>
          <w:marRight w:val="0"/>
          <w:marTop w:val="0"/>
          <w:marBottom w:val="0"/>
          <w:divBdr>
            <w:top w:val="none" w:sz="0" w:space="0" w:color="auto"/>
            <w:left w:val="none" w:sz="0" w:space="0" w:color="auto"/>
            <w:bottom w:val="none" w:sz="0" w:space="0" w:color="auto"/>
            <w:right w:val="none" w:sz="0" w:space="0" w:color="auto"/>
          </w:divBdr>
        </w:div>
      </w:divsChild>
    </w:div>
    <w:div w:id="319039720">
      <w:bodyDiv w:val="1"/>
      <w:marLeft w:val="0"/>
      <w:marRight w:val="0"/>
      <w:marTop w:val="0"/>
      <w:marBottom w:val="0"/>
      <w:divBdr>
        <w:top w:val="none" w:sz="0" w:space="0" w:color="auto"/>
        <w:left w:val="none" w:sz="0" w:space="0" w:color="auto"/>
        <w:bottom w:val="none" w:sz="0" w:space="0" w:color="auto"/>
        <w:right w:val="none" w:sz="0" w:space="0" w:color="auto"/>
      </w:divBdr>
    </w:div>
    <w:div w:id="464935576">
      <w:bodyDiv w:val="1"/>
      <w:marLeft w:val="0"/>
      <w:marRight w:val="0"/>
      <w:marTop w:val="0"/>
      <w:marBottom w:val="0"/>
      <w:divBdr>
        <w:top w:val="none" w:sz="0" w:space="0" w:color="auto"/>
        <w:left w:val="none" w:sz="0" w:space="0" w:color="auto"/>
        <w:bottom w:val="none" w:sz="0" w:space="0" w:color="auto"/>
        <w:right w:val="none" w:sz="0" w:space="0" w:color="auto"/>
      </w:divBdr>
      <w:divsChild>
        <w:div w:id="1521698054">
          <w:marLeft w:val="0"/>
          <w:marRight w:val="0"/>
          <w:marTop w:val="0"/>
          <w:marBottom w:val="0"/>
          <w:divBdr>
            <w:top w:val="none" w:sz="0" w:space="0" w:color="auto"/>
            <w:left w:val="none" w:sz="0" w:space="0" w:color="auto"/>
            <w:bottom w:val="none" w:sz="0" w:space="0" w:color="auto"/>
            <w:right w:val="none" w:sz="0" w:space="0" w:color="auto"/>
          </w:divBdr>
        </w:div>
        <w:div w:id="501823948">
          <w:marLeft w:val="0"/>
          <w:marRight w:val="0"/>
          <w:marTop w:val="0"/>
          <w:marBottom w:val="0"/>
          <w:divBdr>
            <w:top w:val="none" w:sz="0" w:space="0" w:color="auto"/>
            <w:left w:val="none" w:sz="0" w:space="0" w:color="auto"/>
            <w:bottom w:val="none" w:sz="0" w:space="0" w:color="auto"/>
            <w:right w:val="none" w:sz="0" w:space="0" w:color="auto"/>
          </w:divBdr>
        </w:div>
        <w:div w:id="1693605212">
          <w:marLeft w:val="0"/>
          <w:marRight w:val="0"/>
          <w:marTop w:val="0"/>
          <w:marBottom w:val="0"/>
          <w:divBdr>
            <w:top w:val="none" w:sz="0" w:space="0" w:color="auto"/>
            <w:left w:val="none" w:sz="0" w:space="0" w:color="auto"/>
            <w:bottom w:val="none" w:sz="0" w:space="0" w:color="auto"/>
            <w:right w:val="none" w:sz="0" w:space="0" w:color="auto"/>
          </w:divBdr>
        </w:div>
        <w:div w:id="728067871">
          <w:marLeft w:val="0"/>
          <w:marRight w:val="0"/>
          <w:marTop w:val="0"/>
          <w:marBottom w:val="0"/>
          <w:divBdr>
            <w:top w:val="none" w:sz="0" w:space="0" w:color="auto"/>
            <w:left w:val="none" w:sz="0" w:space="0" w:color="auto"/>
            <w:bottom w:val="none" w:sz="0" w:space="0" w:color="auto"/>
            <w:right w:val="none" w:sz="0" w:space="0" w:color="auto"/>
          </w:divBdr>
        </w:div>
        <w:div w:id="736166666">
          <w:marLeft w:val="0"/>
          <w:marRight w:val="0"/>
          <w:marTop w:val="0"/>
          <w:marBottom w:val="0"/>
          <w:divBdr>
            <w:top w:val="none" w:sz="0" w:space="0" w:color="auto"/>
            <w:left w:val="none" w:sz="0" w:space="0" w:color="auto"/>
            <w:bottom w:val="none" w:sz="0" w:space="0" w:color="auto"/>
            <w:right w:val="none" w:sz="0" w:space="0" w:color="auto"/>
          </w:divBdr>
        </w:div>
      </w:divsChild>
    </w:div>
    <w:div w:id="494154103">
      <w:bodyDiv w:val="1"/>
      <w:marLeft w:val="0"/>
      <w:marRight w:val="0"/>
      <w:marTop w:val="0"/>
      <w:marBottom w:val="0"/>
      <w:divBdr>
        <w:top w:val="none" w:sz="0" w:space="0" w:color="auto"/>
        <w:left w:val="none" w:sz="0" w:space="0" w:color="auto"/>
        <w:bottom w:val="none" w:sz="0" w:space="0" w:color="auto"/>
        <w:right w:val="none" w:sz="0" w:space="0" w:color="auto"/>
      </w:divBdr>
    </w:div>
    <w:div w:id="500437192">
      <w:bodyDiv w:val="1"/>
      <w:marLeft w:val="0"/>
      <w:marRight w:val="0"/>
      <w:marTop w:val="0"/>
      <w:marBottom w:val="0"/>
      <w:divBdr>
        <w:top w:val="none" w:sz="0" w:space="0" w:color="auto"/>
        <w:left w:val="none" w:sz="0" w:space="0" w:color="auto"/>
        <w:bottom w:val="none" w:sz="0" w:space="0" w:color="auto"/>
        <w:right w:val="none" w:sz="0" w:space="0" w:color="auto"/>
      </w:divBdr>
    </w:div>
    <w:div w:id="502165940">
      <w:bodyDiv w:val="1"/>
      <w:marLeft w:val="0"/>
      <w:marRight w:val="0"/>
      <w:marTop w:val="0"/>
      <w:marBottom w:val="0"/>
      <w:divBdr>
        <w:top w:val="none" w:sz="0" w:space="0" w:color="auto"/>
        <w:left w:val="none" w:sz="0" w:space="0" w:color="auto"/>
        <w:bottom w:val="none" w:sz="0" w:space="0" w:color="auto"/>
        <w:right w:val="none" w:sz="0" w:space="0" w:color="auto"/>
      </w:divBdr>
    </w:div>
    <w:div w:id="538707586">
      <w:bodyDiv w:val="1"/>
      <w:marLeft w:val="0"/>
      <w:marRight w:val="0"/>
      <w:marTop w:val="0"/>
      <w:marBottom w:val="0"/>
      <w:divBdr>
        <w:top w:val="none" w:sz="0" w:space="0" w:color="auto"/>
        <w:left w:val="none" w:sz="0" w:space="0" w:color="auto"/>
        <w:bottom w:val="none" w:sz="0" w:space="0" w:color="auto"/>
        <w:right w:val="none" w:sz="0" w:space="0" w:color="auto"/>
      </w:divBdr>
    </w:div>
    <w:div w:id="567695440">
      <w:bodyDiv w:val="1"/>
      <w:marLeft w:val="0"/>
      <w:marRight w:val="0"/>
      <w:marTop w:val="0"/>
      <w:marBottom w:val="0"/>
      <w:divBdr>
        <w:top w:val="none" w:sz="0" w:space="0" w:color="auto"/>
        <w:left w:val="none" w:sz="0" w:space="0" w:color="auto"/>
        <w:bottom w:val="none" w:sz="0" w:space="0" w:color="auto"/>
        <w:right w:val="none" w:sz="0" w:space="0" w:color="auto"/>
      </w:divBdr>
    </w:div>
    <w:div w:id="585964980">
      <w:bodyDiv w:val="1"/>
      <w:marLeft w:val="0"/>
      <w:marRight w:val="0"/>
      <w:marTop w:val="0"/>
      <w:marBottom w:val="0"/>
      <w:divBdr>
        <w:top w:val="none" w:sz="0" w:space="0" w:color="auto"/>
        <w:left w:val="none" w:sz="0" w:space="0" w:color="auto"/>
        <w:bottom w:val="none" w:sz="0" w:space="0" w:color="auto"/>
        <w:right w:val="none" w:sz="0" w:space="0" w:color="auto"/>
      </w:divBdr>
    </w:div>
    <w:div w:id="608317195">
      <w:bodyDiv w:val="1"/>
      <w:marLeft w:val="0"/>
      <w:marRight w:val="0"/>
      <w:marTop w:val="0"/>
      <w:marBottom w:val="0"/>
      <w:divBdr>
        <w:top w:val="none" w:sz="0" w:space="0" w:color="auto"/>
        <w:left w:val="none" w:sz="0" w:space="0" w:color="auto"/>
        <w:bottom w:val="none" w:sz="0" w:space="0" w:color="auto"/>
        <w:right w:val="none" w:sz="0" w:space="0" w:color="auto"/>
      </w:divBdr>
    </w:div>
    <w:div w:id="694959060">
      <w:bodyDiv w:val="1"/>
      <w:marLeft w:val="0"/>
      <w:marRight w:val="0"/>
      <w:marTop w:val="0"/>
      <w:marBottom w:val="0"/>
      <w:divBdr>
        <w:top w:val="none" w:sz="0" w:space="0" w:color="auto"/>
        <w:left w:val="none" w:sz="0" w:space="0" w:color="auto"/>
        <w:bottom w:val="none" w:sz="0" w:space="0" w:color="auto"/>
        <w:right w:val="none" w:sz="0" w:space="0" w:color="auto"/>
      </w:divBdr>
    </w:div>
    <w:div w:id="698509820">
      <w:bodyDiv w:val="1"/>
      <w:marLeft w:val="0"/>
      <w:marRight w:val="0"/>
      <w:marTop w:val="0"/>
      <w:marBottom w:val="0"/>
      <w:divBdr>
        <w:top w:val="none" w:sz="0" w:space="0" w:color="auto"/>
        <w:left w:val="none" w:sz="0" w:space="0" w:color="auto"/>
        <w:bottom w:val="none" w:sz="0" w:space="0" w:color="auto"/>
        <w:right w:val="none" w:sz="0" w:space="0" w:color="auto"/>
      </w:divBdr>
    </w:div>
    <w:div w:id="749815139">
      <w:bodyDiv w:val="1"/>
      <w:marLeft w:val="0"/>
      <w:marRight w:val="0"/>
      <w:marTop w:val="0"/>
      <w:marBottom w:val="0"/>
      <w:divBdr>
        <w:top w:val="none" w:sz="0" w:space="0" w:color="auto"/>
        <w:left w:val="none" w:sz="0" w:space="0" w:color="auto"/>
        <w:bottom w:val="none" w:sz="0" w:space="0" w:color="auto"/>
        <w:right w:val="none" w:sz="0" w:space="0" w:color="auto"/>
      </w:divBdr>
      <w:divsChild>
        <w:div w:id="491336812">
          <w:marLeft w:val="0"/>
          <w:marRight w:val="0"/>
          <w:marTop w:val="0"/>
          <w:marBottom w:val="0"/>
          <w:divBdr>
            <w:top w:val="none" w:sz="0" w:space="0" w:color="auto"/>
            <w:left w:val="none" w:sz="0" w:space="0" w:color="auto"/>
            <w:bottom w:val="none" w:sz="0" w:space="0" w:color="auto"/>
            <w:right w:val="none" w:sz="0" w:space="0" w:color="auto"/>
          </w:divBdr>
          <w:divsChild>
            <w:div w:id="703553668">
              <w:marLeft w:val="0"/>
              <w:marRight w:val="0"/>
              <w:marTop w:val="0"/>
              <w:marBottom w:val="0"/>
              <w:divBdr>
                <w:top w:val="none" w:sz="0" w:space="0" w:color="auto"/>
                <w:left w:val="none" w:sz="0" w:space="0" w:color="auto"/>
                <w:bottom w:val="none" w:sz="0" w:space="0" w:color="auto"/>
                <w:right w:val="none" w:sz="0" w:space="0" w:color="auto"/>
              </w:divBdr>
            </w:div>
            <w:div w:id="2114282874">
              <w:marLeft w:val="0"/>
              <w:marRight w:val="0"/>
              <w:marTop w:val="0"/>
              <w:marBottom w:val="0"/>
              <w:divBdr>
                <w:top w:val="none" w:sz="0" w:space="0" w:color="auto"/>
                <w:left w:val="none" w:sz="0" w:space="0" w:color="auto"/>
                <w:bottom w:val="none" w:sz="0" w:space="0" w:color="auto"/>
                <w:right w:val="none" w:sz="0" w:space="0" w:color="auto"/>
              </w:divBdr>
              <w:divsChild>
                <w:div w:id="1142189617">
                  <w:marLeft w:val="0"/>
                  <w:marRight w:val="0"/>
                  <w:marTop w:val="0"/>
                  <w:marBottom w:val="0"/>
                  <w:divBdr>
                    <w:top w:val="none" w:sz="0" w:space="0" w:color="auto"/>
                    <w:left w:val="none" w:sz="0" w:space="0" w:color="auto"/>
                    <w:bottom w:val="none" w:sz="0" w:space="0" w:color="auto"/>
                    <w:right w:val="none" w:sz="0" w:space="0" w:color="auto"/>
                  </w:divBdr>
                  <w:divsChild>
                    <w:div w:id="996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33688">
      <w:bodyDiv w:val="1"/>
      <w:marLeft w:val="0"/>
      <w:marRight w:val="0"/>
      <w:marTop w:val="0"/>
      <w:marBottom w:val="0"/>
      <w:divBdr>
        <w:top w:val="none" w:sz="0" w:space="0" w:color="auto"/>
        <w:left w:val="none" w:sz="0" w:space="0" w:color="auto"/>
        <w:bottom w:val="none" w:sz="0" w:space="0" w:color="auto"/>
        <w:right w:val="none" w:sz="0" w:space="0" w:color="auto"/>
      </w:divBdr>
    </w:div>
    <w:div w:id="789275258">
      <w:bodyDiv w:val="1"/>
      <w:marLeft w:val="0"/>
      <w:marRight w:val="0"/>
      <w:marTop w:val="0"/>
      <w:marBottom w:val="0"/>
      <w:divBdr>
        <w:top w:val="none" w:sz="0" w:space="0" w:color="auto"/>
        <w:left w:val="none" w:sz="0" w:space="0" w:color="auto"/>
        <w:bottom w:val="none" w:sz="0" w:space="0" w:color="auto"/>
        <w:right w:val="none" w:sz="0" w:space="0" w:color="auto"/>
      </w:divBdr>
      <w:divsChild>
        <w:div w:id="1363936384">
          <w:marLeft w:val="0"/>
          <w:marRight w:val="0"/>
          <w:marTop w:val="0"/>
          <w:marBottom w:val="0"/>
          <w:divBdr>
            <w:top w:val="none" w:sz="0" w:space="0" w:color="auto"/>
            <w:left w:val="none" w:sz="0" w:space="0" w:color="auto"/>
            <w:bottom w:val="none" w:sz="0" w:space="0" w:color="auto"/>
            <w:right w:val="none" w:sz="0" w:space="0" w:color="auto"/>
          </w:divBdr>
          <w:divsChild>
            <w:div w:id="1704817092">
              <w:marLeft w:val="0"/>
              <w:marRight w:val="0"/>
              <w:marTop w:val="0"/>
              <w:marBottom w:val="0"/>
              <w:divBdr>
                <w:top w:val="none" w:sz="0" w:space="0" w:color="auto"/>
                <w:left w:val="none" w:sz="0" w:space="0" w:color="auto"/>
                <w:bottom w:val="none" w:sz="0" w:space="0" w:color="auto"/>
                <w:right w:val="none" w:sz="0" w:space="0" w:color="auto"/>
              </w:divBdr>
            </w:div>
            <w:div w:id="294453934">
              <w:marLeft w:val="0"/>
              <w:marRight w:val="0"/>
              <w:marTop w:val="0"/>
              <w:marBottom w:val="0"/>
              <w:divBdr>
                <w:top w:val="none" w:sz="0" w:space="0" w:color="auto"/>
                <w:left w:val="none" w:sz="0" w:space="0" w:color="auto"/>
                <w:bottom w:val="none" w:sz="0" w:space="0" w:color="auto"/>
                <w:right w:val="none" w:sz="0" w:space="0" w:color="auto"/>
              </w:divBdr>
              <w:divsChild>
                <w:div w:id="1892690006">
                  <w:marLeft w:val="0"/>
                  <w:marRight w:val="0"/>
                  <w:marTop w:val="0"/>
                  <w:marBottom w:val="0"/>
                  <w:divBdr>
                    <w:top w:val="none" w:sz="0" w:space="0" w:color="auto"/>
                    <w:left w:val="none" w:sz="0" w:space="0" w:color="auto"/>
                    <w:bottom w:val="none" w:sz="0" w:space="0" w:color="auto"/>
                    <w:right w:val="none" w:sz="0" w:space="0" w:color="auto"/>
                  </w:divBdr>
                  <w:divsChild>
                    <w:div w:id="2202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22875">
      <w:bodyDiv w:val="1"/>
      <w:marLeft w:val="0"/>
      <w:marRight w:val="0"/>
      <w:marTop w:val="0"/>
      <w:marBottom w:val="0"/>
      <w:divBdr>
        <w:top w:val="none" w:sz="0" w:space="0" w:color="auto"/>
        <w:left w:val="none" w:sz="0" w:space="0" w:color="auto"/>
        <w:bottom w:val="none" w:sz="0" w:space="0" w:color="auto"/>
        <w:right w:val="none" w:sz="0" w:space="0" w:color="auto"/>
      </w:divBdr>
    </w:div>
    <w:div w:id="824316820">
      <w:bodyDiv w:val="1"/>
      <w:marLeft w:val="0"/>
      <w:marRight w:val="0"/>
      <w:marTop w:val="0"/>
      <w:marBottom w:val="0"/>
      <w:divBdr>
        <w:top w:val="none" w:sz="0" w:space="0" w:color="auto"/>
        <w:left w:val="none" w:sz="0" w:space="0" w:color="auto"/>
        <w:bottom w:val="none" w:sz="0" w:space="0" w:color="auto"/>
        <w:right w:val="none" w:sz="0" w:space="0" w:color="auto"/>
      </w:divBdr>
    </w:div>
    <w:div w:id="830564661">
      <w:bodyDiv w:val="1"/>
      <w:marLeft w:val="0"/>
      <w:marRight w:val="0"/>
      <w:marTop w:val="0"/>
      <w:marBottom w:val="0"/>
      <w:divBdr>
        <w:top w:val="none" w:sz="0" w:space="0" w:color="auto"/>
        <w:left w:val="none" w:sz="0" w:space="0" w:color="auto"/>
        <w:bottom w:val="none" w:sz="0" w:space="0" w:color="auto"/>
        <w:right w:val="none" w:sz="0" w:space="0" w:color="auto"/>
      </w:divBdr>
    </w:div>
    <w:div w:id="877622188">
      <w:bodyDiv w:val="1"/>
      <w:marLeft w:val="0"/>
      <w:marRight w:val="0"/>
      <w:marTop w:val="0"/>
      <w:marBottom w:val="0"/>
      <w:divBdr>
        <w:top w:val="none" w:sz="0" w:space="0" w:color="auto"/>
        <w:left w:val="none" w:sz="0" w:space="0" w:color="auto"/>
        <w:bottom w:val="none" w:sz="0" w:space="0" w:color="auto"/>
        <w:right w:val="none" w:sz="0" w:space="0" w:color="auto"/>
      </w:divBdr>
    </w:div>
    <w:div w:id="885066300">
      <w:bodyDiv w:val="1"/>
      <w:marLeft w:val="0"/>
      <w:marRight w:val="0"/>
      <w:marTop w:val="0"/>
      <w:marBottom w:val="0"/>
      <w:divBdr>
        <w:top w:val="none" w:sz="0" w:space="0" w:color="auto"/>
        <w:left w:val="none" w:sz="0" w:space="0" w:color="auto"/>
        <w:bottom w:val="none" w:sz="0" w:space="0" w:color="auto"/>
        <w:right w:val="none" w:sz="0" w:space="0" w:color="auto"/>
      </w:divBdr>
    </w:div>
    <w:div w:id="903105984">
      <w:bodyDiv w:val="1"/>
      <w:marLeft w:val="0"/>
      <w:marRight w:val="0"/>
      <w:marTop w:val="0"/>
      <w:marBottom w:val="0"/>
      <w:divBdr>
        <w:top w:val="none" w:sz="0" w:space="0" w:color="auto"/>
        <w:left w:val="none" w:sz="0" w:space="0" w:color="auto"/>
        <w:bottom w:val="none" w:sz="0" w:space="0" w:color="auto"/>
        <w:right w:val="none" w:sz="0" w:space="0" w:color="auto"/>
      </w:divBdr>
      <w:divsChild>
        <w:div w:id="1732922835">
          <w:marLeft w:val="0"/>
          <w:marRight w:val="0"/>
          <w:marTop w:val="0"/>
          <w:marBottom w:val="0"/>
          <w:divBdr>
            <w:top w:val="none" w:sz="0" w:space="0" w:color="auto"/>
            <w:left w:val="none" w:sz="0" w:space="0" w:color="auto"/>
            <w:bottom w:val="none" w:sz="0" w:space="0" w:color="auto"/>
            <w:right w:val="none" w:sz="0" w:space="0" w:color="auto"/>
          </w:divBdr>
          <w:divsChild>
            <w:div w:id="1951010995">
              <w:marLeft w:val="0"/>
              <w:marRight w:val="0"/>
              <w:marTop w:val="0"/>
              <w:marBottom w:val="0"/>
              <w:divBdr>
                <w:top w:val="none" w:sz="0" w:space="0" w:color="auto"/>
                <w:left w:val="none" w:sz="0" w:space="0" w:color="auto"/>
                <w:bottom w:val="none" w:sz="0" w:space="0" w:color="auto"/>
                <w:right w:val="none" w:sz="0" w:space="0" w:color="auto"/>
              </w:divBdr>
            </w:div>
            <w:div w:id="1396590363">
              <w:marLeft w:val="0"/>
              <w:marRight w:val="0"/>
              <w:marTop w:val="0"/>
              <w:marBottom w:val="0"/>
              <w:divBdr>
                <w:top w:val="none" w:sz="0" w:space="0" w:color="auto"/>
                <w:left w:val="none" w:sz="0" w:space="0" w:color="auto"/>
                <w:bottom w:val="none" w:sz="0" w:space="0" w:color="auto"/>
                <w:right w:val="none" w:sz="0" w:space="0" w:color="auto"/>
              </w:divBdr>
              <w:divsChild>
                <w:div w:id="901871560">
                  <w:marLeft w:val="0"/>
                  <w:marRight w:val="0"/>
                  <w:marTop w:val="0"/>
                  <w:marBottom w:val="0"/>
                  <w:divBdr>
                    <w:top w:val="none" w:sz="0" w:space="0" w:color="auto"/>
                    <w:left w:val="none" w:sz="0" w:space="0" w:color="auto"/>
                    <w:bottom w:val="none" w:sz="0" w:space="0" w:color="auto"/>
                    <w:right w:val="none" w:sz="0" w:space="0" w:color="auto"/>
                  </w:divBdr>
                  <w:divsChild>
                    <w:div w:id="9044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30724">
      <w:bodyDiv w:val="1"/>
      <w:marLeft w:val="0"/>
      <w:marRight w:val="0"/>
      <w:marTop w:val="0"/>
      <w:marBottom w:val="0"/>
      <w:divBdr>
        <w:top w:val="none" w:sz="0" w:space="0" w:color="auto"/>
        <w:left w:val="none" w:sz="0" w:space="0" w:color="auto"/>
        <w:bottom w:val="none" w:sz="0" w:space="0" w:color="auto"/>
        <w:right w:val="none" w:sz="0" w:space="0" w:color="auto"/>
      </w:divBdr>
    </w:div>
    <w:div w:id="974407295">
      <w:bodyDiv w:val="1"/>
      <w:marLeft w:val="0"/>
      <w:marRight w:val="0"/>
      <w:marTop w:val="0"/>
      <w:marBottom w:val="0"/>
      <w:divBdr>
        <w:top w:val="none" w:sz="0" w:space="0" w:color="auto"/>
        <w:left w:val="none" w:sz="0" w:space="0" w:color="auto"/>
        <w:bottom w:val="none" w:sz="0" w:space="0" w:color="auto"/>
        <w:right w:val="none" w:sz="0" w:space="0" w:color="auto"/>
      </w:divBdr>
      <w:divsChild>
        <w:div w:id="709644485">
          <w:marLeft w:val="0"/>
          <w:marRight w:val="0"/>
          <w:marTop w:val="0"/>
          <w:marBottom w:val="0"/>
          <w:divBdr>
            <w:top w:val="none" w:sz="0" w:space="0" w:color="auto"/>
            <w:left w:val="none" w:sz="0" w:space="0" w:color="auto"/>
            <w:bottom w:val="none" w:sz="0" w:space="0" w:color="auto"/>
            <w:right w:val="none" w:sz="0" w:space="0" w:color="auto"/>
          </w:divBdr>
          <w:divsChild>
            <w:div w:id="1101534907">
              <w:marLeft w:val="0"/>
              <w:marRight w:val="0"/>
              <w:marTop w:val="0"/>
              <w:marBottom w:val="0"/>
              <w:divBdr>
                <w:top w:val="none" w:sz="0" w:space="0" w:color="auto"/>
                <w:left w:val="none" w:sz="0" w:space="0" w:color="auto"/>
                <w:bottom w:val="none" w:sz="0" w:space="0" w:color="auto"/>
                <w:right w:val="none" w:sz="0" w:space="0" w:color="auto"/>
              </w:divBdr>
            </w:div>
            <w:div w:id="627472297">
              <w:marLeft w:val="0"/>
              <w:marRight w:val="0"/>
              <w:marTop w:val="0"/>
              <w:marBottom w:val="0"/>
              <w:divBdr>
                <w:top w:val="none" w:sz="0" w:space="0" w:color="auto"/>
                <w:left w:val="none" w:sz="0" w:space="0" w:color="auto"/>
                <w:bottom w:val="none" w:sz="0" w:space="0" w:color="auto"/>
                <w:right w:val="none" w:sz="0" w:space="0" w:color="auto"/>
              </w:divBdr>
              <w:divsChild>
                <w:div w:id="2054648084">
                  <w:marLeft w:val="0"/>
                  <w:marRight w:val="0"/>
                  <w:marTop w:val="0"/>
                  <w:marBottom w:val="0"/>
                  <w:divBdr>
                    <w:top w:val="none" w:sz="0" w:space="0" w:color="auto"/>
                    <w:left w:val="none" w:sz="0" w:space="0" w:color="auto"/>
                    <w:bottom w:val="none" w:sz="0" w:space="0" w:color="auto"/>
                    <w:right w:val="none" w:sz="0" w:space="0" w:color="auto"/>
                  </w:divBdr>
                  <w:divsChild>
                    <w:div w:id="3139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992">
      <w:bodyDiv w:val="1"/>
      <w:marLeft w:val="0"/>
      <w:marRight w:val="0"/>
      <w:marTop w:val="0"/>
      <w:marBottom w:val="0"/>
      <w:divBdr>
        <w:top w:val="none" w:sz="0" w:space="0" w:color="auto"/>
        <w:left w:val="none" w:sz="0" w:space="0" w:color="auto"/>
        <w:bottom w:val="none" w:sz="0" w:space="0" w:color="auto"/>
        <w:right w:val="none" w:sz="0" w:space="0" w:color="auto"/>
      </w:divBdr>
      <w:divsChild>
        <w:div w:id="1308323536">
          <w:marLeft w:val="0"/>
          <w:marRight w:val="0"/>
          <w:marTop w:val="0"/>
          <w:marBottom w:val="0"/>
          <w:divBdr>
            <w:top w:val="none" w:sz="0" w:space="0" w:color="auto"/>
            <w:left w:val="none" w:sz="0" w:space="0" w:color="auto"/>
            <w:bottom w:val="none" w:sz="0" w:space="0" w:color="auto"/>
            <w:right w:val="none" w:sz="0" w:space="0" w:color="auto"/>
          </w:divBdr>
          <w:divsChild>
            <w:div w:id="668675210">
              <w:marLeft w:val="0"/>
              <w:marRight w:val="0"/>
              <w:marTop w:val="0"/>
              <w:marBottom w:val="0"/>
              <w:divBdr>
                <w:top w:val="none" w:sz="0" w:space="0" w:color="auto"/>
                <w:left w:val="none" w:sz="0" w:space="0" w:color="auto"/>
                <w:bottom w:val="none" w:sz="0" w:space="0" w:color="auto"/>
                <w:right w:val="none" w:sz="0" w:space="0" w:color="auto"/>
              </w:divBdr>
            </w:div>
            <w:div w:id="748310465">
              <w:marLeft w:val="0"/>
              <w:marRight w:val="0"/>
              <w:marTop w:val="0"/>
              <w:marBottom w:val="0"/>
              <w:divBdr>
                <w:top w:val="none" w:sz="0" w:space="0" w:color="auto"/>
                <w:left w:val="none" w:sz="0" w:space="0" w:color="auto"/>
                <w:bottom w:val="none" w:sz="0" w:space="0" w:color="auto"/>
                <w:right w:val="none" w:sz="0" w:space="0" w:color="auto"/>
              </w:divBdr>
              <w:divsChild>
                <w:div w:id="163055894">
                  <w:marLeft w:val="0"/>
                  <w:marRight w:val="0"/>
                  <w:marTop w:val="0"/>
                  <w:marBottom w:val="0"/>
                  <w:divBdr>
                    <w:top w:val="none" w:sz="0" w:space="0" w:color="auto"/>
                    <w:left w:val="none" w:sz="0" w:space="0" w:color="auto"/>
                    <w:bottom w:val="none" w:sz="0" w:space="0" w:color="auto"/>
                    <w:right w:val="none" w:sz="0" w:space="0" w:color="auto"/>
                  </w:divBdr>
                  <w:divsChild>
                    <w:div w:id="7673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23214">
      <w:bodyDiv w:val="1"/>
      <w:marLeft w:val="0"/>
      <w:marRight w:val="0"/>
      <w:marTop w:val="0"/>
      <w:marBottom w:val="0"/>
      <w:divBdr>
        <w:top w:val="none" w:sz="0" w:space="0" w:color="auto"/>
        <w:left w:val="none" w:sz="0" w:space="0" w:color="auto"/>
        <w:bottom w:val="none" w:sz="0" w:space="0" w:color="auto"/>
        <w:right w:val="none" w:sz="0" w:space="0" w:color="auto"/>
      </w:divBdr>
    </w:div>
    <w:div w:id="1103693621">
      <w:bodyDiv w:val="1"/>
      <w:marLeft w:val="0"/>
      <w:marRight w:val="0"/>
      <w:marTop w:val="0"/>
      <w:marBottom w:val="0"/>
      <w:divBdr>
        <w:top w:val="none" w:sz="0" w:space="0" w:color="auto"/>
        <w:left w:val="none" w:sz="0" w:space="0" w:color="auto"/>
        <w:bottom w:val="none" w:sz="0" w:space="0" w:color="auto"/>
        <w:right w:val="none" w:sz="0" w:space="0" w:color="auto"/>
      </w:divBdr>
    </w:div>
    <w:div w:id="1108350988">
      <w:bodyDiv w:val="1"/>
      <w:marLeft w:val="0"/>
      <w:marRight w:val="0"/>
      <w:marTop w:val="0"/>
      <w:marBottom w:val="0"/>
      <w:divBdr>
        <w:top w:val="none" w:sz="0" w:space="0" w:color="auto"/>
        <w:left w:val="none" w:sz="0" w:space="0" w:color="auto"/>
        <w:bottom w:val="none" w:sz="0" w:space="0" w:color="auto"/>
        <w:right w:val="none" w:sz="0" w:space="0" w:color="auto"/>
      </w:divBdr>
    </w:div>
    <w:div w:id="1178345835">
      <w:bodyDiv w:val="1"/>
      <w:marLeft w:val="0"/>
      <w:marRight w:val="0"/>
      <w:marTop w:val="0"/>
      <w:marBottom w:val="0"/>
      <w:divBdr>
        <w:top w:val="none" w:sz="0" w:space="0" w:color="auto"/>
        <w:left w:val="none" w:sz="0" w:space="0" w:color="auto"/>
        <w:bottom w:val="none" w:sz="0" w:space="0" w:color="auto"/>
        <w:right w:val="none" w:sz="0" w:space="0" w:color="auto"/>
      </w:divBdr>
    </w:div>
    <w:div w:id="1211530913">
      <w:bodyDiv w:val="1"/>
      <w:marLeft w:val="0"/>
      <w:marRight w:val="0"/>
      <w:marTop w:val="0"/>
      <w:marBottom w:val="0"/>
      <w:divBdr>
        <w:top w:val="none" w:sz="0" w:space="0" w:color="auto"/>
        <w:left w:val="none" w:sz="0" w:space="0" w:color="auto"/>
        <w:bottom w:val="none" w:sz="0" w:space="0" w:color="auto"/>
        <w:right w:val="none" w:sz="0" w:space="0" w:color="auto"/>
      </w:divBdr>
    </w:div>
    <w:div w:id="1216158630">
      <w:bodyDiv w:val="1"/>
      <w:marLeft w:val="0"/>
      <w:marRight w:val="0"/>
      <w:marTop w:val="0"/>
      <w:marBottom w:val="0"/>
      <w:divBdr>
        <w:top w:val="none" w:sz="0" w:space="0" w:color="auto"/>
        <w:left w:val="none" w:sz="0" w:space="0" w:color="auto"/>
        <w:bottom w:val="none" w:sz="0" w:space="0" w:color="auto"/>
        <w:right w:val="none" w:sz="0" w:space="0" w:color="auto"/>
      </w:divBdr>
    </w:div>
    <w:div w:id="1232690902">
      <w:bodyDiv w:val="1"/>
      <w:marLeft w:val="0"/>
      <w:marRight w:val="0"/>
      <w:marTop w:val="0"/>
      <w:marBottom w:val="0"/>
      <w:divBdr>
        <w:top w:val="none" w:sz="0" w:space="0" w:color="auto"/>
        <w:left w:val="none" w:sz="0" w:space="0" w:color="auto"/>
        <w:bottom w:val="none" w:sz="0" w:space="0" w:color="auto"/>
        <w:right w:val="none" w:sz="0" w:space="0" w:color="auto"/>
      </w:divBdr>
    </w:div>
    <w:div w:id="1245408056">
      <w:bodyDiv w:val="1"/>
      <w:marLeft w:val="0"/>
      <w:marRight w:val="0"/>
      <w:marTop w:val="0"/>
      <w:marBottom w:val="0"/>
      <w:divBdr>
        <w:top w:val="none" w:sz="0" w:space="0" w:color="auto"/>
        <w:left w:val="none" w:sz="0" w:space="0" w:color="auto"/>
        <w:bottom w:val="none" w:sz="0" w:space="0" w:color="auto"/>
        <w:right w:val="none" w:sz="0" w:space="0" w:color="auto"/>
      </w:divBdr>
    </w:div>
    <w:div w:id="1254362178">
      <w:bodyDiv w:val="1"/>
      <w:marLeft w:val="0"/>
      <w:marRight w:val="0"/>
      <w:marTop w:val="0"/>
      <w:marBottom w:val="0"/>
      <w:divBdr>
        <w:top w:val="none" w:sz="0" w:space="0" w:color="auto"/>
        <w:left w:val="none" w:sz="0" w:space="0" w:color="auto"/>
        <w:bottom w:val="none" w:sz="0" w:space="0" w:color="auto"/>
        <w:right w:val="none" w:sz="0" w:space="0" w:color="auto"/>
      </w:divBdr>
    </w:div>
    <w:div w:id="1282565504">
      <w:bodyDiv w:val="1"/>
      <w:marLeft w:val="0"/>
      <w:marRight w:val="0"/>
      <w:marTop w:val="0"/>
      <w:marBottom w:val="0"/>
      <w:divBdr>
        <w:top w:val="none" w:sz="0" w:space="0" w:color="auto"/>
        <w:left w:val="none" w:sz="0" w:space="0" w:color="auto"/>
        <w:bottom w:val="none" w:sz="0" w:space="0" w:color="auto"/>
        <w:right w:val="none" w:sz="0" w:space="0" w:color="auto"/>
      </w:divBdr>
    </w:div>
    <w:div w:id="1354765295">
      <w:bodyDiv w:val="1"/>
      <w:marLeft w:val="0"/>
      <w:marRight w:val="0"/>
      <w:marTop w:val="0"/>
      <w:marBottom w:val="0"/>
      <w:divBdr>
        <w:top w:val="none" w:sz="0" w:space="0" w:color="auto"/>
        <w:left w:val="none" w:sz="0" w:space="0" w:color="auto"/>
        <w:bottom w:val="none" w:sz="0" w:space="0" w:color="auto"/>
        <w:right w:val="none" w:sz="0" w:space="0" w:color="auto"/>
      </w:divBdr>
    </w:div>
    <w:div w:id="1365909336">
      <w:bodyDiv w:val="1"/>
      <w:marLeft w:val="0"/>
      <w:marRight w:val="0"/>
      <w:marTop w:val="0"/>
      <w:marBottom w:val="0"/>
      <w:divBdr>
        <w:top w:val="none" w:sz="0" w:space="0" w:color="auto"/>
        <w:left w:val="none" w:sz="0" w:space="0" w:color="auto"/>
        <w:bottom w:val="none" w:sz="0" w:space="0" w:color="auto"/>
        <w:right w:val="none" w:sz="0" w:space="0" w:color="auto"/>
      </w:divBdr>
    </w:div>
    <w:div w:id="1411273652">
      <w:bodyDiv w:val="1"/>
      <w:marLeft w:val="0"/>
      <w:marRight w:val="0"/>
      <w:marTop w:val="0"/>
      <w:marBottom w:val="0"/>
      <w:divBdr>
        <w:top w:val="none" w:sz="0" w:space="0" w:color="auto"/>
        <w:left w:val="none" w:sz="0" w:space="0" w:color="auto"/>
        <w:bottom w:val="none" w:sz="0" w:space="0" w:color="auto"/>
        <w:right w:val="none" w:sz="0" w:space="0" w:color="auto"/>
      </w:divBdr>
      <w:divsChild>
        <w:div w:id="457339711">
          <w:marLeft w:val="0"/>
          <w:marRight w:val="0"/>
          <w:marTop w:val="0"/>
          <w:marBottom w:val="0"/>
          <w:divBdr>
            <w:top w:val="none" w:sz="0" w:space="0" w:color="auto"/>
            <w:left w:val="none" w:sz="0" w:space="0" w:color="auto"/>
            <w:bottom w:val="none" w:sz="0" w:space="0" w:color="auto"/>
            <w:right w:val="none" w:sz="0" w:space="0" w:color="auto"/>
          </w:divBdr>
          <w:divsChild>
            <w:div w:id="1091314884">
              <w:marLeft w:val="0"/>
              <w:marRight w:val="0"/>
              <w:marTop w:val="0"/>
              <w:marBottom w:val="0"/>
              <w:divBdr>
                <w:top w:val="none" w:sz="0" w:space="0" w:color="auto"/>
                <w:left w:val="none" w:sz="0" w:space="0" w:color="auto"/>
                <w:bottom w:val="none" w:sz="0" w:space="0" w:color="auto"/>
                <w:right w:val="none" w:sz="0" w:space="0" w:color="auto"/>
              </w:divBdr>
            </w:div>
            <w:div w:id="620190590">
              <w:marLeft w:val="0"/>
              <w:marRight w:val="0"/>
              <w:marTop w:val="0"/>
              <w:marBottom w:val="0"/>
              <w:divBdr>
                <w:top w:val="none" w:sz="0" w:space="0" w:color="auto"/>
                <w:left w:val="none" w:sz="0" w:space="0" w:color="auto"/>
                <w:bottom w:val="none" w:sz="0" w:space="0" w:color="auto"/>
                <w:right w:val="none" w:sz="0" w:space="0" w:color="auto"/>
              </w:divBdr>
              <w:divsChild>
                <w:div w:id="800805284">
                  <w:marLeft w:val="0"/>
                  <w:marRight w:val="0"/>
                  <w:marTop w:val="0"/>
                  <w:marBottom w:val="0"/>
                  <w:divBdr>
                    <w:top w:val="none" w:sz="0" w:space="0" w:color="auto"/>
                    <w:left w:val="none" w:sz="0" w:space="0" w:color="auto"/>
                    <w:bottom w:val="none" w:sz="0" w:space="0" w:color="auto"/>
                    <w:right w:val="none" w:sz="0" w:space="0" w:color="auto"/>
                  </w:divBdr>
                  <w:divsChild>
                    <w:div w:id="21233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59281">
      <w:bodyDiv w:val="1"/>
      <w:marLeft w:val="0"/>
      <w:marRight w:val="0"/>
      <w:marTop w:val="0"/>
      <w:marBottom w:val="0"/>
      <w:divBdr>
        <w:top w:val="none" w:sz="0" w:space="0" w:color="auto"/>
        <w:left w:val="none" w:sz="0" w:space="0" w:color="auto"/>
        <w:bottom w:val="none" w:sz="0" w:space="0" w:color="auto"/>
        <w:right w:val="none" w:sz="0" w:space="0" w:color="auto"/>
      </w:divBdr>
    </w:div>
    <w:div w:id="1476678613">
      <w:bodyDiv w:val="1"/>
      <w:marLeft w:val="0"/>
      <w:marRight w:val="0"/>
      <w:marTop w:val="0"/>
      <w:marBottom w:val="0"/>
      <w:divBdr>
        <w:top w:val="none" w:sz="0" w:space="0" w:color="auto"/>
        <w:left w:val="none" w:sz="0" w:space="0" w:color="auto"/>
        <w:bottom w:val="none" w:sz="0" w:space="0" w:color="auto"/>
        <w:right w:val="none" w:sz="0" w:space="0" w:color="auto"/>
      </w:divBdr>
    </w:div>
    <w:div w:id="1483808942">
      <w:bodyDiv w:val="1"/>
      <w:marLeft w:val="0"/>
      <w:marRight w:val="0"/>
      <w:marTop w:val="0"/>
      <w:marBottom w:val="0"/>
      <w:divBdr>
        <w:top w:val="none" w:sz="0" w:space="0" w:color="auto"/>
        <w:left w:val="none" w:sz="0" w:space="0" w:color="auto"/>
        <w:bottom w:val="none" w:sz="0" w:space="0" w:color="auto"/>
        <w:right w:val="none" w:sz="0" w:space="0" w:color="auto"/>
      </w:divBdr>
    </w:div>
    <w:div w:id="1525822520">
      <w:bodyDiv w:val="1"/>
      <w:marLeft w:val="0"/>
      <w:marRight w:val="0"/>
      <w:marTop w:val="0"/>
      <w:marBottom w:val="0"/>
      <w:divBdr>
        <w:top w:val="none" w:sz="0" w:space="0" w:color="auto"/>
        <w:left w:val="none" w:sz="0" w:space="0" w:color="auto"/>
        <w:bottom w:val="none" w:sz="0" w:space="0" w:color="auto"/>
        <w:right w:val="none" w:sz="0" w:space="0" w:color="auto"/>
      </w:divBdr>
    </w:div>
    <w:div w:id="1544057644">
      <w:bodyDiv w:val="1"/>
      <w:marLeft w:val="0"/>
      <w:marRight w:val="0"/>
      <w:marTop w:val="0"/>
      <w:marBottom w:val="0"/>
      <w:divBdr>
        <w:top w:val="none" w:sz="0" w:space="0" w:color="auto"/>
        <w:left w:val="none" w:sz="0" w:space="0" w:color="auto"/>
        <w:bottom w:val="none" w:sz="0" w:space="0" w:color="auto"/>
        <w:right w:val="none" w:sz="0" w:space="0" w:color="auto"/>
      </w:divBdr>
    </w:div>
    <w:div w:id="1560677379">
      <w:bodyDiv w:val="1"/>
      <w:marLeft w:val="0"/>
      <w:marRight w:val="0"/>
      <w:marTop w:val="0"/>
      <w:marBottom w:val="0"/>
      <w:divBdr>
        <w:top w:val="none" w:sz="0" w:space="0" w:color="auto"/>
        <w:left w:val="none" w:sz="0" w:space="0" w:color="auto"/>
        <w:bottom w:val="none" w:sz="0" w:space="0" w:color="auto"/>
        <w:right w:val="none" w:sz="0" w:space="0" w:color="auto"/>
      </w:divBdr>
    </w:div>
    <w:div w:id="1621495253">
      <w:bodyDiv w:val="1"/>
      <w:marLeft w:val="0"/>
      <w:marRight w:val="0"/>
      <w:marTop w:val="0"/>
      <w:marBottom w:val="0"/>
      <w:divBdr>
        <w:top w:val="none" w:sz="0" w:space="0" w:color="auto"/>
        <w:left w:val="none" w:sz="0" w:space="0" w:color="auto"/>
        <w:bottom w:val="none" w:sz="0" w:space="0" w:color="auto"/>
        <w:right w:val="none" w:sz="0" w:space="0" w:color="auto"/>
      </w:divBdr>
    </w:div>
    <w:div w:id="1667589972">
      <w:bodyDiv w:val="1"/>
      <w:marLeft w:val="0"/>
      <w:marRight w:val="0"/>
      <w:marTop w:val="0"/>
      <w:marBottom w:val="0"/>
      <w:divBdr>
        <w:top w:val="none" w:sz="0" w:space="0" w:color="auto"/>
        <w:left w:val="none" w:sz="0" w:space="0" w:color="auto"/>
        <w:bottom w:val="none" w:sz="0" w:space="0" w:color="auto"/>
        <w:right w:val="none" w:sz="0" w:space="0" w:color="auto"/>
      </w:divBdr>
    </w:div>
    <w:div w:id="1703435108">
      <w:bodyDiv w:val="1"/>
      <w:marLeft w:val="0"/>
      <w:marRight w:val="0"/>
      <w:marTop w:val="0"/>
      <w:marBottom w:val="0"/>
      <w:divBdr>
        <w:top w:val="none" w:sz="0" w:space="0" w:color="auto"/>
        <w:left w:val="none" w:sz="0" w:space="0" w:color="auto"/>
        <w:bottom w:val="none" w:sz="0" w:space="0" w:color="auto"/>
        <w:right w:val="none" w:sz="0" w:space="0" w:color="auto"/>
      </w:divBdr>
      <w:divsChild>
        <w:div w:id="2029407754">
          <w:marLeft w:val="0"/>
          <w:marRight w:val="0"/>
          <w:marTop w:val="0"/>
          <w:marBottom w:val="0"/>
          <w:divBdr>
            <w:top w:val="none" w:sz="0" w:space="0" w:color="auto"/>
            <w:left w:val="none" w:sz="0" w:space="0" w:color="auto"/>
            <w:bottom w:val="none" w:sz="0" w:space="0" w:color="auto"/>
            <w:right w:val="none" w:sz="0" w:space="0" w:color="auto"/>
          </w:divBdr>
        </w:div>
        <w:div w:id="2060587932">
          <w:marLeft w:val="0"/>
          <w:marRight w:val="0"/>
          <w:marTop w:val="0"/>
          <w:marBottom w:val="0"/>
          <w:divBdr>
            <w:top w:val="none" w:sz="0" w:space="0" w:color="auto"/>
            <w:left w:val="none" w:sz="0" w:space="0" w:color="auto"/>
            <w:bottom w:val="none" w:sz="0" w:space="0" w:color="auto"/>
            <w:right w:val="none" w:sz="0" w:space="0" w:color="auto"/>
          </w:divBdr>
        </w:div>
      </w:divsChild>
    </w:div>
    <w:div w:id="1727607096">
      <w:bodyDiv w:val="1"/>
      <w:marLeft w:val="0"/>
      <w:marRight w:val="0"/>
      <w:marTop w:val="0"/>
      <w:marBottom w:val="0"/>
      <w:divBdr>
        <w:top w:val="none" w:sz="0" w:space="0" w:color="auto"/>
        <w:left w:val="none" w:sz="0" w:space="0" w:color="auto"/>
        <w:bottom w:val="none" w:sz="0" w:space="0" w:color="auto"/>
        <w:right w:val="none" w:sz="0" w:space="0" w:color="auto"/>
      </w:divBdr>
      <w:divsChild>
        <w:div w:id="1892767546">
          <w:marLeft w:val="0"/>
          <w:marRight w:val="0"/>
          <w:marTop w:val="0"/>
          <w:marBottom w:val="0"/>
          <w:divBdr>
            <w:top w:val="none" w:sz="0" w:space="0" w:color="auto"/>
            <w:left w:val="none" w:sz="0" w:space="0" w:color="auto"/>
            <w:bottom w:val="none" w:sz="0" w:space="0" w:color="auto"/>
            <w:right w:val="none" w:sz="0" w:space="0" w:color="auto"/>
          </w:divBdr>
          <w:divsChild>
            <w:div w:id="354963097">
              <w:marLeft w:val="0"/>
              <w:marRight w:val="0"/>
              <w:marTop w:val="0"/>
              <w:marBottom w:val="0"/>
              <w:divBdr>
                <w:top w:val="none" w:sz="0" w:space="0" w:color="auto"/>
                <w:left w:val="none" w:sz="0" w:space="0" w:color="auto"/>
                <w:bottom w:val="none" w:sz="0" w:space="0" w:color="auto"/>
                <w:right w:val="none" w:sz="0" w:space="0" w:color="auto"/>
              </w:divBdr>
            </w:div>
            <w:div w:id="1960598484">
              <w:marLeft w:val="0"/>
              <w:marRight w:val="0"/>
              <w:marTop w:val="0"/>
              <w:marBottom w:val="0"/>
              <w:divBdr>
                <w:top w:val="none" w:sz="0" w:space="0" w:color="auto"/>
                <w:left w:val="none" w:sz="0" w:space="0" w:color="auto"/>
                <w:bottom w:val="none" w:sz="0" w:space="0" w:color="auto"/>
                <w:right w:val="none" w:sz="0" w:space="0" w:color="auto"/>
              </w:divBdr>
              <w:divsChild>
                <w:div w:id="657073768">
                  <w:marLeft w:val="0"/>
                  <w:marRight w:val="0"/>
                  <w:marTop w:val="0"/>
                  <w:marBottom w:val="0"/>
                  <w:divBdr>
                    <w:top w:val="none" w:sz="0" w:space="0" w:color="auto"/>
                    <w:left w:val="none" w:sz="0" w:space="0" w:color="auto"/>
                    <w:bottom w:val="none" w:sz="0" w:space="0" w:color="auto"/>
                    <w:right w:val="none" w:sz="0" w:space="0" w:color="auto"/>
                  </w:divBdr>
                  <w:divsChild>
                    <w:div w:id="16302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63535">
      <w:bodyDiv w:val="1"/>
      <w:marLeft w:val="0"/>
      <w:marRight w:val="0"/>
      <w:marTop w:val="0"/>
      <w:marBottom w:val="0"/>
      <w:divBdr>
        <w:top w:val="none" w:sz="0" w:space="0" w:color="auto"/>
        <w:left w:val="none" w:sz="0" w:space="0" w:color="auto"/>
        <w:bottom w:val="none" w:sz="0" w:space="0" w:color="auto"/>
        <w:right w:val="none" w:sz="0" w:space="0" w:color="auto"/>
      </w:divBdr>
    </w:div>
    <w:div w:id="1746142647">
      <w:bodyDiv w:val="1"/>
      <w:marLeft w:val="0"/>
      <w:marRight w:val="0"/>
      <w:marTop w:val="0"/>
      <w:marBottom w:val="0"/>
      <w:divBdr>
        <w:top w:val="none" w:sz="0" w:space="0" w:color="auto"/>
        <w:left w:val="none" w:sz="0" w:space="0" w:color="auto"/>
        <w:bottom w:val="none" w:sz="0" w:space="0" w:color="auto"/>
        <w:right w:val="none" w:sz="0" w:space="0" w:color="auto"/>
      </w:divBdr>
    </w:div>
    <w:div w:id="1758164766">
      <w:bodyDiv w:val="1"/>
      <w:marLeft w:val="0"/>
      <w:marRight w:val="0"/>
      <w:marTop w:val="0"/>
      <w:marBottom w:val="0"/>
      <w:divBdr>
        <w:top w:val="none" w:sz="0" w:space="0" w:color="auto"/>
        <w:left w:val="none" w:sz="0" w:space="0" w:color="auto"/>
        <w:bottom w:val="none" w:sz="0" w:space="0" w:color="auto"/>
        <w:right w:val="none" w:sz="0" w:space="0" w:color="auto"/>
      </w:divBdr>
      <w:divsChild>
        <w:div w:id="1739664595">
          <w:marLeft w:val="600"/>
          <w:marRight w:val="0"/>
          <w:marTop w:val="225"/>
          <w:marBottom w:val="0"/>
          <w:divBdr>
            <w:top w:val="none" w:sz="0" w:space="0" w:color="auto"/>
            <w:left w:val="none" w:sz="0" w:space="0" w:color="auto"/>
            <w:bottom w:val="none" w:sz="0" w:space="0" w:color="auto"/>
            <w:right w:val="none" w:sz="0" w:space="0" w:color="auto"/>
          </w:divBdr>
          <w:divsChild>
            <w:div w:id="477721907">
              <w:marLeft w:val="0"/>
              <w:marRight w:val="0"/>
              <w:marTop w:val="0"/>
              <w:marBottom w:val="0"/>
              <w:divBdr>
                <w:top w:val="none" w:sz="0" w:space="0" w:color="auto"/>
                <w:left w:val="none" w:sz="0" w:space="0" w:color="auto"/>
                <w:bottom w:val="none" w:sz="0" w:space="0" w:color="auto"/>
                <w:right w:val="none" w:sz="0" w:space="0" w:color="auto"/>
              </w:divBdr>
              <w:divsChild>
                <w:div w:id="1637226004">
                  <w:marLeft w:val="0"/>
                  <w:marRight w:val="0"/>
                  <w:marTop w:val="150"/>
                  <w:marBottom w:val="75"/>
                  <w:divBdr>
                    <w:top w:val="none" w:sz="0" w:space="0" w:color="auto"/>
                    <w:left w:val="none" w:sz="0" w:space="0" w:color="auto"/>
                    <w:bottom w:val="none" w:sz="0" w:space="0" w:color="auto"/>
                    <w:right w:val="none" w:sz="0" w:space="0" w:color="auto"/>
                  </w:divBdr>
                </w:div>
              </w:divsChild>
            </w:div>
            <w:div w:id="1750076189">
              <w:marLeft w:val="0"/>
              <w:marRight w:val="0"/>
              <w:marTop w:val="0"/>
              <w:marBottom w:val="0"/>
              <w:divBdr>
                <w:top w:val="none" w:sz="0" w:space="0" w:color="auto"/>
                <w:left w:val="none" w:sz="0" w:space="0" w:color="auto"/>
                <w:bottom w:val="none" w:sz="0" w:space="0" w:color="auto"/>
                <w:right w:val="none" w:sz="0" w:space="0" w:color="auto"/>
              </w:divBdr>
              <w:divsChild>
                <w:div w:id="13120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877">
          <w:marLeft w:val="600"/>
          <w:marRight w:val="0"/>
          <w:marTop w:val="0"/>
          <w:marBottom w:val="0"/>
          <w:divBdr>
            <w:top w:val="none" w:sz="0" w:space="0" w:color="auto"/>
            <w:left w:val="none" w:sz="0" w:space="0" w:color="auto"/>
            <w:bottom w:val="none" w:sz="0" w:space="0" w:color="auto"/>
            <w:right w:val="none" w:sz="0" w:space="0" w:color="auto"/>
          </w:divBdr>
        </w:div>
        <w:div w:id="213200205">
          <w:marLeft w:val="600"/>
          <w:marRight w:val="0"/>
          <w:marTop w:val="0"/>
          <w:marBottom w:val="0"/>
          <w:divBdr>
            <w:top w:val="none" w:sz="0" w:space="0" w:color="auto"/>
            <w:left w:val="none" w:sz="0" w:space="0" w:color="auto"/>
            <w:bottom w:val="none" w:sz="0" w:space="0" w:color="auto"/>
            <w:right w:val="none" w:sz="0" w:space="0" w:color="auto"/>
          </w:divBdr>
        </w:div>
        <w:div w:id="1854144875">
          <w:marLeft w:val="600"/>
          <w:marRight w:val="0"/>
          <w:marTop w:val="0"/>
          <w:marBottom w:val="0"/>
          <w:divBdr>
            <w:top w:val="none" w:sz="0" w:space="0" w:color="auto"/>
            <w:left w:val="none" w:sz="0" w:space="0" w:color="auto"/>
            <w:bottom w:val="none" w:sz="0" w:space="0" w:color="auto"/>
            <w:right w:val="none" w:sz="0" w:space="0" w:color="auto"/>
          </w:divBdr>
        </w:div>
      </w:divsChild>
    </w:div>
    <w:div w:id="1776515687">
      <w:bodyDiv w:val="1"/>
      <w:marLeft w:val="0"/>
      <w:marRight w:val="0"/>
      <w:marTop w:val="0"/>
      <w:marBottom w:val="0"/>
      <w:divBdr>
        <w:top w:val="none" w:sz="0" w:space="0" w:color="auto"/>
        <w:left w:val="none" w:sz="0" w:space="0" w:color="auto"/>
        <w:bottom w:val="none" w:sz="0" w:space="0" w:color="auto"/>
        <w:right w:val="none" w:sz="0" w:space="0" w:color="auto"/>
      </w:divBdr>
    </w:div>
    <w:div w:id="1863742200">
      <w:bodyDiv w:val="1"/>
      <w:marLeft w:val="0"/>
      <w:marRight w:val="0"/>
      <w:marTop w:val="0"/>
      <w:marBottom w:val="0"/>
      <w:divBdr>
        <w:top w:val="none" w:sz="0" w:space="0" w:color="auto"/>
        <w:left w:val="none" w:sz="0" w:space="0" w:color="auto"/>
        <w:bottom w:val="none" w:sz="0" w:space="0" w:color="auto"/>
        <w:right w:val="none" w:sz="0" w:space="0" w:color="auto"/>
      </w:divBdr>
    </w:div>
    <w:div w:id="1918858909">
      <w:bodyDiv w:val="1"/>
      <w:marLeft w:val="0"/>
      <w:marRight w:val="0"/>
      <w:marTop w:val="0"/>
      <w:marBottom w:val="0"/>
      <w:divBdr>
        <w:top w:val="none" w:sz="0" w:space="0" w:color="auto"/>
        <w:left w:val="none" w:sz="0" w:space="0" w:color="auto"/>
        <w:bottom w:val="none" w:sz="0" w:space="0" w:color="auto"/>
        <w:right w:val="none" w:sz="0" w:space="0" w:color="auto"/>
      </w:divBdr>
    </w:div>
    <w:div w:id="2000842823">
      <w:bodyDiv w:val="1"/>
      <w:marLeft w:val="0"/>
      <w:marRight w:val="0"/>
      <w:marTop w:val="0"/>
      <w:marBottom w:val="0"/>
      <w:divBdr>
        <w:top w:val="none" w:sz="0" w:space="0" w:color="auto"/>
        <w:left w:val="none" w:sz="0" w:space="0" w:color="auto"/>
        <w:bottom w:val="none" w:sz="0" w:space="0" w:color="auto"/>
        <w:right w:val="none" w:sz="0" w:space="0" w:color="auto"/>
      </w:divBdr>
    </w:div>
    <w:div w:id="2020614884">
      <w:bodyDiv w:val="1"/>
      <w:marLeft w:val="0"/>
      <w:marRight w:val="0"/>
      <w:marTop w:val="0"/>
      <w:marBottom w:val="0"/>
      <w:divBdr>
        <w:top w:val="none" w:sz="0" w:space="0" w:color="auto"/>
        <w:left w:val="none" w:sz="0" w:space="0" w:color="auto"/>
        <w:bottom w:val="none" w:sz="0" w:space="0" w:color="auto"/>
        <w:right w:val="none" w:sz="0" w:space="0" w:color="auto"/>
      </w:divBdr>
      <w:divsChild>
        <w:div w:id="846168006">
          <w:marLeft w:val="0"/>
          <w:marRight w:val="0"/>
          <w:marTop w:val="0"/>
          <w:marBottom w:val="0"/>
          <w:divBdr>
            <w:top w:val="none" w:sz="0" w:space="0" w:color="auto"/>
            <w:left w:val="none" w:sz="0" w:space="0" w:color="auto"/>
            <w:bottom w:val="none" w:sz="0" w:space="0" w:color="auto"/>
            <w:right w:val="none" w:sz="0" w:space="0" w:color="auto"/>
          </w:divBdr>
          <w:divsChild>
            <w:div w:id="1916087047">
              <w:marLeft w:val="0"/>
              <w:marRight w:val="0"/>
              <w:marTop w:val="0"/>
              <w:marBottom w:val="0"/>
              <w:divBdr>
                <w:top w:val="none" w:sz="0" w:space="0" w:color="auto"/>
                <w:left w:val="none" w:sz="0" w:space="0" w:color="auto"/>
                <w:bottom w:val="none" w:sz="0" w:space="0" w:color="auto"/>
                <w:right w:val="none" w:sz="0" w:space="0" w:color="auto"/>
              </w:divBdr>
              <w:divsChild>
                <w:div w:id="817302786">
                  <w:marLeft w:val="0"/>
                  <w:marRight w:val="0"/>
                  <w:marTop w:val="0"/>
                  <w:marBottom w:val="0"/>
                  <w:divBdr>
                    <w:top w:val="none" w:sz="0" w:space="0" w:color="auto"/>
                    <w:left w:val="none" w:sz="0" w:space="0" w:color="auto"/>
                    <w:bottom w:val="none" w:sz="0" w:space="0" w:color="auto"/>
                    <w:right w:val="none" w:sz="0" w:space="0" w:color="auto"/>
                  </w:divBdr>
                </w:div>
                <w:div w:id="1676960127">
                  <w:marLeft w:val="0"/>
                  <w:marRight w:val="0"/>
                  <w:marTop w:val="0"/>
                  <w:marBottom w:val="0"/>
                  <w:divBdr>
                    <w:top w:val="none" w:sz="0" w:space="0" w:color="auto"/>
                    <w:left w:val="none" w:sz="0" w:space="0" w:color="auto"/>
                    <w:bottom w:val="none" w:sz="0" w:space="0" w:color="auto"/>
                    <w:right w:val="none" w:sz="0" w:space="0" w:color="auto"/>
                  </w:divBdr>
                  <w:divsChild>
                    <w:div w:id="1909728134">
                      <w:marLeft w:val="0"/>
                      <w:marRight w:val="0"/>
                      <w:marTop w:val="0"/>
                      <w:marBottom w:val="0"/>
                      <w:divBdr>
                        <w:top w:val="none" w:sz="0" w:space="0" w:color="auto"/>
                        <w:left w:val="none" w:sz="0" w:space="0" w:color="auto"/>
                        <w:bottom w:val="none" w:sz="0" w:space="0" w:color="auto"/>
                        <w:right w:val="none" w:sz="0" w:space="0" w:color="auto"/>
                      </w:divBdr>
                      <w:divsChild>
                        <w:div w:id="2562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894992">
      <w:bodyDiv w:val="1"/>
      <w:marLeft w:val="0"/>
      <w:marRight w:val="0"/>
      <w:marTop w:val="0"/>
      <w:marBottom w:val="0"/>
      <w:divBdr>
        <w:top w:val="none" w:sz="0" w:space="0" w:color="auto"/>
        <w:left w:val="none" w:sz="0" w:space="0" w:color="auto"/>
        <w:bottom w:val="none" w:sz="0" w:space="0" w:color="auto"/>
        <w:right w:val="none" w:sz="0" w:space="0" w:color="auto"/>
      </w:divBdr>
      <w:divsChild>
        <w:div w:id="1506483208">
          <w:marLeft w:val="0"/>
          <w:marRight w:val="0"/>
          <w:marTop w:val="0"/>
          <w:marBottom w:val="0"/>
          <w:divBdr>
            <w:top w:val="none" w:sz="0" w:space="0" w:color="auto"/>
            <w:left w:val="none" w:sz="0" w:space="0" w:color="auto"/>
            <w:bottom w:val="none" w:sz="0" w:space="0" w:color="auto"/>
            <w:right w:val="none" w:sz="0" w:space="0" w:color="auto"/>
          </w:divBdr>
          <w:divsChild>
            <w:div w:id="2128037392">
              <w:marLeft w:val="0"/>
              <w:marRight w:val="0"/>
              <w:marTop w:val="0"/>
              <w:marBottom w:val="0"/>
              <w:divBdr>
                <w:top w:val="none" w:sz="0" w:space="0" w:color="auto"/>
                <w:left w:val="none" w:sz="0" w:space="0" w:color="auto"/>
                <w:bottom w:val="none" w:sz="0" w:space="0" w:color="auto"/>
                <w:right w:val="none" w:sz="0" w:space="0" w:color="auto"/>
              </w:divBdr>
            </w:div>
            <w:div w:id="1726447507">
              <w:marLeft w:val="0"/>
              <w:marRight w:val="0"/>
              <w:marTop w:val="0"/>
              <w:marBottom w:val="0"/>
              <w:divBdr>
                <w:top w:val="none" w:sz="0" w:space="0" w:color="auto"/>
                <w:left w:val="none" w:sz="0" w:space="0" w:color="auto"/>
                <w:bottom w:val="none" w:sz="0" w:space="0" w:color="auto"/>
                <w:right w:val="none" w:sz="0" w:space="0" w:color="auto"/>
              </w:divBdr>
              <w:divsChild>
                <w:div w:id="1982153949">
                  <w:marLeft w:val="0"/>
                  <w:marRight w:val="0"/>
                  <w:marTop w:val="0"/>
                  <w:marBottom w:val="0"/>
                  <w:divBdr>
                    <w:top w:val="none" w:sz="0" w:space="0" w:color="auto"/>
                    <w:left w:val="none" w:sz="0" w:space="0" w:color="auto"/>
                    <w:bottom w:val="none" w:sz="0" w:space="0" w:color="auto"/>
                    <w:right w:val="none" w:sz="0" w:space="0" w:color="auto"/>
                  </w:divBdr>
                  <w:divsChild>
                    <w:div w:id="29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5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hyperlink" Target="https://pubs.acs.org/doi/10.1021/acs.jcim.6b00519" TargetMode="External"/><Relationship Id="rId6" Type="http://schemas.openxmlformats.org/officeDocument/2006/relationships/oleObject" Target="embeddings/oleObject13.bin"/><Relationship Id="rId5" Type="http://schemas.openxmlformats.org/officeDocument/2006/relationships/image" Target="media/image13.emf"/><Relationship Id="rId4" Type="http://schemas.openxmlformats.org/officeDocument/2006/relationships/oleObject" Target="embeddings/oleObject3.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oleObject" Target="embeddings/oleObject10.bin"/><Relationship Id="rId39" Type="http://schemas.openxmlformats.org/officeDocument/2006/relationships/oleObject" Target="embeddings/oleObject19.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image" Target="media/image16.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2.emf"/><Relationship Id="rId41"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image" Target="media/image17.emf"/><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7.bin"/><Relationship Id="rId10" Type="http://schemas.openxmlformats.org/officeDocument/2006/relationships/image" Target="media/image1.emf"/><Relationship Id="rId19" Type="http://schemas.openxmlformats.org/officeDocument/2006/relationships/oleObject" Target="embeddings/oleObject6.bin"/><Relationship Id="rId31" Type="http://schemas.openxmlformats.org/officeDocument/2006/relationships/image" Target="media/image14.emf"/><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EB801-9CE1-433D-8E4A-B05A2E25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Pages>23</Pages>
  <Words>2833</Words>
  <Characters>22952</Characters>
  <Application>Microsoft Office Word</Application>
  <DocSecurity>0</DocSecurity>
  <Lines>191</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25734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Xhaard, Henri</dc:creator>
  <cp:keywords/>
  <dc:description/>
  <cp:lastModifiedBy>Johansson, Niklas G</cp:lastModifiedBy>
  <cp:revision>142</cp:revision>
  <dcterms:created xsi:type="dcterms:W3CDTF">2018-12-11T08:51:00Z</dcterms:created>
  <dcterms:modified xsi:type="dcterms:W3CDTF">2019-03-06T13:05:00Z</dcterms:modified>
</cp:coreProperties>
</file>